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7A6C7" w14:textId="77777777" w:rsidR="00F24A59" w:rsidRDefault="00F24A59" w:rsidP="00F24A59">
      <w:pPr>
        <w:pStyle w:val="Subtitle"/>
        <w:rPr>
          <w:b/>
          <w:i/>
          <w:sz w:val="44"/>
          <w:szCs w:val="44"/>
        </w:rPr>
      </w:pPr>
      <w:bookmarkStart w:id="0" w:name="_ki52rqemuhhq" w:colFirst="0" w:colLast="0"/>
      <w:bookmarkEnd w:id="0"/>
      <w:r>
        <w:rPr>
          <w:b/>
          <w:i/>
          <w:sz w:val="44"/>
          <w:szCs w:val="44"/>
        </w:rPr>
        <w:t xml:space="preserve">CONTENT                                      SYLLABUS </w:t>
      </w:r>
    </w:p>
    <w:p w14:paraId="2FD5F3B1" w14:textId="77777777" w:rsidR="00F24A59" w:rsidRDefault="00F24A59" w:rsidP="00F24A59">
      <w:pPr>
        <w:rPr>
          <w:b/>
        </w:rPr>
      </w:pPr>
      <w:r>
        <w:rPr>
          <w:b/>
        </w:rPr>
        <w:t>COSMETOLOGY COURSES</w:t>
      </w:r>
    </w:p>
    <w:p w14:paraId="3DF28725" w14:textId="77777777" w:rsidR="00F24A59" w:rsidRDefault="00F24A59" w:rsidP="00F24A59">
      <w:pPr>
        <w:numPr>
          <w:ilvl w:val="0"/>
          <w:numId w:val="331"/>
        </w:numPr>
        <w:spacing w:before="240"/>
        <w:rPr>
          <w:b/>
        </w:rPr>
      </w:pPr>
      <w:r>
        <w:t>PG Diploma in Integrated Cosmetology</w:t>
      </w:r>
      <w:r>
        <w:rPr>
          <w:b/>
        </w:rPr>
        <w:t xml:space="preserve"> ( PGIC )  ODQ1</w:t>
      </w:r>
    </w:p>
    <w:p w14:paraId="1C3778FA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Advanced Program in Beauty Aesthetics &amp; Hair Technology</w:t>
      </w:r>
      <w:r>
        <w:rPr>
          <w:b/>
        </w:rPr>
        <w:t xml:space="preserve"> ( ABAHT ) ODQ2</w:t>
      </w:r>
    </w:p>
    <w:p w14:paraId="1728BCD4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The Luxe Cosmetology Program</w:t>
      </w:r>
      <w:r>
        <w:rPr>
          <w:b/>
        </w:rPr>
        <w:t xml:space="preserve"> (LCP)  ODQ3</w:t>
      </w:r>
    </w:p>
    <w:p w14:paraId="10E0D8BA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Beauty &amp; Hair Design Foundation Program</w:t>
      </w:r>
      <w:r>
        <w:rPr>
          <w:b/>
        </w:rPr>
        <w:t xml:space="preserve"> (BHDFP) OCQ8</w:t>
      </w:r>
    </w:p>
    <w:p w14:paraId="1CE70488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Elite Cosmetology Architect Program</w:t>
      </w:r>
      <w:r>
        <w:rPr>
          <w:b/>
        </w:rPr>
        <w:t xml:space="preserve"> (ECAP) OMQ34</w:t>
      </w:r>
    </w:p>
    <w:p w14:paraId="65A58848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 xml:space="preserve">Diploma in Holistic Cosmetology &amp; Wellness </w:t>
      </w:r>
      <w:r>
        <w:rPr>
          <w:b/>
        </w:rPr>
        <w:t>( DHCW ) ODQ62</w:t>
      </w:r>
    </w:p>
    <w:p w14:paraId="1A6A18D0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Certificate in Beauty &amp; Cosmetology</w:t>
      </w:r>
      <w:r>
        <w:rPr>
          <w:b/>
        </w:rPr>
        <w:t xml:space="preserve">  ( CBC) OCQ63</w:t>
      </w:r>
    </w:p>
    <w:p w14:paraId="73469131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 xml:space="preserve">Luxe Aesthetics &amp; Celebrity Makeup Program </w:t>
      </w:r>
      <w:r>
        <w:rPr>
          <w:b/>
        </w:rPr>
        <w:t xml:space="preserve"> ( LACMP ) ODQ68</w:t>
      </w:r>
    </w:p>
    <w:p w14:paraId="753CF664" w14:textId="77777777" w:rsidR="00F24A59" w:rsidRDefault="00F24A59" w:rsidP="00F24A59">
      <w:pPr>
        <w:numPr>
          <w:ilvl w:val="0"/>
          <w:numId w:val="331"/>
        </w:numPr>
        <w:rPr>
          <w:b/>
        </w:rPr>
      </w:pPr>
      <w:r>
        <w:t>National Program in Advanced Cosmetology</w:t>
      </w:r>
      <w:r>
        <w:rPr>
          <w:b/>
        </w:rPr>
        <w:t xml:space="preserve"> (NPAC) ODQ71</w:t>
      </w:r>
    </w:p>
    <w:p w14:paraId="3EC54241" w14:textId="77777777" w:rsidR="00F24A59" w:rsidRDefault="00F24A59" w:rsidP="00F24A59">
      <w:pPr>
        <w:numPr>
          <w:ilvl w:val="0"/>
          <w:numId w:val="331"/>
        </w:numPr>
        <w:spacing w:after="240"/>
        <w:rPr>
          <w:b/>
        </w:rPr>
      </w:pPr>
      <w:r>
        <w:t>Professional Program in Advanced Cosmetology</w:t>
      </w:r>
      <w:r>
        <w:rPr>
          <w:b/>
        </w:rPr>
        <w:t xml:space="preserve"> (PAC) OCQ91</w:t>
      </w:r>
      <w:r>
        <w:rPr>
          <w:b/>
        </w:rPr>
        <w:br/>
      </w:r>
    </w:p>
    <w:p w14:paraId="308B8F0E" w14:textId="77777777" w:rsidR="00F24A59" w:rsidRDefault="00F24A59" w:rsidP="00F24A59">
      <w:pPr>
        <w:rPr>
          <w:b/>
        </w:rPr>
      </w:pPr>
      <w:r>
        <w:rPr>
          <w:b/>
        </w:rPr>
        <w:t>BEAUTY COURSES</w:t>
      </w:r>
    </w:p>
    <w:p w14:paraId="74FBE4F3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Diploma in Holistic Beauty Science</w:t>
      </w:r>
      <w:r>
        <w:rPr>
          <w:b/>
        </w:rPr>
        <w:t xml:space="preserve">  ( DHBS) ODQ6</w:t>
      </w:r>
    </w:p>
    <w:p w14:paraId="7E8B2872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Essential Beauty Techniques</w:t>
      </w:r>
      <w:r>
        <w:rPr>
          <w:b/>
        </w:rPr>
        <w:t xml:space="preserve"> ( EBT ) OCQ10</w:t>
      </w:r>
    </w:p>
    <w:p w14:paraId="3B9BAC74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Advanced Beauty &amp; Salon Pro Techniques</w:t>
      </w:r>
      <w:r>
        <w:rPr>
          <w:b/>
        </w:rPr>
        <w:t xml:space="preserve"> (ASBPT )  OCQ11</w:t>
      </w:r>
    </w:p>
    <w:p w14:paraId="5E33AE8A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Self-Grooming &amp; Personal Styling Basics</w:t>
      </w:r>
      <w:r>
        <w:rPr>
          <w:b/>
        </w:rPr>
        <w:t xml:space="preserve"> (SGPSB ) OCQ29</w:t>
      </w:r>
    </w:p>
    <w:p w14:paraId="7FBBBA26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Lash &amp; Brow Beauty Basics</w:t>
      </w:r>
      <w:r>
        <w:rPr>
          <w:b/>
        </w:rPr>
        <w:t xml:space="preserve"> (LBBB) OCQ26</w:t>
      </w:r>
    </w:p>
    <w:p w14:paraId="5FE131B9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Waxing &amp; Hair Removal Essentials</w:t>
      </w:r>
      <w:r>
        <w:rPr>
          <w:b/>
        </w:rPr>
        <w:t xml:space="preserve"> ( WHRE ) OCQ60</w:t>
      </w:r>
    </w:p>
    <w:p w14:paraId="5D3D7207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Threading &amp; Brow Design Basics</w:t>
      </w:r>
      <w:r>
        <w:rPr>
          <w:b/>
        </w:rPr>
        <w:t xml:space="preserve"> ( TBDB) OCQ61</w:t>
      </w:r>
    </w:p>
    <w:p w14:paraId="194C5EFF" w14:textId="77777777" w:rsidR="00F24A59" w:rsidRDefault="00F24A59" w:rsidP="00F24A59">
      <w:pPr>
        <w:numPr>
          <w:ilvl w:val="0"/>
          <w:numId w:val="534"/>
        </w:numPr>
        <w:rPr>
          <w:b/>
        </w:rPr>
      </w:pPr>
      <w:r>
        <w:t>Nail Spa &amp; Hand-Foot Care Program</w:t>
      </w:r>
      <w:r>
        <w:rPr>
          <w:b/>
        </w:rPr>
        <w:t xml:space="preserve"> ( NSHCP ) OCQ64</w:t>
      </w:r>
    </w:p>
    <w:p w14:paraId="21E5180F" w14:textId="77777777" w:rsidR="00F24A59" w:rsidRDefault="00F24A59" w:rsidP="00F24A59">
      <w:pPr>
        <w:numPr>
          <w:ilvl w:val="0"/>
          <w:numId w:val="534"/>
        </w:numPr>
      </w:pPr>
      <w:r>
        <w:t xml:space="preserve">Kobido Facial Massage – Japanese Rejuvenation Techniques </w:t>
      </w:r>
      <w:r>
        <w:rPr>
          <w:b/>
        </w:rPr>
        <w:t xml:space="preserve">(KFJRT ) OCQ112 </w:t>
      </w:r>
    </w:p>
    <w:p w14:paraId="6CD8AC7F" w14:textId="77777777" w:rsidR="00F24A59" w:rsidRDefault="00F24A59" w:rsidP="00F24A59">
      <w:pPr>
        <w:numPr>
          <w:ilvl w:val="0"/>
          <w:numId w:val="534"/>
        </w:numPr>
      </w:pPr>
      <w:r>
        <w:t xml:space="preserve">Tendon Tapping Facial – Traditional Chinese Techniques </w:t>
      </w:r>
      <w:r>
        <w:rPr>
          <w:b/>
        </w:rPr>
        <w:t>( TTFTC )</w:t>
      </w:r>
      <w:r>
        <w:t xml:space="preserve"> OCQ113  </w:t>
      </w:r>
    </w:p>
    <w:p w14:paraId="4F5E750E" w14:textId="77777777" w:rsidR="00F24A59" w:rsidRDefault="00F24A59" w:rsidP="00F24A59">
      <w:pPr>
        <w:numPr>
          <w:ilvl w:val="0"/>
          <w:numId w:val="534"/>
        </w:numPr>
      </w:pPr>
      <w:r>
        <w:t xml:space="preserve">Facial Cupping – Detox &amp; Lift Therapy </w:t>
      </w:r>
      <w:r>
        <w:rPr>
          <w:b/>
        </w:rPr>
        <w:t>(FCDLT)</w:t>
      </w:r>
      <w:r>
        <w:t xml:space="preserve"> OCQ114</w:t>
      </w:r>
    </w:p>
    <w:p w14:paraId="75BD69BB" w14:textId="77777777" w:rsidR="00F24A59" w:rsidRDefault="00F24A59" w:rsidP="00F24A59">
      <w:pPr>
        <w:numPr>
          <w:ilvl w:val="0"/>
          <w:numId w:val="534"/>
        </w:numPr>
      </w:pPr>
      <w:r>
        <w:t xml:space="preserve">MLD Facial – Manual Lymphatic Drainage Techniques </w:t>
      </w:r>
      <w:r>
        <w:rPr>
          <w:b/>
        </w:rPr>
        <w:t>(MLDLT )</w:t>
      </w:r>
      <w:r>
        <w:t xml:space="preserve"> OCQ115  </w:t>
      </w:r>
    </w:p>
    <w:p w14:paraId="7E8E2E5B" w14:textId="77777777" w:rsidR="00F24A59" w:rsidRDefault="00F24A59" w:rsidP="00F24A59">
      <w:pPr>
        <w:numPr>
          <w:ilvl w:val="0"/>
          <w:numId w:val="534"/>
        </w:numPr>
      </w:pPr>
      <w:r>
        <w:t xml:space="preserve">Brow Lamination &amp; Styling Essentials </w:t>
      </w:r>
      <w:r>
        <w:rPr>
          <w:b/>
        </w:rPr>
        <w:t>(BLSE )</w:t>
      </w:r>
      <w:r>
        <w:t xml:space="preserve"> OCQ118  </w:t>
      </w:r>
    </w:p>
    <w:p w14:paraId="2F9549D4" w14:textId="77777777" w:rsidR="00F24A59" w:rsidRDefault="00F24A59" w:rsidP="00F24A59">
      <w:pPr>
        <w:numPr>
          <w:ilvl w:val="0"/>
          <w:numId w:val="534"/>
        </w:numPr>
        <w:spacing w:after="240"/>
      </w:pPr>
      <w:r>
        <w:t>International Diploma in Advanced Beauty Therapy</w:t>
      </w:r>
      <w:r>
        <w:rPr>
          <w:b/>
        </w:rPr>
        <w:t xml:space="preserve"> (IDABT) OIQ86</w:t>
      </w:r>
    </w:p>
    <w:p w14:paraId="0D3E0BBB" w14:textId="77777777" w:rsidR="00F24A59" w:rsidRDefault="00F24A59" w:rsidP="00F24A59">
      <w:pPr>
        <w:rPr>
          <w:b/>
        </w:rPr>
      </w:pPr>
      <w:r>
        <w:rPr>
          <w:b/>
        </w:rPr>
        <w:t>MAKEUP COURSES</w:t>
      </w:r>
    </w:p>
    <w:p w14:paraId="2054C3E0" w14:textId="77777777" w:rsidR="00F24A59" w:rsidRDefault="00F24A59" w:rsidP="00F24A59">
      <w:pPr>
        <w:numPr>
          <w:ilvl w:val="0"/>
          <w:numId w:val="205"/>
        </w:numPr>
        <w:spacing w:before="240"/>
        <w:rPr>
          <w:b/>
        </w:rPr>
      </w:pPr>
      <w:r>
        <w:t>Pro Makeup Studio Skills</w:t>
      </w:r>
      <w:r>
        <w:rPr>
          <w:b/>
        </w:rPr>
        <w:t xml:space="preserve"> ( PMSS )  OCQ9</w:t>
      </w:r>
    </w:p>
    <w:p w14:paraId="6EEB3207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 xml:space="preserve">The Makeup Artist Foundation  </w:t>
      </w:r>
      <w:r>
        <w:rPr>
          <w:b/>
        </w:rPr>
        <w:t xml:space="preserve"> ( MAF ) OCQ15</w:t>
      </w:r>
    </w:p>
    <w:p w14:paraId="4FEB2596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>Diploma in Advanced Makeup Techniques</w:t>
      </w:r>
      <w:r>
        <w:rPr>
          <w:b/>
        </w:rPr>
        <w:t xml:space="preserve"> (DAMT)  ODQ46</w:t>
      </w:r>
    </w:p>
    <w:p w14:paraId="0B0DCCAE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>Bridal Makeup Artist Certification</w:t>
      </w:r>
      <w:r>
        <w:rPr>
          <w:b/>
        </w:rPr>
        <w:t xml:space="preserve"> (BMAC ) OCQ45</w:t>
      </w:r>
    </w:p>
    <w:p w14:paraId="2B71D2E1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>Airbrush Makeup Artistry Intensive</w:t>
      </w:r>
      <w:r>
        <w:rPr>
          <w:b/>
        </w:rPr>
        <w:t xml:space="preserve">  ( AMAI )OCQ59</w:t>
      </w:r>
    </w:p>
    <w:p w14:paraId="48B3C6E6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>Global Pro MUA &amp; Fashion Beauty Program</w:t>
      </w:r>
      <w:r>
        <w:rPr>
          <w:b/>
        </w:rPr>
        <w:t xml:space="preserve"> (GPMFBP) OIQ87 </w:t>
      </w:r>
    </w:p>
    <w:p w14:paraId="33E23222" w14:textId="77777777" w:rsidR="00F24A59" w:rsidRDefault="00F24A59" w:rsidP="00F24A59">
      <w:pPr>
        <w:numPr>
          <w:ilvl w:val="0"/>
          <w:numId w:val="205"/>
        </w:numPr>
        <w:rPr>
          <w:b/>
        </w:rPr>
      </w:pPr>
      <w:r>
        <w:t>ProLash Artistry Course</w:t>
      </w:r>
      <w:r>
        <w:rPr>
          <w:b/>
        </w:rPr>
        <w:t xml:space="preserve"> ( PLAC) OCQ53</w:t>
      </w:r>
    </w:p>
    <w:p w14:paraId="07AA0E42" w14:textId="77777777" w:rsidR="00F24A59" w:rsidRDefault="00F24A59" w:rsidP="00F24A59">
      <w:pPr>
        <w:numPr>
          <w:ilvl w:val="0"/>
          <w:numId w:val="205"/>
        </w:numPr>
        <w:spacing w:after="240"/>
        <w:rPr>
          <w:b/>
        </w:rPr>
      </w:pPr>
      <w:r>
        <w:rPr>
          <w:b/>
        </w:rPr>
        <w:t>The Master MUA Studio Series (TMSS) OMQ73</w:t>
      </w:r>
      <w:r>
        <w:rPr>
          <w:b/>
        </w:rPr>
        <w:br/>
      </w:r>
    </w:p>
    <w:p w14:paraId="21F1AD88" w14:textId="77777777" w:rsidR="00F24A59" w:rsidRDefault="00F24A59" w:rsidP="00F24A59">
      <w:pPr>
        <w:rPr>
          <w:b/>
        </w:rPr>
      </w:pPr>
    </w:p>
    <w:p w14:paraId="4F9AECAF" w14:textId="77777777" w:rsidR="00F24A59" w:rsidRDefault="00F24A59" w:rsidP="00F24A59">
      <w:pPr>
        <w:rPr>
          <w:b/>
        </w:rPr>
      </w:pPr>
      <w:r>
        <w:rPr>
          <w:b/>
        </w:rPr>
        <w:lastRenderedPageBreak/>
        <w:t xml:space="preserve">NAIL &amp; MEHANDI COURSES </w:t>
      </w:r>
    </w:p>
    <w:p w14:paraId="0576CAD9" w14:textId="77777777" w:rsidR="00F24A59" w:rsidRDefault="00F24A59" w:rsidP="00F24A59">
      <w:pPr>
        <w:numPr>
          <w:ilvl w:val="0"/>
          <w:numId w:val="413"/>
        </w:numPr>
        <w:spacing w:before="240"/>
      </w:pPr>
      <w:r>
        <w:t>Diploma in Professional Nail Technology</w:t>
      </w:r>
      <w:r>
        <w:rPr>
          <w:b/>
        </w:rPr>
        <w:t xml:space="preserve"> ( DPNT ) ODQ28</w:t>
      </w:r>
    </w:p>
    <w:p w14:paraId="39508F12" w14:textId="77777777" w:rsidR="00F24A59" w:rsidRDefault="00F24A59" w:rsidP="00F24A59">
      <w:pPr>
        <w:numPr>
          <w:ilvl w:val="0"/>
          <w:numId w:val="413"/>
        </w:numPr>
      </w:pPr>
      <w:r>
        <w:t>Pro Nail Art &amp; Extensions Diploma</w:t>
      </w:r>
      <w:r>
        <w:rPr>
          <w:b/>
        </w:rPr>
        <w:t xml:space="preserve"> (PNAED ) ODQ27</w:t>
      </w:r>
    </w:p>
    <w:p w14:paraId="628D6DC5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Nail Art Essentials Program</w:t>
      </w:r>
      <w:r>
        <w:rPr>
          <w:b/>
        </w:rPr>
        <w:t xml:space="preserve"> ( NAEP )OCQ16</w:t>
      </w:r>
    </w:p>
    <w:p w14:paraId="66B8FC4D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Nail Sculpture Artist Program</w:t>
      </w:r>
      <w:r>
        <w:rPr>
          <w:b/>
        </w:rPr>
        <w:t xml:space="preserve"> (NSAP)OCQ57</w:t>
      </w:r>
    </w:p>
    <w:p w14:paraId="61B3F8BA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Gel Extension Masterclass</w:t>
      </w:r>
      <w:r>
        <w:rPr>
          <w:b/>
        </w:rPr>
        <w:t xml:space="preserve"> (GEM) OCQ56</w:t>
      </w:r>
    </w:p>
    <w:p w14:paraId="5059E0D8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Acrylic Extension Masterclass</w:t>
      </w:r>
      <w:r>
        <w:rPr>
          <w:b/>
        </w:rPr>
        <w:t xml:space="preserve"> (AEM)  OCQ55</w:t>
      </w:r>
    </w:p>
    <w:p w14:paraId="2313A02D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3D-Nail Art Masterclass</w:t>
      </w:r>
      <w:r>
        <w:rPr>
          <w:b/>
        </w:rPr>
        <w:t xml:space="preserve"> (3D-NAM) OCQ54</w:t>
      </w:r>
    </w:p>
    <w:p w14:paraId="42F4B2CB" w14:textId="77777777" w:rsidR="00F24A59" w:rsidRDefault="00F24A59" w:rsidP="00F24A59">
      <w:pPr>
        <w:numPr>
          <w:ilvl w:val="0"/>
          <w:numId w:val="413"/>
        </w:numPr>
        <w:rPr>
          <w:b/>
        </w:rPr>
      </w:pPr>
      <w:r>
        <w:t>Advanced Pro Nail Artistry Program</w:t>
      </w:r>
      <w:r>
        <w:rPr>
          <w:b/>
        </w:rPr>
        <w:t xml:space="preserve">  (APNAP )ODQ69</w:t>
      </w:r>
    </w:p>
    <w:p w14:paraId="407BE46C" w14:textId="77777777" w:rsidR="00F24A59" w:rsidRDefault="00F24A59" w:rsidP="00F24A59">
      <w:pPr>
        <w:numPr>
          <w:ilvl w:val="0"/>
          <w:numId w:val="413"/>
        </w:numPr>
      </w:pPr>
      <w:r>
        <w:t>Nail Art Express Program</w:t>
      </w:r>
      <w:r>
        <w:rPr>
          <w:b/>
        </w:rPr>
        <w:t xml:space="preserve"> (NAEP ) OCQ103</w:t>
      </w:r>
    </w:p>
    <w:p w14:paraId="6BF6D26E" w14:textId="77777777" w:rsidR="00F24A59" w:rsidRDefault="00F24A59" w:rsidP="00F24A59">
      <w:pPr>
        <w:numPr>
          <w:ilvl w:val="0"/>
          <w:numId w:val="413"/>
        </w:numPr>
        <w:spacing w:after="240"/>
        <w:rPr>
          <w:b/>
        </w:rPr>
      </w:pPr>
      <w:r>
        <w:t xml:space="preserve">Mehandi Artistry </w:t>
      </w:r>
      <w:r>
        <w:rPr>
          <w:b/>
        </w:rPr>
        <w:t xml:space="preserve"> ( MA )ODQ17</w:t>
      </w:r>
      <w:r>
        <w:br/>
      </w:r>
    </w:p>
    <w:p w14:paraId="76F3C5EF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HAIR COURSES</w:t>
      </w:r>
    </w:p>
    <w:p w14:paraId="00FD6B52" w14:textId="77777777" w:rsidR="00F24A59" w:rsidRDefault="00F24A59" w:rsidP="00F24A59">
      <w:pPr>
        <w:numPr>
          <w:ilvl w:val="0"/>
          <w:numId w:val="343"/>
        </w:numPr>
        <w:spacing w:before="240"/>
        <w:rPr>
          <w:b/>
        </w:rPr>
      </w:pPr>
      <w:r>
        <w:t xml:space="preserve">Pro Hair Architect </w:t>
      </w:r>
      <w:r>
        <w:rPr>
          <w:b/>
        </w:rPr>
        <w:t>ODQ4 ( PHA )</w:t>
      </w:r>
    </w:p>
    <w:p w14:paraId="150AE842" w14:textId="77777777" w:rsidR="00F24A59" w:rsidRDefault="00F24A59" w:rsidP="00F24A59">
      <w:pPr>
        <w:numPr>
          <w:ilvl w:val="0"/>
          <w:numId w:val="343"/>
        </w:numPr>
        <w:rPr>
          <w:b/>
        </w:rPr>
      </w:pPr>
      <w:r>
        <w:t xml:space="preserve"> Diploma in Creative Hairdressing </w:t>
      </w:r>
      <w:r>
        <w:rPr>
          <w:b/>
        </w:rPr>
        <w:t xml:space="preserve">( DCH ) ODQ31  </w:t>
      </w:r>
    </w:p>
    <w:p w14:paraId="5E7CD9AF" w14:textId="77777777" w:rsidR="00F24A59" w:rsidRDefault="00F24A59" w:rsidP="00F24A59">
      <w:pPr>
        <w:numPr>
          <w:ilvl w:val="0"/>
          <w:numId w:val="41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Men’s Hair Mastery</w:t>
      </w:r>
      <w:r>
        <w:rPr>
          <w:b/>
        </w:rPr>
        <w:t xml:space="preserve"> ( MHM) OCQ66</w:t>
      </w:r>
    </w:p>
    <w:p w14:paraId="76B7EC45" w14:textId="77777777" w:rsidR="00F24A59" w:rsidRDefault="00F24A59" w:rsidP="00F24A59">
      <w:pPr>
        <w:numPr>
          <w:ilvl w:val="0"/>
          <w:numId w:val="343"/>
        </w:numPr>
      </w:pPr>
      <w:r>
        <w:t>Barbering Pro Course</w:t>
      </w:r>
      <w:r>
        <w:rPr>
          <w:b/>
        </w:rPr>
        <w:t xml:space="preserve">( </w:t>
      </w:r>
      <w:r>
        <w:t>BPC</w:t>
      </w:r>
      <w:r>
        <w:rPr>
          <w:b/>
        </w:rPr>
        <w:t xml:space="preserve">) ODQ67 </w:t>
      </w:r>
    </w:p>
    <w:p w14:paraId="08F0058F" w14:textId="77777777" w:rsidR="00F24A59" w:rsidRDefault="00F24A59" w:rsidP="00F24A59">
      <w:pPr>
        <w:numPr>
          <w:ilvl w:val="0"/>
          <w:numId w:val="343"/>
        </w:numPr>
        <w:rPr>
          <w:b/>
        </w:rPr>
      </w:pPr>
      <w:r>
        <w:t>Hairdressing Techniques &amp; Skills</w:t>
      </w:r>
      <w:r>
        <w:rPr>
          <w:b/>
        </w:rPr>
        <w:t xml:space="preserve"> (HDTS) OCQ70</w:t>
      </w:r>
    </w:p>
    <w:p w14:paraId="7B120767" w14:textId="77777777" w:rsidR="00F24A59" w:rsidRDefault="00F24A59" w:rsidP="00F24A59">
      <w:pPr>
        <w:numPr>
          <w:ilvl w:val="0"/>
          <w:numId w:val="343"/>
        </w:numPr>
        <w:rPr>
          <w:b/>
        </w:rPr>
      </w:pPr>
      <w:r>
        <w:t>Hair Styling Essentials OCQ107</w:t>
      </w:r>
      <w:r>
        <w:rPr>
          <w:b/>
        </w:rPr>
        <w:t xml:space="preserve"> (HSE)</w:t>
      </w:r>
    </w:p>
    <w:p w14:paraId="7DB2ED0E" w14:textId="77777777" w:rsidR="00F24A59" w:rsidRDefault="00F24A59" w:rsidP="00F24A59">
      <w:pPr>
        <w:numPr>
          <w:ilvl w:val="0"/>
          <w:numId w:val="343"/>
        </w:numPr>
      </w:pPr>
      <w:r>
        <w:t>Creative Hair Design Specialist Course OCQ108</w:t>
      </w:r>
      <w:r>
        <w:rPr>
          <w:b/>
        </w:rPr>
        <w:t xml:space="preserve">  (CHDSC)</w:t>
      </w:r>
    </w:p>
    <w:p w14:paraId="543D2ED7" w14:textId="77777777" w:rsidR="00F24A59" w:rsidRDefault="00F24A59" w:rsidP="00F24A59">
      <w:pPr>
        <w:numPr>
          <w:ilvl w:val="0"/>
          <w:numId w:val="343"/>
        </w:numPr>
      </w:pPr>
      <w:r>
        <w:t>The Modern Hair Stylist Bootcamp OCQ109</w:t>
      </w:r>
      <w:r>
        <w:rPr>
          <w:b/>
        </w:rPr>
        <w:t xml:space="preserve"> (MHSB)</w:t>
      </w:r>
    </w:p>
    <w:p w14:paraId="4A3AD894" w14:textId="77777777" w:rsidR="00F24A59" w:rsidRDefault="00F24A59" w:rsidP="00F24A59">
      <w:pPr>
        <w:numPr>
          <w:ilvl w:val="0"/>
          <w:numId w:val="343"/>
        </w:numPr>
      </w:pPr>
      <w:r>
        <w:t>Hair Extension Pro Artist Program  OCQ110</w:t>
      </w:r>
      <w:r>
        <w:rPr>
          <w:b/>
        </w:rPr>
        <w:t xml:space="preserve"> (HEPRP )</w:t>
      </w:r>
    </w:p>
    <w:p w14:paraId="4E9383E0" w14:textId="77777777" w:rsidR="00F24A59" w:rsidRDefault="00F24A59" w:rsidP="00F24A59">
      <w:pPr>
        <w:numPr>
          <w:ilvl w:val="0"/>
          <w:numId w:val="343"/>
        </w:numPr>
      </w:pPr>
      <w:r>
        <w:t xml:space="preserve">Hair Basics: Foundation Styling Course  OCQ12 </w:t>
      </w:r>
      <w:r>
        <w:rPr>
          <w:b/>
        </w:rPr>
        <w:t>(HBFSC)</w:t>
      </w:r>
    </w:p>
    <w:p w14:paraId="0C37079D" w14:textId="77777777" w:rsidR="00F24A59" w:rsidRDefault="00F24A59" w:rsidP="00F24A59">
      <w:pPr>
        <w:numPr>
          <w:ilvl w:val="0"/>
          <w:numId w:val="343"/>
        </w:numPr>
      </w:pPr>
      <w:commentRangeStart w:id="1"/>
      <w:del w:id="2" w:author="Rajan Singh" w:date="2025-06-18T10:13:00Z">
        <w:r>
          <w:delText xml:space="preserve">Creative Hair Design Specialist Course </w:delText>
        </w:r>
      </w:del>
      <w:commentRangeEnd w:id="1"/>
      <w:r>
        <w:commentReference w:id="1"/>
      </w:r>
      <w:r>
        <w:t>OCQ13</w:t>
      </w:r>
      <w:r>
        <w:rPr>
          <w:b/>
        </w:rPr>
        <w:t xml:space="preserve"> (CHDSC)</w:t>
      </w:r>
    </w:p>
    <w:p w14:paraId="362BC057" w14:textId="77777777" w:rsidR="00F24A59" w:rsidRDefault="00F24A59" w:rsidP="00F24A59">
      <w:pPr>
        <w:numPr>
          <w:ilvl w:val="0"/>
          <w:numId w:val="343"/>
        </w:numPr>
      </w:pPr>
      <w:r>
        <w:t xml:space="preserve">Certificate  Cuts &amp; Style program OCQ18  </w:t>
      </w:r>
      <w:r>
        <w:rPr>
          <w:b/>
        </w:rPr>
        <w:t>(CCSP)</w:t>
      </w:r>
    </w:p>
    <w:p w14:paraId="477EAD2F" w14:textId="77777777" w:rsidR="00F24A59" w:rsidRDefault="00F24A59" w:rsidP="00F24A59">
      <w:pPr>
        <w:numPr>
          <w:ilvl w:val="0"/>
          <w:numId w:val="343"/>
        </w:numPr>
      </w:pPr>
      <w:r>
        <w:t xml:space="preserve">Male Patching Mastery OCQ51 </w:t>
      </w:r>
      <w:r>
        <w:rPr>
          <w:b/>
        </w:rPr>
        <w:t xml:space="preserve"> (MPM)</w:t>
      </w:r>
    </w:p>
    <w:p w14:paraId="61C6CD46" w14:textId="77777777" w:rsidR="00F24A59" w:rsidRDefault="00F24A59" w:rsidP="00F24A59">
      <w:pPr>
        <w:numPr>
          <w:ilvl w:val="0"/>
          <w:numId w:val="343"/>
        </w:numPr>
      </w:pPr>
      <w:r>
        <w:t>Certificate in Hair Art OCQ39</w:t>
      </w:r>
      <w:r>
        <w:rPr>
          <w:b/>
        </w:rPr>
        <w:t xml:space="preserve"> (CHA)</w:t>
      </w:r>
    </w:p>
    <w:p w14:paraId="22BDD12C" w14:textId="77777777" w:rsidR="00F24A59" w:rsidRDefault="00F24A59" w:rsidP="00F24A59">
      <w:pPr>
        <w:widowControl w:val="0"/>
        <w:numPr>
          <w:ilvl w:val="0"/>
          <w:numId w:val="343"/>
        </w:numPr>
        <w:spacing w:line="267" w:lineRule="auto"/>
        <w:rPr>
          <w:b/>
          <w:sz w:val="16"/>
          <w:szCs w:val="16"/>
        </w:rPr>
      </w:pPr>
      <w:r>
        <w:rPr>
          <w:b/>
        </w:rPr>
        <w:t xml:space="preserve">Elite Hair Artistry Course – Men’s &amp; </w:t>
      </w:r>
      <w:commentRangeStart w:id="3"/>
      <w:r>
        <w:rPr>
          <w:b/>
        </w:rPr>
        <w:t>Women’s</w:t>
      </w:r>
      <w:commentRangeEnd w:id="3"/>
      <w:r>
        <w:commentReference w:id="3"/>
      </w:r>
      <w:r>
        <w:rPr>
          <w:b/>
        </w:rPr>
        <w:t xml:space="preserve"> Combo (EHAC)</w:t>
      </w:r>
      <w:ins w:id="4" w:author="Ghanishth Dhiman" w:date="2025-05-16T08:09:00Z">
        <w:r>
          <w:rPr>
            <w:b/>
          </w:rPr>
          <w:t xml:space="preserve"> ODQ122</w:t>
        </w:r>
      </w:ins>
    </w:p>
    <w:p w14:paraId="670E372F" w14:textId="77777777" w:rsidR="00F24A59" w:rsidRDefault="00F24A59" w:rsidP="00F24A59">
      <w:r>
        <w:t xml:space="preserve">BODY &amp; SPA COURSES </w:t>
      </w:r>
    </w:p>
    <w:p w14:paraId="2767FABD" w14:textId="77777777" w:rsidR="00F24A59" w:rsidRDefault="00F24A59" w:rsidP="00F24A59">
      <w:pPr>
        <w:numPr>
          <w:ilvl w:val="0"/>
          <w:numId w:val="526"/>
        </w:numPr>
        <w:spacing w:line="240" w:lineRule="auto"/>
      </w:pPr>
      <w:r>
        <w:rPr>
          <w:b/>
        </w:rPr>
        <w:t>Holistic Body Therapy &amp; Healing Diploma (HBTHD)ODQ7</w:t>
      </w:r>
    </w:p>
    <w:p w14:paraId="5B0AF761" w14:textId="77777777" w:rsidR="00F24A59" w:rsidRDefault="00F24A59" w:rsidP="00F24A59">
      <w:pPr>
        <w:numPr>
          <w:ilvl w:val="0"/>
          <w:numId w:val="526"/>
        </w:numPr>
        <w:spacing w:line="240" w:lineRule="auto"/>
      </w:pPr>
      <w:r>
        <w:rPr>
          <w:b/>
        </w:rPr>
        <w:t>Professional Spa Therapy &amp; Wellness Diploma ODQ5 (PSTWD)</w:t>
      </w:r>
    </w:p>
    <w:p w14:paraId="4EC13275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</w:rPr>
      </w:pPr>
      <w:r>
        <w:rPr>
          <w:b/>
        </w:rPr>
        <w:t>Intro to Spa Rituals &amp; Treatments (ISRT) OCQ14</w:t>
      </w:r>
    </w:p>
    <w:p w14:paraId="64B993C2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</w:rPr>
      </w:pPr>
      <w:r>
        <w:rPr>
          <w:b/>
        </w:rPr>
        <w:t>Hot Stone Healing &amp; Therapy Program (HSHTP)OCQ20</w:t>
      </w:r>
    </w:p>
    <w:p w14:paraId="3E6670D6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>Auricular Detox &amp; Ear Candling Wellness Program (ADECWP) OCQ19</w:t>
      </w:r>
    </w:p>
    <w:p w14:paraId="7B03A924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  <w:sz w:val="18"/>
          <w:szCs w:val="18"/>
        </w:rPr>
      </w:pPr>
      <w:r>
        <w:rPr>
          <w:b/>
          <w:sz w:val="26"/>
          <w:szCs w:val="26"/>
        </w:rPr>
        <w:t>Lymphatic Drainage &amp; Detox Therapy Certification(LDDTC)OCQ23</w:t>
      </w:r>
    </w:p>
    <w:p w14:paraId="567CBD64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  <w:sz w:val="14"/>
          <w:szCs w:val="14"/>
        </w:rPr>
      </w:pPr>
      <w:r>
        <w:rPr>
          <w:b/>
        </w:rPr>
        <w:t>Foot Reflexology &amp; Pressure Point Therapy Course(FRPPTC)OCQ22</w:t>
      </w:r>
    </w:p>
    <w:p w14:paraId="0A7A9427" w14:textId="77777777" w:rsidR="00F24A59" w:rsidRDefault="00F24A59" w:rsidP="00F24A59">
      <w:pPr>
        <w:numPr>
          <w:ilvl w:val="0"/>
          <w:numId w:val="526"/>
        </w:numPr>
        <w:spacing w:line="240" w:lineRule="auto"/>
        <w:rPr>
          <w:b/>
          <w:sz w:val="14"/>
          <w:szCs w:val="14"/>
        </w:rPr>
      </w:pPr>
      <w:r>
        <w:rPr>
          <w:b/>
        </w:rPr>
        <w:t>Aromatherapy Wellness Techniques Certification (AWTC)OCQ25</w:t>
      </w:r>
    </w:p>
    <w:p w14:paraId="1B924216" w14:textId="77777777" w:rsidR="00F24A59" w:rsidRDefault="00F24A59" w:rsidP="00F24A59">
      <w:pPr>
        <w:numPr>
          <w:ilvl w:val="0"/>
          <w:numId w:val="526"/>
        </w:numPr>
        <w:spacing w:after="240" w:line="240" w:lineRule="auto"/>
        <w:rPr>
          <w:b/>
          <w:sz w:val="16"/>
          <w:szCs w:val="16"/>
        </w:rPr>
      </w:pPr>
      <w:r>
        <w:rPr>
          <w:b/>
        </w:rPr>
        <w:t>Sports Massage Techniques &amp; Recovery Program (SMTRP) OCQ21</w:t>
      </w:r>
    </w:p>
    <w:p w14:paraId="54FDF605" w14:textId="77777777" w:rsidR="00F24A59" w:rsidRDefault="00F24A59" w:rsidP="00F24A59">
      <w:pPr>
        <w:spacing w:before="240" w:after="240" w:line="240" w:lineRule="auto"/>
        <w:ind w:left="720"/>
        <w:rPr>
          <w:b/>
          <w:sz w:val="2"/>
          <w:szCs w:val="2"/>
        </w:rPr>
      </w:pPr>
      <w:r>
        <w:rPr>
          <w:b/>
          <w:sz w:val="8"/>
          <w:szCs w:val="8"/>
        </w:rPr>
        <w:br/>
      </w:r>
    </w:p>
    <w:p w14:paraId="2DD40837" w14:textId="77777777" w:rsidR="00F24A59" w:rsidRDefault="00F24A59" w:rsidP="00F24A59">
      <w:r>
        <w:t xml:space="preserve">NUTRITION COURSES </w:t>
      </w:r>
    </w:p>
    <w:p w14:paraId="3A4BFD1F" w14:textId="77777777" w:rsidR="00F24A59" w:rsidRDefault="00F24A59" w:rsidP="00F24A59">
      <w:pPr>
        <w:numPr>
          <w:ilvl w:val="0"/>
          <w:numId w:val="170"/>
        </w:numPr>
        <w:spacing w:before="240"/>
        <w:rPr>
          <w:b/>
        </w:rPr>
      </w:pPr>
      <w:r>
        <w:rPr>
          <w:b/>
        </w:rPr>
        <w:lastRenderedPageBreak/>
        <w:t>Diploma in Nutrition &amp; Dietetics ( DND ) ODQ38</w:t>
      </w:r>
    </w:p>
    <w:p w14:paraId="103A719F" w14:textId="77777777" w:rsidR="00F24A59" w:rsidRDefault="00F24A59" w:rsidP="00F24A59">
      <w:pPr>
        <w:numPr>
          <w:ilvl w:val="0"/>
          <w:numId w:val="170"/>
        </w:numPr>
        <w:rPr>
          <w:b/>
        </w:rPr>
      </w:pPr>
      <w:r>
        <w:rPr>
          <w:b/>
        </w:rPr>
        <w:t>Beauty Nutrition &amp; Inner Wellness Course ( BNIWCF ) OCQ80</w:t>
      </w:r>
    </w:p>
    <w:p w14:paraId="2D258EB2" w14:textId="77777777" w:rsidR="00F24A59" w:rsidRDefault="00F24A59" w:rsidP="00F24A59">
      <w:pPr>
        <w:numPr>
          <w:ilvl w:val="0"/>
          <w:numId w:val="170"/>
        </w:numPr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 to Dietetics &amp; Modern Nutrition (IDMN) OCQ33</w:t>
      </w:r>
    </w:p>
    <w:p w14:paraId="14E00368" w14:textId="77777777" w:rsidR="00F24A59" w:rsidRDefault="00F24A59" w:rsidP="00F24A59">
      <w:pPr>
        <w:numPr>
          <w:ilvl w:val="0"/>
          <w:numId w:val="170"/>
        </w:numPr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Family Nutrition &amp; Child Wellness Certification (FN-CWC) OCQ37</w:t>
      </w:r>
    </w:p>
    <w:p w14:paraId="70EF5DDB" w14:textId="77777777" w:rsidR="00F24A59" w:rsidRDefault="00F24A59" w:rsidP="00F24A59">
      <w:pPr>
        <w:numPr>
          <w:ilvl w:val="0"/>
          <w:numId w:val="170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Nutrition for Mental &amp; Emotional Wellness Course (NMEWC) OCQ100</w:t>
      </w:r>
    </w:p>
    <w:p w14:paraId="29F099CA" w14:textId="77777777" w:rsidR="00F24A59" w:rsidRDefault="00F24A59" w:rsidP="00F24A59">
      <w:pPr>
        <w:numPr>
          <w:ilvl w:val="0"/>
          <w:numId w:val="17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Weight Management &amp; Body Transformation Program (WMBTP )  OCQ32</w:t>
      </w:r>
    </w:p>
    <w:p w14:paraId="0E489E32" w14:textId="77777777" w:rsidR="00F24A59" w:rsidRDefault="00F24A59" w:rsidP="00F24A59">
      <w:pPr>
        <w:numPr>
          <w:ilvl w:val="0"/>
          <w:numId w:val="17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Sports Nutrition &amp; Fitness Coaching Certification(SNFCC)  OCQ36</w:t>
      </w:r>
    </w:p>
    <w:p w14:paraId="12E9A667" w14:textId="77777777" w:rsidR="00F24A59" w:rsidRDefault="00F24A59" w:rsidP="00F24A59">
      <w:pPr>
        <w:numPr>
          <w:ilvl w:val="0"/>
          <w:numId w:val="17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Prenatal &amp; Postnatal Nutrition Expert Program (PPN-NEP) OCQ98</w:t>
      </w:r>
    </w:p>
    <w:p w14:paraId="28A186C6" w14:textId="77777777" w:rsidR="00F24A59" w:rsidRDefault="00F24A59" w:rsidP="00F24A59">
      <w:pPr>
        <w:numPr>
          <w:ilvl w:val="0"/>
          <w:numId w:val="170"/>
        </w:numPr>
        <w:spacing w:after="240"/>
        <w:rPr>
          <w:rFonts w:ascii="Calibri" w:eastAsia="Calibri" w:hAnsi="Calibri" w:cs="Calibri"/>
          <w:b/>
        </w:rPr>
      </w:pPr>
      <w:ins w:id="5" w:author="Ghanishth Dhiman" w:date="2025-05-27T09:26:00Z">
        <w:r>
          <w:rPr>
            <w:rFonts w:ascii="Calibri" w:eastAsia="Calibri" w:hAnsi="Calibri" w:cs="Calibri"/>
            <w:b/>
          </w:rPr>
          <w:t>Clinical Nutritionist Foundation Course (CNFC) OCQ35</w:t>
        </w:r>
      </w:ins>
    </w:p>
    <w:p w14:paraId="57BC2D19" w14:textId="77777777" w:rsidR="00F24A59" w:rsidRDefault="00F24A59" w:rsidP="00F24A59">
      <w:pPr>
        <w:spacing w:before="240" w:after="240"/>
      </w:pPr>
      <w:r>
        <w:t xml:space="preserve">AESTHETICS COURSES </w:t>
      </w:r>
    </w:p>
    <w:p w14:paraId="691B09BF" w14:textId="77777777" w:rsidR="00F24A59" w:rsidRDefault="00F24A59" w:rsidP="00F24A59">
      <w:pPr>
        <w:spacing w:line="240" w:lineRule="auto"/>
        <w:rPr>
          <w:b/>
        </w:rPr>
      </w:pPr>
    </w:p>
    <w:p w14:paraId="4D51D348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Laser &amp; Light Skin Rejuvenation Specialist Program (LLSRSP) OCQ41</w:t>
      </w:r>
    </w:p>
    <w:p w14:paraId="57234467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Advanced Laser Hair Removal therapist Course (ALHRTC) OCQ42</w:t>
      </w:r>
    </w:p>
    <w:p w14:paraId="7F03F5B0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 Aesthetic Skin Care Certification (PASC) OCQ93</w:t>
      </w:r>
    </w:p>
    <w:p w14:paraId="55F54BB6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Hydrafacial Pro Glow Course (HPGC) OCQ92</w:t>
      </w:r>
    </w:p>
    <w:p w14:paraId="3E6658D0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Korean Glass Skin Facial Artist Program (KG-SFAP) OCQ106</w:t>
      </w:r>
    </w:p>
    <w:p w14:paraId="7769F947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Skin Polishing Technician (MSRW) OCQ50</w:t>
      </w:r>
    </w:p>
    <w:p w14:paraId="378D1134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Chemical Peel Treatment Certification (CPTC) OCQ74</w:t>
      </w:r>
    </w:p>
    <w:p w14:paraId="39D9CDD6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Carbon Laser Glow Specialist Program (CLGSP ) OCQ119</w:t>
      </w:r>
    </w:p>
    <w:p w14:paraId="73BA4B54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OxyGeneo Radiance Therapy Certification (ORTC ) OCQ121 </w:t>
      </w:r>
    </w:p>
    <w:p w14:paraId="4CE8C562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Microneedling RF Skin Rejuvenation Expert Course (MRF-SREC ) OCQ117 </w:t>
      </w:r>
    </w:p>
    <w:p w14:paraId="18E921C9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Microcurrent Lift &amp; Tone Therapy Certification (MLTTC ) OCQ116 </w:t>
      </w:r>
    </w:p>
    <w:p w14:paraId="42C1E60D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Permanent Makeup Technician Course (PMTC) OCQ94</w:t>
      </w:r>
    </w:p>
    <w:p w14:paraId="23A345E2" w14:textId="77777777" w:rsidR="00F24A59" w:rsidRDefault="00F24A59" w:rsidP="00F24A59">
      <w:pPr>
        <w:numPr>
          <w:ilvl w:val="0"/>
          <w:numId w:val="719"/>
        </w:numP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Microblading &amp; Pigmentation Artist Program (MPAP) OCQ101</w:t>
      </w:r>
    </w:p>
    <w:p w14:paraId="49BCBBAE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878CE1C" w14:textId="77777777" w:rsidR="00F24A59" w:rsidRDefault="00F24A59" w:rsidP="00F24A59">
      <w:pPr>
        <w:rPr>
          <w:b/>
        </w:rPr>
      </w:pPr>
      <w:r>
        <w:rPr>
          <w:b/>
        </w:rPr>
        <w:t xml:space="preserve">AYURVEDA COURSES </w:t>
      </w:r>
    </w:p>
    <w:p w14:paraId="7D880872" w14:textId="77777777" w:rsidR="00F24A59" w:rsidRDefault="00F24A59" w:rsidP="00F24A59">
      <w:pPr>
        <w:numPr>
          <w:ilvl w:val="0"/>
          <w:numId w:val="755"/>
        </w:numPr>
        <w:spacing w:before="240"/>
        <w:rPr>
          <w:b/>
        </w:rPr>
      </w:pPr>
      <w:r>
        <w:rPr>
          <w:b/>
        </w:rPr>
        <w:t>Integrated Diploma in Ayurvedic Wellness ( IDAW ) ODQ44</w:t>
      </w:r>
    </w:p>
    <w:p w14:paraId="66B8FC6A" w14:textId="77777777" w:rsidR="00F24A59" w:rsidRDefault="00F24A59" w:rsidP="00F24A59">
      <w:pPr>
        <w:numPr>
          <w:ilvl w:val="0"/>
          <w:numId w:val="755"/>
        </w:numPr>
        <w:spacing w:after="240"/>
        <w:rPr>
          <w:b/>
        </w:rPr>
      </w:pPr>
      <w:r>
        <w:rPr>
          <w:b/>
        </w:rPr>
        <w:t>Ayurveda Basics for Holistic Living ( ABHL )OCQ72</w:t>
      </w:r>
    </w:p>
    <w:p w14:paraId="61B86A36" w14:textId="77777777" w:rsidR="00F24A59" w:rsidRDefault="00F24A59" w:rsidP="00F24A59">
      <w:pPr>
        <w:spacing w:before="240" w:after="240"/>
      </w:pPr>
      <w:r>
        <w:br/>
      </w:r>
    </w:p>
    <w:p w14:paraId="7ACF958C" w14:textId="77777777" w:rsidR="00F24A59" w:rsidRDefault="00F24A59" w:rsidP="00F24A59"/>
    <w:p w14:paraId="08A90656" w14:textId="77777777" w:rsidR="00F24A59" w:rsidRDefault="00F24A59" w:rsidP="00F24A59">
      <w:pPr>
        <w:pStyle w:val="Heading1"/>
        <w:jc w:val="center"/>
        <w:rPr>
          <w:b/>
          <w:color w:val="0000FF"/>
          <w:sz w:val="46"/>
          <w:szCs w:val="46"/>
        </w:rPr>
      </w:pPr>
      <w:bookmarkStart w:id="6" w:name="_oqgmamb24oik" w:colFirst="0" w:colLast="0"/>
      <w:bookmarkEnd w:id="6"/>
    </w:p>
    <w:p w14:paraId="5764C910" w14:textId="77777777" w:rsidR="00F24A59" w:rsidRDefault="00F24A59" w:rsidP="00F24A59">
      <w:pPr>
        <w:pStyle w:val="Heading1"/>
        <w:rPr>
          <w:b/>
          <w:color w:val="0000FF"/>
          <w:sz w:val="46"/>
          <w:szCs w:val="46"/>
        </w:rPr>
      </w:pPr>
      <w:bookmarkStart w:id="7" w:name="_z4yb3fguoasy" w:colFirst="0" w:colLast="0"/>
      <w:bookmarkEnd w:id="7"/>
    </w:p>
    <w:p w14:paraId="50825104" w14:textId="77777777" w:rsidR="00F24A59" w:rsidRDefault="00F24A59" w:rsidP="00F24A59">
      <w:pPr>
        <w:pStyle w:val="Heading1"/>
        <w:rPr>
          <w:b/>
          <w:color w:val="0000FF"/>
          <w:sz w:val="46"/>
          <w:szCs w:val="46"/>
        </w:rPr>
      </w:pPr>
      <w:bookmarkStart w:id="8" w:name="_da4lyeey6k8b" w:colFirst="0" w:colLast="0"/>
      <w:bookmarkEnd w:id="8"/>
    </w:p>
    <w:p w14:paraId="326AD701" w14:textId="77777777" w:rsidR="00F24A59" w:rsidRDefault="00F24A59" w:rsidP="00F24A59">
      <w:pPr>
        <w:pStyle w:val="Heading1"/>
        <w:jc w:val="center"/>
        <w:rPr>
          <w:b/>
          <w:color w:val="0000FF"/>
          <w:sz w:val="46"/>
          <w:szCs w:val="46"/>
        </w:rPr>
      </w:pPr>
      <w:bookmarkStart w:id="9" w:name="_5laa5ojqbqx" w:colFirst="0" w:colLast="0"/>
      <w:bookmarkEnd w:id="9"/>
      <w:r>
        <w:rPr>
          <w:b/>
          <w:color w:val="0000FF"/>
          <w:sz w:val="46"/>
          <w:szCs w:val="46"/>
        </w:rPr>
        <w:t xml:space="preserve">COSMETOLOGY COURSES </w:t>
      </w:r>
    </w:p>
    <w:p w14:paraId="47C6FEF4" w14:textId="77777777" w:rsidR="00F24A59" w:rsidRDefault="00F24A59" w:rsidP="00F24A59">
      <w:pPr>
        <w:spacing w:before="240" w:after="24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1.Course Name: PG Diploma in Integrated Cosmetology</w:t>
      </w:r>
    </w:p>
    <w:p w14:paraId="382FBC52" w14:textId="77777777" w:rsidR="00F24A59" w:rsidRDefault="00F24A59" w:rsidP="00F24A59">
      <w:pPr>
        <w:spacing w:before="240" w:after="240"/>
        <w:rPr>
          <w:ins w:id="10" w:author="Parminder Kaur" w:date="2025-06-16T10:21:00Z"/>
        </w:rPr>
      </w:pPr>
      <w:r>
        <w:rPr>
          <w:color w:val="980000"/>
        </w:rPr>
        <w:br/>
      </w:r>
      <w:r>
        <w:t xml:space="preserve"> </w:t>
      </w:r>
      <w:r>
        <w:rPr>
          <w:b/>
        </w:rPr>
        <w:t>Course Code:</w:t>
      </w:r>
      <w:r>
        <w:t xml:space="preserve"> ODQ1</w:t>
      </w:r>
      <w:r>
        <w:br/>
        <w:t xml:space="preserve"> </w:t>
      </w:r>
      <w:r>
        <w:rPr>
          <w:b/>
        </w:rPr>
        <w:t>Duration:</w:t>
      </w:r>
      <w:r>
        <w:t xml:space="preserve"> 18 Months </w:t>
      </w:r>
    </w:p>
    <w:p w14:paraId="1A585BED" w14:textId="77777777" w:rsidR="00F24A59" w:rsidRDefault="00F24A59" w:rsidP="00F24A59">
      <w:pPr>
        <w:spacing w:before="240" w:after="240"/>
      </w:pPr>
      <w:ins w:id="11" w:author="Parminder Kaur" w:date="2025-06-16T10:21:00Z">
        <w:r>
          <w:t xml:space="preserve">Hours :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PG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4ACB472C" w14:textId="77777777" w:rsidR="00F24A59" w:rsidRDefault="00F24A59" w:rsidP="00F24A59"/>
    <w:p w14:paraId="7376460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Graduate ready to thrive across the beauty &amp; wellness spectrum:</w:t>
      </w:r>
    </w:p>
    <w:p w14:paraId="1B69CC6B" w14:textId="77777777" w:rsidR="00F24A59" w:rsidRDefault="00F24A59" w:rsidP="00F24A59">
      <w:pPr>
        <w:numPr>
          <w:ilvl w:val="0"/>
          <w:numId w:val="484"/>
        </w:numPr>
        <w:spacing w:before="240"/>
      </w:pPr>
      <w:r>
        <w:rPr>
          <w:b/>
        </w:rPr>
        <w:t>All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Round Cosmetologist</w:t>
      </w:r>
      <w:r>
        <w:t xml:space="preserve"> in premium salons, clinics &amp; spas</w:t>
      </w:r>
      <w:r>
        <w:br/>
      </w:r>
    </w:p>
    <w:p w14:paraId="44D3F62B" w14:textId="77777777" w:rsidR="00F24A59" w:rsidRDefault="00F24A59" w:rsidP="00F24A59">
      <w:pPr>
        <w:numPr>
          <w:ilvl w:val="0"/>
          <w:numId w:val="484"/>
        </w:numPr>
      </w:pPr>
      <w:r>
        <w:rPr>
          <w:b/>
        </w:rPr>
        <w:t>Skin &amp; Hair Therapist</w:t>
      </w:r>
      <w:r>
        <w:t xml:space="preserve"> specializing in advanced treatments</w:t>
      </w:r>
      <w:r>
        <w:br/>
      </w:r>
    </w:p>
    <w:p w14:paraId="1297AC89" w14:textId="77777777" w:rsidR="00F24A59" w:rsidRDefault="00F24A59" w:rsidP="00F24A59">
      <w:pPr>
        <w:numPr>
          <w:ilvl w:val="0"/>
          <w:numId w:val="484"/>
        </w:numPr>
      </w:pPr>
      <w:r>
        <w:rPr>
          <w:b/>
        </w:rPr>
        <w:t>Makeup &amp; Bridal Artist</w:t>
      </w:r>
      <w:r>
        <w:t xml:space="preserve"> for weddings, shoots and events</w:t>
      </w:r>
      <w:r>
        <w:br/>
      </w:r>
    </w:p>
    <w:p w14:paraId="5FC2C03C" w14:textId="77777777" w:rsidR="00F24A59" w:rsidRDefault="00F24A59" w:rsidP="00F24A59">
      <w:pPr>
        <w:numPr>
          <w:ilvl w:val="0"/>
          <w:numId w:val="484"/>
        </w:numPr>
      </w:pPr>
      <w:r>
        <w:rPr>
          <w:b/>
        </w:rPr>
        <w:t>Salon/Spa Manager</w:t>
      </w:r>
      <w:r>
        <w:t xml:space="preserve"> or Entrepreneur launching your own brand</w:t>
      </w:r>
      <w:r>
        <w:br/>
      </w:r>
    </w:p>
    <w:p w14:paraId="4D55AE0A" w14:textId="77777777" w:rsidR="00F24A59" w:rsidRDefault="00F24A59" w:rsidP="00F24A59">
      <w:pPr>
        <w:numPr>
          <w:ilvl w:val="0"/>
          <w:numId w:val="484"/>
        </w:numPr>
      </w:pPr>
      <w:r>
        <w:rPr>
          <w:b/>
        </w:rPr>
        <w:t>Beauty Trainer or Brand Educator</w:t>
      </w:r>
      <w:r>
        <w:t xml:space="preserve"> for global product houses</w:t>
      </w:r>
      <w:r>
        <w:br/>
      </w:r>
    </w:p>
    <w:p w14:paraId="6B029337" w14:textId="77777777" w:rsidR="00F24A59" w:rsidRDefault="00F24A59" w:rsidP="00F24A59">
      <w:pPr>
        <w:numPr>
          <w:ilvl w:val="0"/>
          <w:numId w:val="484"/>
        </w:numPr>
        <w:spacing w:after="240"/>
      </w:pPr>
      <w:r>
        <w:rPr>
          <w:b/>
        </w:rPr>
        <w:t>Freelance  Stylist</w:t>
      </w:r>
      <w:r>
        <w:t xml:space="preserve"> for media, fashion weeks &amp; red</w:t>
      </w:r>
      <w:r>
        <w:rPr>
          <w:rFonts w:ascii="Cambria Math" w:hAnsi="Cambria Math" w:cs="Cambria Math"/>
        </w:rPr>
        <w:t>‑</w:t>
      </w:r>
      <w:r>
        <w:t>carpet looks</w:t>
      </w:r>
      <w:r>
        <w:br/>
      </w:r>
    </w:p>
    <w:p w14:paraId="5CD6A02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0CB366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7EF33B19" w14:textId="77777777" w:rsidR="00F24A59" w:rsidRDefault="00F24A59" w:rsidP="00F24A59">
      <w:pPr>
        <w:numPr>
          <w:ilvl w:val="0"/>
          <w:numId w:val="592"/>
        </w:numPr>
        <w:spacing w:before="240"/>
      </w:pPr>
      <w:r>
        <w:lastRenderedPageBreak/>
        <w:t>Skin analysis, classical &amp; lymphatic massage, modern facials, chemical peels, hydrafacial, luxury mani</w:t>
      </w:r>
      <w:r>
        <w:rPr>
          <w:rFonts w:ascii="Cambria Math" w:hAnsi="Cambria Math" w:cs="Cambria Math"/>
        </w:rPr>
        <w:t>‑</w:t>
      </w:r>
      <w:r>
        <w:t>pedi &amp; advanced waxing</w:t>
      </w:r>
      <w:r>
        <w:br/>
      </w:r>
    </w:p>
    <w:p w14:paraId="542F2FEF" w14:textId="77777777" w:rsidR="00F24A59" w:rsidRDefault="00F24A59" w:rsidP="00F24A59">
      <w:pPr>
        <w:numPr>
          <w:ilvl w:val="0"/>
          <w:numId w:val="592"/>
        </w:numPr>
        <w:spacing w:after="240"/>
      </w:pPr>
      <w:r>
        <w:t>Use of galvanic, high</w:t>
      </w:r>
      <w:r>
        <w:rPr>
          <w:rFonts w:ascii="Cambria Math" w:hAnsi="Cambria Math" w:cs="Cambria Math"/>
        </w:rPr>
        <w:t>‑</w:t>
      </w:r>
      <w:r>
        <w:t>frequency, ultrasonic, faradic &amp; light therapies</w:t>
      </w:r>
      <w:r>
        <w:br/>
      </w:r>
    </w:p>
    <w:p w14:paraId="314EB56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 &amp; Treatments</w:t>
      </w:r>
    </w:p>
    <w:p w14:paraId="3392C2A8" w14:textId="77777777" w:rsidR="00F24A59" w:rsidRDefault="00F24A59" w:rsidP="00F24A59">
      <w:pPr>
        <w:numPr>
          <w:ilvl w:val="0"/>
          <w:numId w:val="249"/>
        </w:numPr>
        <w:spacing w:before="240"/>
      </w:pPr>
      <w:r>
        <w:t>Precision haircuts, global &amp; fashion coloring, Male streak, Highlights, Dimensional Highlights</w:t>
      </w:r>
      <w:r>
        <w:br/>
      </w:r>
    </w:p>
    <w:p w14:paraId="20427961" w14:textId="77777777" w:rsidR="00F24A59" w:rsidRDefault="00F24A59" w:rsidP="00F24A59">
      <w:pPr>
        <w:numPr>
          <w:ilvl w:val="0"/>
          <w:numId w:val="249"/>
        </w:numPr>
      </w:pPr>
      <w:r>
        <w:t>Rebonding, keratin, Perming, botox, &amp; Hair spa</w:t>
      </w:r>
    </w:p>
    <w:p w14:paraId="3137499E" w14:textId="77777777" w:rsidR="00F24A59" w:rsidRDefault="00F24A59" w:rsidP="00F24A59">
      <w:pPr>
        <w:numPr>
          <w:ilvl w:val="0"/>
          <w:numId w:val="249"/>
        </w:numPr>
        <w:spacing w:after="240"/>
      </w:pPr>
      <w:r>
        <w:t>Hair Science , Tools Knowledge , Sanitation &amp; Sterilization</w:t>
      </w:r>
      <w:r>
        <w:br/>
      </w:r>
    </w:p>
    <w:p w14:paraId="311001E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4E25A3AE" w14:textId="77777777" w:rsidR="00F24A59" w:rsidRDefault="00F24A59" w:rsidP="00F24A59">
      <w:pPr>
        <w:numPr>
          <w:ilvl w:val="0"/>
          <w:numId w:val="419"/>
        </w:numPr>
        <w:spacing w:before="240"/>
      </w:pPr>
      <w:r>
        <w:t>Day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glam looks, bridal, media, fantasy &amp; SFX makeup</w:t>
      </w:r>
      <w:r>
        <w:br/>
      </w:r>
    </w:p>
    <w:p w14:paraId="15051CDC" w14:textId="77777777" w:rsidR="00F24A59" w:rsidRDefault="00F24A59" w:rsidP="00F24A59">
      <w:pPr>
        <w:numPr>
          <w:ilvl w:val="0"/>
          <w:numId w:val="419"/>
        </w:numPr>
        <w:spacing w:after="240"/>
      </w:pPr>
      <w:r>
        <w:t>Airbrush, contouring, color theory, male grooming &amp; draping styles</w:t>
      </w:r>
      <w:r>
        <w:br/>
      </w:r>
    </w:p>
    <w:p w14:paraId="0030E4D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Nail Art &amp; Extensions</w:t>
      </w:r>
    </w:p>
    <w:p w14:paraId="6EC6BE93" w14:textId="77777777" w:rsidR="00F24A59" w:rsidRDefault="00F24A59" w:rsidP="00F24A59">
      <w:pPr>
        <w:numPr>
          <w:ilvl w:val="0"/>
          <w:numId w:val="620"/>
        </w:numPr>
        <w:spacing w:before="240"/>
      </w:pPr>
      <w:r>
        <w:t>From basic polish to acrylic, gel &amp; polygel extensions</w:t>
      </w:r>
      <w:r>
        <w:br/>
      </w:r>
    </w:p>
    <w:p w14:paraId="598A0464" w14:textId="77777777" w:rsidR="00F24A59" w:rsidRDefault="00F24A59" w:rsidP="00F24A59">
      <w:pPr>
        <w:numPr>
          <w:ilvl w:val="0"/>
          <w:numId w:val="620"/>
        </w:numPr>
        <w:spacing w:after="240"/>
      </w:pPr>
      <w:r>
        <w:t>Ombre, marble, foil, 3D art &amp; full design portfolio building</w:t>
      </w:r>
      <w:r>
        <w:br/>
      </w:r>
    </w:p>
    <w:p w14:paraId="1ED7434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🧖</w:t>
      </w:r>
      <w:r>
        <w:t xml:space="preserve"> </w:t>
      </w:r>
      <w:r>
        <w:rPr>
          <w:b/>
        </w:rPr>
        <w:t>Spa Therapy &amp; Wellness</w:t>
      </w:r>
    </w:p>
    <w:p w14:paraId="433CB131" w14:textId="77777777" w:rsidR="00F24A59" w:rsidRDefault="00F24A59" w:rsidP="00F24A59">
      <w:pPr>
        <w:numPr>
          <w:ilvl w:val="0"/>
          <w:numId w:val="309"/>
        </w:numPr>
        <w:spacing w:before="240"/>
      </w:pPr>
      <w:r>
        <w:t>Swedish massage, body wraps, scrubs, Javanese lulur, paraffin rituals</w:t>
      </w:r>
      <w:r>
        <w:br/>
      </w:r>
    </w:p>
    <w:p w14:paraId="0A6679B3" w14:textId="77777777" w:rsidR="00F24A59" w:rsidRDefault="00F24A59" w:rsidP="00F24A59">
      <w:pPr>
        <w:numPr>
          <w:ilvl w:val="0"/>
          <w:numId w:val="309"/>
        </w:numPr>
        <w:spacing w:after="240"/>
      </w:pPr>
      <w:r>
        <w:t>Spa room setup, towel art &amp; client relaxation protocols</w:t>
      </w:r>
      <w:r>
        <w:br/>
      </w:r>
    </w:p>
    <w:p w14:paraId="185773C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Mehendi Artistry</w:t>
      </w:r>
    </w:p>
    <w:p w14:paraId="6E01C2DA" w14:textId="77777777" w:rsidR="00F24A59" w:rsidRDefault="00F24A59" w:rsidP="00F24A59">
      <w:pPr>
        <w:numPr>
          <w:ilvl w:val="0"/>
          <w:numId w:val="683"/>
        </w:numPr>
        <w:spacing w:before="240" w:after="240"/>
      </w:pPr>
      <w:r>
        <w:t>Cone prep, Indian/Ethnic patterns, spacing, flow &amp; character work</w:t>
      </w:r>
      <w:r>
        <w:br/>
      </w:r>
    </w:p>
    <w:p w14:paraId="549D276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&amp; Business Skills</w:t>
      </w:r>
    </w:p>
    <w:p w14:paraId="2BFE283C" w14:textId="77777777" w:rsidR="00F24A59" w:rsidRDefault="00F24A59" w:rsidP="00F24A59">
      <w:pPr>
        <w:numPr>
          <w:ilvl w:val="0"/>
          <w:numId w:val="294"/>
        </w:numPr>
        <w:spacing w:before="240"/>
      </w:pPr>
      <w:r>
        <w:t>Professional ethics, client consultation, digital marketing &amp; portfolio creation</w:t>
      </w:r>
      <w:r>
        <w:br/>
      </w:r>
    </w:p>
    <w:p w14:paraId="505A6302" w14:textId="77777777" w:rsidR="00F24A59" w:rsidRDefault="00F24A59" w:rsidP="00F24A59">
      <w:pPr>
        <w:numPr>
          <w:ilvl w:val="0"/>
          <w:numId w:val="294"/>
        </w:numPr>
        <w:spacing w:after="240"/>
      </w:pPr>
      <w:r>
        <w:lastRenderedPageBreak/>
        <w:t>Social media growth hacks, interview prep &amp; salon management basics</w:t>
      </w:r>
      <w:r>
        <w:br/>
      </w:r>
    </w:p>
    <w:p w14:paraId="36951C1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A prestigious </w:t>
      </w:r>
      <w:r>
        <w:rPr>
          <w:b/>
        </w:rPr>
        <w:t>PG Diploma in Integrated Cosmetology</w:t>
      </w:r>
      <w:r>
        <w:t xml:space="preserve">, formally recognizing you as a </w:t>
      </w:r>
      <w:r>
        <w:rPr>
          <w:b/>
        </w:rPr>
        <w:t>Certified Cosmetologist</w:t>
      </w:r>
      <w:r>
        <w:t xml:space="preserve"> qualified for multi</w:t>
      </w:r>
      <w:r>
        <w:rPr>
          <w:rFonts w:ascii="Cambria Math" w:hAnsi="Cambria Math" w:cs="Cambria Math"/>
        </w:rPr>
        <w:t>‑</w:t>
      </w:r>
      <w:r>
        <w:t>disciplinary roles.</w:t>
      </w:r>
    </w:p>
    <w:p w14:paraId="116297F0" w14:textId="77777777" w:rsidR="00F24A59" w:rsidRDefault="00F24A59" w:rsidP="00F24A59"/>
    <w:p w14:paraId="0E6B8AE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EBCD360" w14:textId="77777777" w:rsidR="00F24A59" w:rsidRDefault="00F24A59" w:rsidP="00F24A59">
      <w:pPr>
        <w:numPr>
          <w:ilvl w:val="0"/>
          <w:numId w:val="315"/>
        </w:numPr>
        <w:spacing w:before="240"/>
      </w:pPr>
      <w:r>
        <w:t>Freshers seeking a comprehensive, job</w:t>
      </w:r>
      <w:r>
        <w:rPr>
          <w:rFonts w:ascii="Cambria Math" w:hAnsi="Cambria Math" w:cs="Cambria Math"/>
        </w:rPr>
        <w:t>‑</w:t>
      </w:r>
      <w:r>
        <w:t>ready beauty qualification</w:t>
      </w:r>
      <w:r>
        <w:br/>
      </w:r>
    </w:p>
    <w:p w14:paraId="3D05F5B3" w14:textId="77777777" w:rsidR="00F24A59" w:rsidRDefault="00F24A59" w:rsidP="00F24A59">
      <w:pPr>
        <w:numPr>
          <w:ilvl w:val="0"/>
          <w:numId w:val="315"/>
        </w:numPr>
      </w:pPr>
      <w:r>
        <w:t>Salon or spa owners upgrading service menus &amp; staff expertise</w:t>
      </w:r>
      <w:r>
        <w:br/>
      </w:r>
    </w:p>
    <w:p w14:paraId="28AF961E" w14:textId="77777777" w:rsidR="00F24A59" w:rsidRDefault="00F24A59" w:rsidP="00F24A59">
      <w:pPr>
        <w:numPr>
          <w:ilvl w:val="0"/>
          <w:numId w:val="315"/>
        </w:numPr>
      </w:pPr>
      <w:r>
        <w:t>Makeup artists, hair stylists, nail techs adding full cosmetology skills</w:t>
      </w:r>
      <w:r>
        <w:br/>
      </w:r>
    </w:p>
    <w:p w14:paraId="731EB850" w14:textId="77777777" w:rsidR="00F24A59" w:rsidRDefault="00F24A59" w:rsidP="00F24A59">
      <w:pPr>
        <w:numPr>
          <w:ilvl w:val="0"/>
          <w:numId w:val="315"/>
        </w:numPr>
      </w:pPr>
      <w:r>
        <w:t>Healthcare &amp; wellness enthusiasts entering the beauty industry</w:t>
      </w:r>
      <w:r>
        <w:br/>
      </w:r>
    </w:p>
    <w:p w14:paraId="7C91D6D6" w14:textId="77777777" w:rsidR="00F24A59" w:rsidRDefault="00F24A59" w:rsidP="00F24A59">
      <w:pPr>
        <w:numPr>
          <w:ilvl w:val="0"/>
          <w:numId w:val="315"/>
        </w:numPr>
        <w:spacing w:after="240"/>
      </w:pPr>
      <w:r>
        <w:t>Creatives who want an all</w:t>
      </w:r>
      <w:r>
        <w:rPr>
          <w:rFonts w:ascii="Cambria Math" w:hAnsi="Cambria Math" w:cs="Cambria Math"/>
        </w:rPr>
        <w:t>‑</w:t>
      </w:r>
      <w:r>
        <w:t>in</w:t>
      </w:r>
      <w:r>
        <w:rPr>
          <w:rFonts w:ascii="Cambria Math" w:hAnsi="Cambria Math" w:cs="Cambria Math"/>
        </w:rPr>
        <w:t>‑</w:t>
      </w:r>
      <w:r>
        <w:t>one program to launch their own brand</w:t>
      </w:r>
    </w:p>
    <w:p w14:paraId="01EBC0AA" w14:textId="77777777" w:rsidR="00F24A59" w:rsidRDefault="00F24A59" w:rsidP="00F24A59">
      <w:pPr>
        <w:spacing w:before="240" w:after="240"/>
      </w:pPr>
    </w:p>
    <w:p w14:paraId="4C4AE30B" w14:textId="77777777" w:rsidR="00F24A59" w:rsidRDefault="00F24A59" w:rsidP="00F24A59">
      <w:pPr>
        <w:spacing w:before="240" w:after="240"/>
        <w:jc w:val="center"/>
        <w:rPr>
          <w:b/>
          <w:color w:val="980000"/>
          <w:sz w:val="26"/>
          <w:szCs w:val="26"/>
        </w:rPr>
      </w:pPr>
      <w:r>
        <w:rPr>
          <w:b/>
          <w:color w:val="980000"/>
          <w:sz w:val="26"/>
          <w:szCs w:val="26"/>
        </w:rPr>
        <w:t>2.Course Name: Advanced Program in Beauty Aesthetics &amp; Hair Technology</w:t>
      </w:r>
    </w:p>
    <w:p w14:paraId="6FF4FA0F" w14:textId="77777777" w:rsidR="00F24A59" w:rsidRDefault="00F24A59" w:rsidP="00F24A59">
      <w:pPr>
        <w:spacing w:before="240" w:after="240"/>
        <w:rPr>
          <w:ins w:id="12" w:author="Parminder Kaur" w:date="2025-06-16T10:21:00Z"/>
        </w:rPr>
      </w:pPr>
      <w:r>
        <w:br/>
        <w:t xml:space="preserve"> </w:t>
      </w:r>
      <w:r>
        <w:rPr>
          <w:b/>
        </w:rPr>
        <w:t>Course Code:</w:t>
      </w:r>
      <w:r>
        <w:t xml:space="preserve"> ODQ2</w:t>
      </w:r>
      <w:r>
        <w:br/>
        <w:t xml:space="preserve"> </w:t>
      </w:r>
      <w:r>
        <w:rPr>
          <w:b/>
        </w:rPr>
        <w:t>Duration:</w:t>
      </w:r>
      <w:r>
        <w:t xml:space="preserve"> 12 Months (Comprehensive 1</w:t>
      </w:r>
      <w:r>
        <w:rPr>
          <w:rFonts w:ascii="Cambria Math" w:hAnsi="Cambria Math" w:cs="Cambria Math"/>
        </w:rPr>
        <w:t>‑</w:t>
      </w:r>
      <w:r>
        <w:t>Year Immersive)</w:t>
      </w:r>
    </w:p>
    <w:p w14:paraId="2429F2DC" w14:textId="77777777" w:rsidR="00F24A59" w:rsidRDefault="00F24A59" w:rsidP="00F24A59">
      <w:pPr>
        <w:spacing w:before="240" w:after="240"/>
      </w:pPr>
      <w:ins w:id="13" w:author="Parminder Kaur" w:date="2025-06-16T10:21:00Z">
        <w:r>
          <w:t>Hours :</w:t>
        </w:r>
        <w:r>
          <w:br/>
        </w:r>
      </w:ins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78569A7D" w14:textId="77777777" w:rsidR="00F24A59" w:rsidRDefault="00F24A59" w:rsidP="00F24A59"/>
    <w:p w14:paraId="2D71B2E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Your passport to a 360° beauty career:</w:t>
      </w:r>
    </w:p>
    <w:p w14:paraId="7DEA4885" w14:textId="77777777" w:rsidR="00F24A59" w:rsidRDefault="00F24A59" w:rsidP="00F24A59">
      <w:pPr>
        <w:numPr>
          <w:ilvl w:val="0"/>
          <w:numId w:val="532"/>
        </w:numPr>
        <w:spacing w:before="240"/>
      </w:pPr>
      <w:r>
        <w:t>All</w:t>
      </w:r>
      <w:r>
        <w:rPr>
          <w:rFonts w:ascii="Cambria Math" w:hAnsi="Cambria Math" w:cs="Cambria Math"/>
        </w:rPr>
        <w:t>‑</w:t>
      </w:r>
      <w:r>
        <w:t xml:space="preserve">round </w:t>
      </w:r>
      <w:r>
        <w:rPr>
          <w:b/>
        </w:rPr>
        <w:t>Cosmetologist</w:t>
      </w:r>
      <w:r>
        <w:t xml:space="preserve"> in premium salons, clinics &amp; luxury spas</w:t>
      </w:r>
      <w:r>
        <w:br/>
      </w:r>
    </w:p>
    <w:p w14:paraId="1FED2462" w14:textId="77777777" w:rsidR="00F24A59" w:rsidRDefault="00F24A59" w:rsidP="00F24A59">
      <w:pPr>
        <w:numPr>
          <w:ilvl w:val="0"/>
          <w:numId w:val="532"/>
        </w:numPr>
      </w:pPr>
      <w:r>
        <w:rPr>
          <w:b/>
        </w:rPr>
        <w:t>Skin Therapist / Aesthetician</w:t>
      </w:r>
      <w:r>
        <w:t xml:space="preserve"> delivering advanced facials &amp; peels</w:t>
      </w:r>
      <w:r>
        <w:br/>
      </w:r>
    </w:p>
    <w:p w14:paraId="67998610" w14:textId="77777777" w:rsidR="00F24A59" w:rsidRDefault="00F24A59" w:rsidP="00F24A59">
      <w:pPr>
        <w:numPr>
          <w:ilvl w:val="0"/>
          <w:numId w:val="532"/>
        </w:numPr>
      </w:pPr>
      <w:r>
        <w:rPr>
          <w:b/>
        </w:rPr>
        <w:t>Creative Hair Designer &amp; Colorist</w:t>
      </w:r>
      <w:r>
        <w:t xml:space="preserve"> for shoots, runways &amp; weddings</w:t>
      </w:r>
      <w:r>
        <w:br/>
      </w:r>
    </w:p>
    <w:p w14:paraId="07B8F213" w14:textId="77777777" w:rsidR="00F24A59" w:rsidRDefault="00F24A59" w:rsidP="00F24A59">
      <w:pPr>
        <w:numPr>
          <w:ilvl w:val="0"/>
          <w:numId w:val="532"/>
        </w:numPr>
      </w:pPr>
      <w:r>
        <w:rPr>
          <w:b/>
        </w:rPr>
        <w:lastRenderedPageBreak/>
        <w:t>Makeup &amp; Styling Artist</w:t>
      </w:r>
      <w:r>
        <w:t xml:space="preserve"> for fashion, bridal or media production</w:t>
      </w:r>
      <w:r>
        <w:br/>
      </w:r>
    </w:p>
    <w:p w14:paraId="5D2B89B5" w14:textId="77777777" w:rsidR="00F24A59" w:rsidRDefault="00F24A59" w:rsidP="00F24A59">
      <w:pPr>
        <w:numPr>
          <w:ilvl w:val="0"/>
          <w:numId w:val="532"/>
        </w:numPr>
      </w:pPr>
      <w:r>
        <w:rPr>
          <w:b/>
        </w:rPr>
        <w:t>Salon Manager / Entrepreneur</w:t>
      </w:r>
      <w:r>
        <w:t xml:space="preserve"> launching your own studio</w:t>
      </w:r>
      <w:r>
        <w:br/>
      </w:r>
    </w:p>
    <w:p w14:paraId="6A4ED78B" w14:textId="77777777" w:rsidR="00F24A59" w:rsidRDefault="00F24A59" w:rsidP="00F24A59">
      <w:pPr>
        <w:numPr>
          <w:ilvl w:val="0"/>
          <w:numId w:val="532"/>
        </w:numPr>
      </w:pPr>
      <w:r>
        <w:rPr>
          <w:b/>
        </w:rPr>
        <w:t>Brand Educator or Technical Trainer</w:t>
      </w:r>
      <w:r>
        <w:t xml:space="preserve"> for global beauty houses</w:t>
      </w:r>
      <w:r>
        <w:br/>
      </w:r>
    </w:p>
    <w:p w14:paraId="6DAFD3D3" w14:textId="77777777" w:rsidR="00F24A59" w:rsidRDefault="00F24A59" w:rsidP="00F24A59">
      <w:pPr>
        <w:numPr>
          <w:ilvl w:val="0"/>
          <w:numId w:val="532"/>
        </w:numPr>
        <w:spacing w:after="240"/>
      </w:pPr>
      <w:r>
        <w:rPr>
          <w:b/>
        </w:rPr>
        <w:t>Freelance Beauty Consultant &amp; Content Creator</w:t>
      </w:r>
      <w:r>
        <w:t xml:space="preserve"> on social media</w:t>
      </w:r>
      <w:r>
        <w:br/>
      </w:r>
    </w:p>
    <w:p w14:paraId="0D5E27D0" w14:textId="77777777" w:rsidR="00F24A59" w:rsidRDefault="00F24A59" w:rsidP="00F24A59"/>
    <w:p w14:paraId="702A081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178536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6C8F0F91" w14:textId="77777777" w:rsidR="00F24A59" w:rsidRDefault="00F24A59" w:rsidP="00F24A59">
      <w:pPr>
        <w:numPr>
          <w:ilvl w:val="0"/>
          <w:numId w:val="259"/>
        </w:numPr>
        <w:spacing w:before="240"/>
      </w:pPr>
      <w:r>
        <w:t>In</w:t>
      </w:r>
      <w:r>
        <w:rPr>
          <w:rFonts w:ascii="Cambria Math" w:hAnsi="Cambria Math" w:cs="Cambria Math"/>
        </w:rPr>
        <w:t>‑</w:t>
      </w:r>
      <w:r>
        <w:t>depth skin analysis, facial massage &amp; lymph</w:t>
      </w:r>
      <w:r>
        <w:rPr>
          <w:rFonts w:ascii="Cambria Math" w:hAnsi="Cambria Math" w:cs="Cambria Math"/>
        </w:rPr>
        <w:t>‑</w:t>
      </w:r>
      <w:r>
        <w:t>drainage techniques</w:t>
      </w:r>
      <w:r>
        <w:br/>
      </w:r>
    </w:p>
    <w:p w14:paraId="47551886" w14:textId="77777777" w:rsidR="00F24A59" w:rsidRDefault="00F24A59" w:rsidP="00F24A59">
      <w:pPr>
        <w:numPr>
          <w:ilvl w:val="0"/>
          <w:numId w:val="259"/>
        </w:numPr>
      </w:pPr>
      <w:r>
        <w:t>Machine facials: galvanic, HF, ultrasonic, hydrafacial &amp; bio</w:t>
      </w:r>
      <w:r>
        <w:rPr>
          <w:rFonts w:ascii="Cambria Math" w:hAnsi="Cambria Math" w:cs="Cambria Math"/>
        </w:rPr>
        <w:t>‑</w:t>
      </w:r>
      <w:r>
        <w:t>lifting</w:t>
      </w:r>
      <w:r>
        <w:br/>
      </w:r>
    </w:p>
    <w:p w14:paraId="269AA745" w14:textId="77777777" w:rsidR="00F24A59" w:rsidRDefault="00F24A59" w:rsidP="00F24A59">
      <w:pPr>
        <w:numPr>
          <w:ilvl w:val="0"/>
          <w:numId w:val="259"/>
        </w:numPr>
      </w:pPr>
      <w:r>
        <w:t>Chemical peels, pigmentation &amp; acne protocols</w:t>
      </w:r>
      <w:r>
        <w:br/>
      </w:r>
    </w:p>
    <w:p w14:paraId="160FCCB3" w14:textId="77777777" w:rsidR="00F24A59" w:rsidRDefault="00F24A59" w:rsidP="00F24A59">
      <w:pPr>
        <w:numPr>
          <w:ilvl w:val="0"/>
          <w:numId w:val="259"/>
        </w:numPr>
        <w:spacing w:after="240"/>
      </w:pPr>
      <w:r>
        <w:t>Brow shaping, tinting, Brazilian &amp; advanced waxing</w:t>
      </w:r>
      <w:r>
        <w:br/>
      </w:r>
    </w:p>
    <w:p w14:paraId="772C9F3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Hand, Foot &amp; Nail Excellence</w:t>
      </w:r>
    </w:p>
    <w:p w14:paraId="05E4863B" w14:textId="77777777" w:rsidR="00F24A59" w:rsidRDefault="00F24A59" w:rsidP="00F24A59">
      <w:pPr>
        <w:numPr>
          <w:ilvl w:val="0"/>
          <w:numId w:val="692"/>
        </w:numPr>
        <w:spacing w:before="240"/>
      </w:pPr>
      <w:r>
        <w:t>Luxury manicures &amp; pedicures with spa elements</w:t>
      </w:r>
      <w:r>
        <w:br/>
      </w:r>
    </w:p>
    <w:p w14:paraId="2AFE2DF9" w14:textId="77777777" w:rsidR="00F24A59" w:rsidRDefault="00F24A59" w:rsidP="00F24A59">
      <w:pPr>
        <w:numPr>
          <w:ilvl w:val="0"/>
          <w:numId w:val="692"/>
        </w:numPr>
        <w:spacing w:after="240"/>
      </w:pPr>
      <w:r>
        <w:t>Nail anatomy, hygiene &amp; disease awareness for safe practice</w:t>
      </w:r>
      <w:r>
        <w:br/>
      </w:r>
    </w:p>
    <w:p w14:paraId="7436673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Design &amp; Technology</w:t>
      </w:r>
    </w:p>
    <w:p w14:paraId="6621DCC7" w14:textId="77777777" w:rsidR="00F24A59" w:rsidRDefault="00F24A59" w:rsidP="00F24A59">
      <w:pPr>
        <w:numPr>
          <w:ilvl w:val="0"/>
          <w:numId w:val="310"/>
        </w:numPr>
        <w:spacing w:before="240"/>
      </w:pPr>
      <w:r>
        <w:t>Trend haircuts, barbering basics &amp; face</w:t>
      </w:r>
      <w:r>
        <w:rPr>
          <w:rFonts w:ascii="Cambria Math" w:hAnsi="Cambria Math" w:cs="Cambria Math"/>
        </w:rPr>
        <w:t>‑</w:t>
      </w:r>
      <w:r>
        <w:t>shape customizing</w:t>
      </w:r>
      <w:r>
        <w:br/>
      </w:r>
    </w:p>
    <w:p w14:paraId="3C1FA29F" w14:textId="77777777" w:rsidR="00F24A59" w:rsidRDefault="00F24A59" w:rsidP="00F24A59">
      <w:pPr>
        <w:numPr>
          <w:ilvl w:val="0"/>
          <w:numId w:val="310"/>
        </w:numPr>
      </w:pPr>
      <w:r>
        <w:t>Creative coloring: , Classic Streaks, grey coverage &amp; color correction</w:t>
      </w:r>
      <w:r>
        <w:br/>
      </w:r>
    </w:p>
    <w:p w14:paraId="24AE8FEB" w14:textId="77777777" w:rsidR="00F24A59" w:rsidRDefault="00F24A59" w:rsidP="00F24A59">
      <w:pPr>
        <w:numPr>
          <w:ilvl w:val="0"/>
          <w:numId w:val="310"/>
        </w:numPr>
      </w:pPr>
      <w:r>
        <w:t>Texture services: rebonding, perming, keratin, botox</w:t>
      </w:r>
      <w:r>
        <w:br/>
      </w:r>
    </w:p>
    <w:p w14:paraId="57D40243" w14:textId="77777777" w:rsidR="00F24A59" w:rsidRDefault="00F24A59" w:rsidP="00F24A59">
      <w:pPr>
        <w:numPr>
          <w:ilvl w:val="0"/>
          <w:numId w:val="310"/>
        </w:numPr>
        <w:spacing w:after="240"/>
      </w:pPr>
      <w:r>
        <w:t>Nourishing Treatment : Spa ,High Frequency Treatment For Dandruff &amp; hair fall</w:t>
      </w:r>
      <w:r>
        <w:br/>
      </w:r>
    </w:p>
    <w:p w14:paraId="7B67A0A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Make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up Mastery</w:t>
      </w:r>
    </w:p>
    <w:p w14:paraId="518AF81D" w14:textId="77777777" w:rsidR="00F24A59" w:rsidRDefault="00F24A59" w:rsidP="00F24A59">
      <w:pPr>
        <w:numPr>
          <w:ilvl w:val="0"/>
          <w:numId w:val="301"/>
        </w:numPr>
        <w:spacing w:before="240"/>
      </w:pPr>
      <w:r>
        <w:lastRenderedPageBreak/>
        <w:t>Daily, party &amp; high</w:t>
      </w:r>
      <w:r>
        <w:rPr>
          <w:rFonts w:ascii="Cambria Math" w:hAnsi="Cambria Math" w:cs="Cambria Math"/>
        </w:rPr>
        <w:t>‑</w:t>
      </w:r>
      <w:r>
        <w:t>definition bridal looks for all skin tones</w:t>
      </w:r>
      <w:r>
        <w:br/>
      </w:r>
    </w:p>
    <w:p w14:paraId="5B5D5B75" w14:textId="77777777" w:rsidR="00F24A59" w:rsidRDefault="00F24A59" w:rsidP="00F24A59">
      <w:pPr>
        <w:numPr>
          <w:ilvl w:val="0"/>
          <w:numId w:val="301"/>
        </w:numPr>
      </w:pPr>
      <w:r>
        <w:t>Color</w:t>
      </w:r>
      <w:r>
        <w:rPr>
          <w:rFonts w:ascii="Cambria Math" w:hAnsi="Cambria Math" w:cs="Cambria Math"/>
        </w:rPr>
        <w:t>‑</w:t>
      </w:r>
      <w:r>
        <w:t>wheel theory, contour</w:t>
      </w:r>
      <w:r>
        <w:rPr>
          <w:rFonts w:ascii="Cambria Math" w:hAnsi="Cambria Math" w:cs="Cambria Math"/>
        </w:rPr>
        <w:t>‑</w:t>
      </w:r>
      <w:r>
        <w:t xml:space="preserve">highlight, male grooming </w:t>
      </w:r>
      <w:r>
        <w:br/>
      </w:r>
    </w:p>
    <w:p w14:paraId="278A7910" w14:textId="77777777" w:rsidR="00F24A59" w:rsidRDefault="00F24A59" w:rsidP="00F24A59">
      <w:pPr>
        <w:numPr>
          <w:ilvl w:val="0"/>
          <w:numId w:val="301"/>
        </w:numPr>
        <w:spacing w:after="240"/>
      </w:pPr>
      <w:r>
        <w:t>Saree &amp; dupatta draping to complement makeup artistry</w:t>
      </w:r>
      <w:r>
        <w:br/>
      </w:r>
    </w:p>
    <w:p w14:paraId="0653215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🌟</w:t>
      </w:r>
      <w:r>
        <w:t xml:space="preserve"> </w:t>
      </w:r>
      <w:r>
        <w:rPr>
          <w:b/>
        </w:rPr>
        <w:t>Hair Styling Artistry</w:t>
      </w:r>
    </w:p>
    <w:p w14:paraId="3E321DB5" w14:textId="77777777" w:rsidR="00F24A59" w:rsidRDefault="00F24A59" w:rsidP="00F24A59">
      <w:pPr>
        <w:numPr>
          <w:ilvl w:val="0"/>
          <w:numId w:val="603"/>
        </w:numPr>
        <w:spacing w:before="240"/>
      </w:pPr>
      <w:r>
        <w:t>Classic &amp; trending buns, braids, glam ponytails &amp; runway updos</w:t>
      </w:r>
      <w:r>
        <w:br/>
      </w:r>
    </w:p>
    <w:p w14:paraId="23AA7735" w14:textId="77777777" w:rsidR="00F24A59" w:rsidRDefault="00F24A59" w:rsidP="00F24A59">
      <w:pPr>
        <w:numPr>
          <w:ilvl w:val="0"/>
          <w:numId w:val="603"/>
        </w:numPr>
        <w:spacing w:after="240"/>
      </w:pPr>
      <w:r>
        <w:t>Thermal tool expertise for waves, curls &amp; volume</w:t>
      </w:r>
      <w:r>
        <w:br/>
      </w:r>
    </w:p>
    <w:p w14:paraId="5DABE68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Mehndi Essentials</w:t>
      </w:r>
    </w:p>
    <w:p w14:paraId="26B86ED7" w14:textId="77777777" w:rsidR="00F24A59" w:rsidRDefault="00F24A59" w:rsidP="00F24A59">
      <w:pPr>
        <w:numPr>
          <w:ilvl w:val="0"/>
          <w:numId w:val="596"/>
        </w:numPr>
        <w:spacing w:before="240" w:after="240"/>
      </w:pPr>
      <w:r>
        <w:t>Henna cone prep, pattern flow, character &amp; Indian bridal designs</w:t>
      </w:r>
      <w:r>
        <w:br/>
      </w:r>
    </w:p>
    <w:p w14:paraId="0C80E9C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Business Savvy</w:t>
      </w:r>
    </w:p>
    <w:p w14:paraId="489434B4" w14:textId="77777777" w:rsidR="00F24A59" w:rsidRDefault="00F24A59" w:rsidP="00F24A59">
      <w:pPr>
        <w:numPr>
          <w:ilvl w:val="0"/>
          <w:numId w:val="370"/>
        </w:numPr>
        <w:spacing w:before="240"/>
      </w:pPr>
      <w:r>
        <w:t>Professional ethics, client consultation &amp; record</w:t>
      </w:r>
      <w:r>
        <w:rPr>
          <w:rFonts w:ascii="Cambria Math" w:hAnsi="Cambria Math" w:cs="Cambria Math"/>
        </w:rPr>
        <w:t>‑</w:t>
      </w:r>
      <w:r>
        <w:t>keeping</w:t>
      </w:r>
      <w:r>
        <w:br/>
      </w:r>
    </w:p>
    <w:p w14:paraId="78B6C1F1" w14:textId="77777777" w:rsidR="00F24A59" w:rsidRDefault="00F24A59" w:rsidP="00F24A59">
      <w:pPr>
        <w:numPr>
          <w:ilvl w:val="0"/>
          <w:numId w:val="370"/>
        </w:numPr>
      </w:pPr>
      <w:r>
        <w:t>Social media branding, portfolio building &amp; location strategy</w:t>
      </w:r>
      <w:r>
        <w:br/>
      </w:r>
    </w:p>
    <w:p w14:paraId="163B319D" w14:textId="77777777" w:rsidR="00F24A59" w:rsidRDefault="00F24A59" w:rsidP="00F24A59">
      <w:pPr>
        <w:numPr>
          <w:ilvl w:val="0"/>
          <w:numId w:val="370"/>
        </w:numPr>
        <w:spacing w:after="240"/>
      </w:pPr>
      <w:r>
        <w:t>Health, safety, first</w:t>
      </w:r>
      <w:r>
        <w:rPr>
          <w:rFonts w:ascii="Cambria Math" w:hAnsi="Cambria Math" w:cs="Cambria Math"/>
        </w:rPr>
        <w:t>‑</w:t>
      </w:r>
      <w:r>
        <w:t>aid &amp; salon sanitation best practices</w:t>
      </w:r>
      <w:r>
        <w:br/>
      </w:r>
    </w:p>
    <w:p w14:paraId="77EB1FA2" w14:textId="77777777" w:rsidR="00F24A59" w:rsidRDefault="00F24A59" w:rsidP="00F24A59"/>
    <w:p w14:paraId="1229949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completion you’ll earn a </w:t>
      </w:r>
      <w:r>
        <w:rPr>
          <w:b/>
        </w:rPr>
        <w:t>Diploma in Beauty Aesthetics &amp; Hair Technology</w:t>
      </w:r>
      <w:r>
        <w:t xml:space="preserve">, formally recognizing you as a </w:t>
      </w:r>
      <w:r>
        <w:rPr>
          <w:b/>
        </w:rPr>
        <w:t>Certified Cosmetologist</w:t>
      </w:r>
      <w:r>
        <w:t xml:space="preserve"> ready for global opportunities.</w:t>
      </w:r>
    </w:p>
    <w:p w14:paraId="60375A85" w14:textId="77777777" w:rsidR="00F24A59" w:rsidRDefault="00F24A59" w:rsidP="00F24A59"/>
    <w:p w14:paraId="46989A7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76A0A76" w14:textId="77777777" w:rsidR="00F24A59" w:rsidRDefault="00F24A59" w:rsidP="00F24A59">
      <w:pPr>
        <w:numPr>
          <w:ilvl w:val="0"/>
          <w:numId w:val="247"/>
        </w:numPr>
        <w:spacing w:before="240"/>
      </w:pPr>
      <w:r>
        <w:t>Freshers pursuing an all</w:t>
      </w:r>
      <w:r>
        <w:rPr>
          <w:rFonts w:ascii="Cambria Math" w:hAnsi="Cambria Math" w:cs="Cambria Math"/>
        </w:rPr>
        <w:t>‑</w:t>
      </w:r>
      <w:r>
        <w:t>inclusive beauty career path</w:t>
      </w:r>
      <w:r>
        <w:br/>
      </w:r>
    </w:p>
    <w:p w14:paraId="6A204527" w14:textId="77777777" w:rsidR="00F24A59" w:rsidRDefault="00F24A59" w:rsidP="00F24A59">
      <w:pPr>
        <w:numPr>
          <w:ilvl w:val="0"/>
          <w:numId w:val="247"/>
        </w:numPr>
      </w:pPr>
      <w:r>
        <w:t>Salon owners/managers upgrading staff skills &amp; service menus</w:t>
      </w:r>
      <w:r>
        <w:br/>
      </w:r>
    </w:p>
    <w:p w14:paraId="7309E5C5" w14:textId="77777777" w:rsidR="00F24A59" w:rsidRDefault="00F24A59" w:rsidP="00F24A59">
      <w:pPr>
        <w:numPr>
          <w:ilvl w:val="0"/>
          <w:numId w:val="247"/>
        </w:numPr>
      </w:pPr>
      <w:r>
        <w:t>Makeup/hair freelancers seeking skin &amp; business expertise</w:t>
      </w:r>
      <w:r>
        <w:br/>
      </w:r>
    </w:p>
    <w:p w14:paraId="5DC0B964" w14:textId="77777777" w:rsidR="00F24A59" w:rsidRDefault="00F24A59" w:rsidP="00F24A59">
      <w:pPr>
        <w:numPr>
          <w:ilvl w:val="0"/>
          <w:numId w:val="247"/>
        </w:numPr>
      </w:pPr>
      <w:r>
        <w:lastRenderedPageBreak/>
        <w:t>Wellness enthusiasts aiming to turn passion into profession</w:t>
      </w:r>
      <w:r>
        <w:br/>
      </w:r>
    </w:p>
    <w:p w14:paraId="459510B6" w14:textId="77777777" w:rsidR="00F24A59" w:rsidRDefault="00F24A59" w:rsidP="00F24A59">
      <w:pPr>
        <w:numPr>
          <w:ilvl w:val="0"/>
          <w:numId w:val="247"/>
        </w:numPr>
        <w:spacing w:after="240"/>
      </w:pPr>
      <w:r>
        <w:t>Content creators who want full</w:t>
      </w:r>
      <w:r>
        <w:rPr>
          <w:rFonts w:ascii="Cambria Math" w:hAnsi="Cambria Math" w:cs="Cambria Math"/>
        </w:rPr>
        <w:t>‑</w:t>
      </w:r>
      <w:r>
        <w:t>spectrum beauty authority</w:t>
      </w:r>
    </w:p>
    <w:p w14:paraId="02AEF8BA" w14:textId="77777777" w:rsidR="00F24A59" w:rsidRDefault="00F24A59" w:rsidP="00F24A59">
      <w:pPr>
        <w:spacing w:before="240" w:after="240"/>
        <w:ind w:left="720"/>
      </w:pPr>
    </w:p>
    <w:p w14:paraId="0D88AC8C" w14:textId="77777777" w:rsidR="00F24A59" w:rsidRDefault="00F24A59" w:rsidP="00F24A59">
      <w:pPr>
        <w:spacing w:before="240" w:after="240"/>
        <w:ind w:left="720"/>
      </w:pPr>
    </w:p>
    <w:p w14:paraId="4F503A72" w14:textId="77777777" w:rsidR="00F24A59" w:rsidRDefault="00F24A59" w:rsidP="00F24A59">
      <w:pPr>
        <w:spacing w:before="240" w:after="240"/>
        <w:ind w:left="720"/>
      </w:pPr>
    </w:p>
    <w:p w14:paraId="53DF121C" w14:textId="77777777" w:rsidR="00F24A59" w:rsidRDefault="00F24A59" w:rsidP="00F24A59">
      <w:pPr>
        <w:spacing w:before="240" w:after="24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3.Course Name: The Luxe Cosmetology Program</w:t>
      </w:r>
    </w:p>
    <w:p w14:paraId="2FC6AF30" w14:textId="77777777" w:rsidR="00F24A59" w:rsidRDefault="00F24A59" w:rsidP="00F24A59">
      <w:pPr>
        <w:spacing w:before="240" w:after="240"/>
        <w:rPr>
          <w:ins w:id="14" w:author="Parminder Kaur" w:date="2025-06-16T10:21:00Z"/>
        </w:rPr>
      </w:pPr>
      <w:r>
        <w:br/>
        <w:t xml:space="preserve"> </w:t>
      </w:r>
      <w:r>
        <w:rPr>
          <w:b/>
        </w:rPr>
        <w:t>Course Code:</w:t>
      </w:r>
      <w:r>
        <w:t xml:space="preserve"> ODQ3</w:t>
      </w:r>
      <w:r>
        <w:br/>
        <w:t xml:space="preserve"> </w:t>
      </w:r>
      <w:r>
        <w:rPr>
          <w:b/>
        </w:rPr>
        <w:t>Duration:</w:t>
      </w:r>
      <w:r>
        <w:t xml:space="preserve"> 9 Months</w:t>
      </w:r>
    </w:p>
    <w:p w14:paraId="743B974E" w14:textId="77777777" w:rsidR="00F24A59" w:rsidRDefault="00F24A59" w:rsidP="00F24A59">
      <w:pPr>
        <w:spacing w:before="240" w:after="240"/>
      </w:pPr>
      <w:ins w:id="15" w:author="Parminder Kaur" w:date="2025-06-16T10:21:00Z">
        <w:r>
          <w:t xml:space="preserve">Hours :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2D28877E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Turn passion into a lucrative, multi</w:t>
      </w:r>
      <w:r>
        <w:rPr>
          <w:rFonts w:ascii="Cambria Math" w:hAnsi="Cambria Math" w:cs="Cambria Math"/>
        </w:rPr>
        <w:t>‑</w:t>
      </w:r>
      <w:r>
        <w:t>talent career:</w:t>
      </w:r>
    </w:p>
    <w:p w14:paraId="06E2C5DE" w14:textId="77777777" w:rsidR="00F24A59" w:rsidRDefault="00F24A59" w:rsidP="00F24A59">
      <w:pPr>
        <w:numPr>
          <w:ilvl w:val="0"/>
          <w:numId w:val="737"/>
        </w:numPr>
        <w:spacing w:before="240"/>
      </w:pPr>
      <w:r>
        <w:t>All</w:t>
      </w:r>
      <w:r>
        <w:rPr>
          <w:rFonts w:ascii="Cambria Math" w:hAnsi="Cambria Math" w:cs="Cambria Math"/>
        </w:rPr>
        <w:t>‑</w:t>
      </w:r>
      <w:r>
        <w:t xml:space="preserve">round </w:t>
      </w:r>
      <w:r>
        <w:rPr>
          <w:b/>
        </w:rPr>
        <w:t>Cosmetologist</w:t>
      </w:r>
      <w:r>
        <w:t xml:space="preserve"> in luxury salons &amp; medispa chains</w:t>
      </w:r>
      <w:r>
        <w:br/>
      </w:r>
    </w:p>
    <w:p w14:paraId="44CD8800" w14:textId="77777777" w:rsidR="00F24A59" w:rsidRDefault="00F24A59" w:rsidP="00F24A59">
      <w:pPr>
        <w:numPr>
          <w:ilvl w:val="0"/>
          <w:numId w:val="737"/>
        </w:numPr>
      </w:pPr>
      <w:r>
        <w:rPr>
          <w:b/>
        </w:rPr>
        <w:t>Skin &amp; Facial Therapist</w:t>
      </w:r>
      <w:r>
        <w:t xml:space="preserve"> specializing in advanced treatments</w:t>
      </w:r>
      <w:r>
        <w:br/>
      </w:r>
    </w:p>
    <w:p w14:paraId="1BE7443D" w14:textId="77777777" w:rsidR="00F24A59" w:rsidRDefault="00F24A59" w:rsidP="00F24A59">
      <w:pPr>
        <w:numPr>
          <w:ilvl w:val="0"/>
          <w:numId w:val="737"/>
        </w:numPr>
      </w:pPr>
      <w:r>
        <w:rPr>
          <w:b/>
        </w:rPr>
        <w:t>Hair Designer / Color Specialist</w:t>
      </w:r>
      <w:r>
        <w:t xml:space="preserve"> for editorial, bridal, or salon work</w:t>
      </w:r>
      <w:r>
        <w:br/>
      </w:r>
    </w:p>
    <w:p w14:paraId="1231A2A4" w14:textId="77777777" w:rsidR="00F24A59" w:rsidRDefault="00F24A59" w:rsidP="00F24A59">
      <w:pPr>
        <w:numPr>
          <w:ilvl w:val="0"/>
          <w:numId w:val="737"/>
        </w:numPr>
      </w:pPr>
      <w:r>
        <w:rPr>
          <w:b/>
        </w:rPr>
        <w:t>Make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up Artist</w:t>
      </w:r>
      <w:r>
        <w:t xml:space="preserve"> for events, shoots, and high</w:t>
      </w:r>
      <w:r>
        <w:rPr>
          <w:rFonts w:ascii="Cambria Math" w:hAnsi="Cambria Math" w:cs="Cambria Math"/>
        </w:rPr>
        <w:t>‑</w:t>
      </w:r>
      <w:r>
        <w:t>end clientele</w:t>
      </w:r>
      <w:r>
        <w:br/>
      </w:r>
    </w:p>
    <w:p w14:paraId="15393630" w14:textId="77777777" w:rsidR="00F24A59" w:rsidRDefault="00F24A59" w:rsidP="00F24A59">
      <w:pPr>
        <w:numPr>
          <w:ilvl w:val="0"/>
          <w:numId w:val="737"/>
        </w:numPr>
      </w:pPr>
      <w:r>
        <w:rPr>
          <w:b/>
        </w:rPr>
        <w:t>Beauty Educator or Trainer</w:t>
      </w:r>
      <w:r>
        <w:t xml:space="preserve"> with leading brands</w:t>
      </w:r>
      <w:r>
        <w:br/>
      </w:r>
    </w:p>
    <w:p w14:paraId="4EE0834A" w14:textId="77777777" w:rsidR="00F24A59" w:rsidRDefault="00F24A59" w:rsidP="00F24A59">
      <w:pPr>
        <w:numPr>
          <w:ilvl w:val="0"/>
          <w:numId w:val="737"/>
        </w:numPr>
      </w:pPr>
      <w:r>
        <w:rPr>
          <w:b/>
        </w:rPr>
        <w:t>Entrepreneur</w:t>
      </w:r>
      <w:r>
        <w:t>—launch your own salon, studio, or beauty bar</w:t>
      </w:r>
      <w:r>
        <w:br/>
      </w:r>
    </w:p>
    <w:p w14:paraId="16197C09" w14:textId="77777777" w:rsidR="00F24A59" w:rsidRDefault="00F24A59" w:rsidP="00F24A59">
      <w:pPr>
        <w:numPr>
          <w:ilvl w:val="0"/>
          <w:numId w:val="737"/>
        </w:numPr>
        <w:spacing w:after="240"/>
      </w:pPr>
      <w:r>
        <w:rPr>
          <w:b/>
        </w:rPr>
        <w:t>Freelance Beauty Consultant &amp; Content Creator</w:t>
      </w:r>
      <w:r>
        <w:t xml:space="preserve"> building a digital brand</w:t>
      </w:r>
      <w:r>
        <w:br/>
      </w:r>
    </w:p>
    <w:p w14:paraId="6AB82A0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6322B2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3DAF8A95" w14:textId="77777777" w:rsidR="00F24A59" w:rsidRDefault="00F24A59" w:rsidP="00F24A59">
      <w:pPr>
        <w:numPr>
          <w:ilvl w:val="0"/>
          <w:numId w:val="590"/>
        </w:numPr>
        <w:spacing w:before="240"/>
      </w:pPr>
      <w:r>
        <w:t>Pro salon hygiene, sterilization &amp; sanitation</w:t>
      </w:r>
      <w:r>
        <w:br/>
      </w:r>
    </w:p>
    <w:p w14:paraId="12644E2C" w14:textId="77777777" w:rsidR="00F24A59" w:rsidRDefault="00F24A59" w:rsidP="00F24A59">
      <w:pPr>
        <w:numPr>
          <w:ilvl w:val="0"/>
          <w:numId w:val="590"/>
        </w:numPr>
      </w:pPr>
      <w:r>
        <w:lastRenderedPageBreak/>
        <w:t>Skin analysis, consultations &amp; record</w:t>
      </w:r>
      <w:r>
        <w:rPr>
          <w:rFonts w:ascii="Cambria Math" w:hAnsi="Cambria Math" w:cs="Cambria Math"/>
        </w:rPr>
        <w:t>‑</w:t>
      </w:r>
      <w:r>
        <w:t>keeping</w:t>
      </w:r>
      <w:r>
        <w:br/>
      </w:r>
    </w:p>
    <w:p w14:paraId="2D17B1DF" w14:textId="77777777" w:rsidR="00F24A59" w:rsidRDefault="00F24A59" w:rsidP="00F24A59">
      <w:pPr>
        <w:numPr>
          <w:ilvl w:val="0"/>
          <w:numId w:val="590"/>
        </w:numPr>
      </w:pPr>
      <w:r>
        <w:t>Classic &amp; modern facial massage, lymphatic drainage, hydrafacial, chemical peels</w:t>
      </w:r>
      <w:r>
        <w:br/>
      </w:r>
    </w:p>
    <w:p w14:paraId="010F8139" w14:textId="77777777" w:rsidR="00F24A59" w:rsidRDefault="00F24A59" w:rsidP="00F24A59">
      <w:pPr>
        <w:numPr>
          <w:ilvl w:val="0"/>
          <w:numId w:val="590"/>
        </w:numPr>
      </w:pPr>
      <w:r>
        <w:t>Machine facials: galvanic, high</w:t>
      </w:r>
      <w:r>
        <w:rPr>
          <w:rFonts w:ascii="Cambria Math" w:hAnsi="Cambria Math" w:cs="Cambria Math"/>
        </w:rPr>
        <w:t>‑</w:t>
      </w:r>
      <w:r>
        <w:t>frequency, ultrasonic, infrared &amp; faradic</w:t>
      </w:r>
      <w:r>
        <w:br/>
      </w:r>
    </w:p>
    <w:p w14:paraId="4ADD0694" w14:textId="77777777" w:rsidR="00F24A59" w:rsidRDefault="00F24A59" w:rsidP="00F24A59">
      <w:pPr>
        <w:numPr>
          <w:ilvl w:val="0"/>
          <w:numId w:val="590"/>
        </w:numPr>
        <w:spacing w:after="240"/>
      </w:pPr>
      <w:r>
        <w:t>Targeted treatments for acne, pigmentation, aging &amp; dehydration</w:t>
      </w:r>
      <w:r>
        <w:br/>
      </w:r>
    </w:p>
    <w:p w14:paraId="1C522F5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Hand, Foot &amp; Wax Expertise</w:t>
      </w:r>
    </w:p>
    <w:p w14:paraId="17EDE350" w14:textId="77777777" w:rsidR="00F24A59" w:rsidRDefault="00F24A59" w:rsidP="00F24A59">
      <w:pPr>
        <w:numPr>
          <w:ilvl w:val="0"/>
          <w:numId w:val="722"/>
        </w:numPr>
        <w:spacing w:before="240"/>
      </w:pPr>
      <w:r>
        <w:t>Luxury manicure &amp; pedicure rituals</w:t>
      </w:r>
      <w:r>
        <w:br/>
      </w:r>
    </w:p>
    <w:p w14:paraId="1C361FF9" w14:textId="77777777" w:rsidR="00F24A59" w:rsidRDefault="00F24A59" w:rsidP="00F24A59">
      <w:pPr>
        <w:numPr>
          <w:ilvl w:val="0"/>
          <w:numId w:val="722"/>
        </w:numPr>
      </w:pPr>
      <w:r>
        <w:t>Warm, roll</w:t>
      </w:r>
      <w:r>
        <w:rPr>
          <w:rFonts w:ascii="Cambria Math" w:hAnsi="Cambria Math" w:cs="Cambria Math"/>
        </w:rPr>
        <w:t>‑</w:t>
      </w:r>
      <w:r>
        <w:t>on, Brazilian &amp; beans wax methods for face &amp; body</w:t>
      </w:r>
      <w:r>
        <w:br/>
      </w:r>
    </w:p>
    <w:p w14:paraId="637557DD" w14:textId="77777777" w:rsidR="00F24A59" w:rsidRDefault="00F24A59" w:rsidP="00F24A59">
      <w:pPr>
        <w:numPr>
          <w:ilvl w:val="0"/>
          <w:numId w:val="722"/>
        </w:numPr>
        <w:spacing w:after="240"/>
      </w:pPr>
      <w:r>
        <w:t>Brow shaping &amp; tinting for perfect arches</w:t>
      </w:r>
      <w:r>
        <w:br/>
      </w:r>
    </w:p>
    <w:p w14:paraId="27B8B34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Design &amp; Color</w:t>
      </w:r>
    </w:p>
    <w:p w14:paraId="73C22CD0" w14:textId="77777777" w:rsidR="00F24A59" w:rsidRDefault="00F24A59" w:rsidP="00F24A59">
      <w:pPr>
        <w:numPr>
          <w:ilvl w:val="0"/>
          <w:numId w:val="207"/>
        </w:numPr>
        <w:spacing w:before="240"/>
      </w:pPr>
      <w:r>
        <w:t>Shampoo rituals, scalp massage &amp; hair health diagnostics</w:t>
      </w:r>
      <w:r>
        <w:br/>
      </w:r>
    </w:p>
    <w:p w14:paraId="7B3E2417" w14:textId="77777777" w:rsidR="00F24A59" w:rsidRDefault="00F24A59" w:rsidP="00F24A59">
      <w:pPr>
        <w:numPr>
          <w:ilvl w:val="0"/>
          <w:numId w:val="207"/>
        </w:numPr>
      </w:pPr>
      <w:r>
        <w:t>Scissor, razor &amp; clipper cutting—female and male trend cuts</w:t>
      </w:r>
      <w:r>
        <w:br/>
      </w:r>
    </w:p>
    <w:p w14:paraId="19FB8237" w14:textId="77777777" w:rsidR="00F24A59" w:rsidRDefault="00F24A59" w:rsidP="00F24A59">
      <w:pPr>
        <w:numPr>
          <w:ilvl w:val="0"/>
          <w:numId w:val="207"/>
        </w:numPr>
      </w:pPr>
      <w:r>
        <w:t>Signature coloring: global, Highlights, Root touchup &amp; color correction</w:t>
      </w:r>
      <w:r>
        <w:br/>
      </w:r>
    </w:p>
    <w:p w14:paraId="60BF3532" w14:textId="77777777" w:rsidR="00F24A59" w:rsidRDefault="00F24A59" w:rsidP="00F24A59">
      <w:pPr>
        <w:numPr>
          <w:ilvl w:val="0"/>
          <w:numId w:val="207"/>
        </w:numPr>
      </w:pPr>
      <w:r>
        <w:t>Chemical services: keratin, botox, rebonding, perming</w:t>
      </w:r>
      <w:r>
        <w:br/>
      </w:r>
    </w:p>
    <w:p w14:paraId="2268A85E" w14:textId="77777777" w:rsidR="00F24A59" w:rsidRDefault="00F24A59" w:rsidP="00F24A59">
      <w:pPr>
        <w:numPr>
          <w:ilvl w:val="0"/>
          <w:numId w:val="207"/>
        </w:numPr>
        <w:spacing w:after="240"/>
      </w:pPr>
      <w:r>
        <w:t>Anti Hair Fall &amp; Dandruff Treatment</w:t>
      </w:r>
      <w:r>
        <w:br/>
      </w:r>
    </w:p>
    <w:p w14:paraId="240FD28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🌟</w:t>
      </w:r>
      <w:r>
        <w:t xml:space="preserve"> </w:t>
      </w:r>
      <w:r>
        <w:rPr>
          <w:b/>
        </w:rPr>
        <w:t>Hair Styling Artistry</w:t>
      </w:r>
    </w:p>
    <w:p w14:paraId="0E0C3740" w14:textId="77777777" w:rsidR="00F24A59" w:rsidRDefault="00F24A59" w:rsidP="00F24A59">
      <w:pPr>
        <w:numPr>
          <w:ilvl w:val="0"/>
          <w:numId w:val="553"/>
        </w:numPr>
        <w:spacing w:before="240"/>
      </w:pPr>
      <w:r>
        <w:t>Wet sets, thermal styling &amp; blow</w:t>
      </w:r>
      <w:r>
        <w:rPr>
          <w:rFonts w:ascii="Cambria Math" w:hAnsi="Cambria Math" w:cs="Cambria Math"/>
        </w:rPr>
        <w:t>‑</w:t>
      </w:r>
      <w:r>
        <w:t>dry finishes</w:t>
      </w:r>
      <w:r>
        <w:br/>
      </w:r>
    </w:p>
    <w:p w14:paraId="05B03A31" w14:textId="77777777" w:rsidR="00F24A59" w:rsidRDefault="00F24A59" w:rsidP="00F24A59">
      <w:pPr>
        <w:numPr>
          <w:ilvl w:val="0"/>
          <w:numId w:val="553"/>
        </w:numPr>
      </w:pPr>
      <w:r>
        <w:t>Braids, buns, updos, glam ponytails &amp; bridal looks</w:t>
      </w:r>
      <w:r>
        <w:br/>
      </w:r>
    </w:p>
    <w:p w14:paraId="54B51628" w14:textId="77777777" w:rsidR="00F24A59" w:rsidRDefault="00F24A59" w:rsidP="00F24A59">
      <w:pPr>
        <w:numPr>
          <w:ilvl w:val="0"/>
          <w:numId w:val="553"/>
        </w:numPr>
        <w:spacing w:after="240"/>
      </w:pPr>
      <w:r>
        <w:t>Holiday &amp; runway styles with extension blending</w:t>
      </w:r>
      <w:r>
        <w:br/>
      </w:r>
    </w:p>
    <w:p w14:paraId="421FEAC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Foundations</w:t>
      </w:r>
    </w:p>
    <w:p w14:paraId="5D7DA901" w14:textId="77777777" w:rsidR="00F24A59" w:rsidRDefault="00F24A59" w:rsidP="00F24A59">
      <w:pPr>
        <w:numPr>
          <w:ilvl w:val="0"/>
          <w:numId w:val="286"/>
        </w:numPr>
        <w:spacing w:before="240"/>
      </w:pPr>
      <w:r>
        <w:t>Self &amp; day beauty make</w:t>
      </w:r>
      <w:r>
        <w:rPr>
          <w:rFonts w:ascii="Cambria Math" w:hAnsi="Cambria Math" w:cs="Cambria Math"/>
        </w:rPr>
        <w:t>‑</w:t>
      </w:r>
      <w:r>
        <w:t>up essentials (eyes, base, lips, contour)</w:t>
      </w:r>
      <w:r>
        <w:br/>
      </w:r>
    </w:p>
    <w:p w14:paraId="38C982BA" w14:textId="77777777" w:rsidR="00F24A59" w:rsidRDefault="00F24A59" w:rsidP="00F24A59">
      <w:pPr>
        <w:numPr>
          <w:ilvl w:val="0"/>
          <w:numId w:val="286"/>
        </w:numPr>
        <w:spacing w:after="240"/>
      </w:pPr>
      <w:r>
        <w:lastRenderedPageBreak/>
        <w:t>Product knowledge &amp; hygiene best practices</w:t>
      </w:r>
      <w:r>
        <w:br/>
      </w:r>
    </w:p>
    <w:p w14:paraId="25A8DA9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Professional &amp; Business Skills</w:t>
      </w:r>
    </w:p>
    <w:p w14:paraId="59D75F9F" w14:textId="77777777" w:rsidR="00F24A59" w:rsidRDefault="00F24A59" w:rsidP="00F24A59">
      <w:pPr>
        <w:numPr>
          <w:ilvl w:val="0"/>
          <w:numId w:val="188"/>
        </w:numPr>
        <w:spacing w:before="240"/>
      </w:pPr>
      <w:r>
        <w:t>Client communication, body language &amp; consultation flow</w:t>
      </w:r>
      <w:r>
        <w:br/>
      </w:r>
    </w:p>
    <w:p w14:paraId="367C4582" w14:textId="77777777" w:rsidR="00F24A59" w:rsidRDefault="00F24A59" w:rsidP="00F24A59">
      <w:pPr>
        <w:numPr>
          <w:ilvl w:val="0"/>
          <w:numId w:val="188"/>
        </w:numPr>
      </w:pPr>
      <w:r>
        <w:t>Social media branding, portfolio building &amp; promo strategies</w:t>
      </w:r>
      <w:r>
        <w:br/>
      </w:r>
    </w:p>
    <w:p w14:paraId="58835189" w14:textId="77777777" w:rsidR="00F24A59" w:rsidRDefault="00F24A59" w:rsidP="00F24A59">
      <w:pPr>
        <w:numPr>
          <w:ilvl w:val="0"/>
          <w:numId w:val="188"/>
        </w:numPr>
        <w:spacing w:after="240"/>
      </w:pPr>
      <w:r>
        <w:t>Health &amp; safety, first aid &amp; salon regulations</w:t>
      </w:r>
      <w:r>
        <w:br/>
      </w:r>
    </w:p>
    <w:p w14:paraId="40DBCF4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 you’ll earn a </w:t>
      </w:r>
      <w:r>
        <w:rPr>
          <w:b/>
        </w:rPr>
        <w:t>Diploma in Cosmetology</w:t>
      </w:r>
      <w:r>
        <w:t xml:space="preserve">, officially certifying you as a </w:t>
      </w:r>
      <w:r>
        <w:rPr>
          <w:b/>
        </w:rPr>
        <w:t>Certified Cosmetologist</w:t>
      </w:r>
      <w:r>
        <w:t>—ready for immediate employment or entrepreneurial ventures.</w:t>
      </w:r>
    </w:p>
    <w:p w14:paraId="4BABE72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1CD0AA60" w14:textId="77777777" w:rsidR="00F24A59" w:rsidRDefault="00F24A59" w:rsidP="00F24A59">
      <w:pPr>
        <w:numPr>
          <w:ilvl w:val="0"/>
          <w:numId w:val="701"/>
        </w:numPr>
        <w:spacing w:before="240"/>
      </w:pPr>
      <w:r>
        <w:t>Freshers seeking a comprehensive entry into beauty &amp; wellness</w:t>
      </w:r>
      <w:r>
        <w:br/>
      </w:r>
    </w:p>
    <w:p w14:paraId="0C24F67A" w14:textId="77777777" w:rsidR="00F24A59" w:rsidRDefault="00F24A59" w:rsidP="00F24A59">
      <w:pPr>
        <w:numPr>
          <w:ilvl w:val="0"/>
          <w:numId w:val="701"/>
        </w:numPr>
      </w:pPr>
      <w:r>
        <w:t>Salon owners/managers upgrading service menus &amp; team skills</w:t>
      </w:r>
      <w:r>
        <w:br/>
      </w:r>
    </w:p>
    <w:p w14:paraId="01105262" w14:textId="77777777" w:rsidR="00F24A59" w:rsidRDefault="00F24A59" w:rsidP="00F24A59">
      <w:pPr>
        <w:numPr>
          <w:ilvl w:val="0"/>
          <w:numId w:val="701"/>
        </w:numPr>
      </w:pPr>
      <w:r>
        <w:t>Hair Stylists, MUAs &amp; nail techs adding full cosmetology credentials</w:t>
      </w:r>
      <w:r>
        <w:br/>
      </w:r>
    </w:p>
    <w:p w14:paraId="6A352595" w14:textId="77777777" w:rsidR="00F24A59" w:rsidRDefault="00F24A59" w:rsidP="00F24A59">
      <w:pPr>
        <w:numPr>
          <w:ilvl w:val="0"/>
          <w:numId w:val="701"/>
        </w:numPr>
      </w:pPr>
      <w:r>
        <w:t>Freelancers wanting to offer one</w:t>
      </w:r>
      <w:r>
        <w:rPr>
          <w:rFonts w:ascii="Cambria Math" w:hAnsi="Cambria Math" w:cs="Cambria Math"/>
        </w:rPr>
        <w:t>‑</w:t>
      </w:r>
      <w:r>
        <w:t>stop glam packages</w:t>
      </w:r>
      <w:r>
        <w:br/>
      </w:r>
    </w:p>
    <w:p w14:paraId="13EFB6E0" w14:textId="77777777" w:rsidR="00F24A59" w:rsidRDefault="00F24A59" w:rsidP="00F24A59">
      <w:pPr>
        <w:numPr>
          <w:ilvl w:val="0"/>
          <w:numId w:val="701"/>
        </w:numPr>
        <w:spacing w:after="240"/>
      </w:pPr>
      <w:r>
        <w:t>Beauty enthusiasts eager to turn creativity into a profession</w:t>
      </w:r>
    </w:p>
    <w:p w14:paraId="6E4763F9" w14:textId="77777777" w:rsidR="00F24A59" w:rsidRDefault="00F24A59" w:rsidP="00F24A59">
      <w:pPr>
        <w:spacing w:before="240" w:after="240"/>
      </w:pPr>
    </w:p>
    <w:p w14:paraId="43D334ED" w14:textId="77777777" w:rsidR="00F24A59" w:rsidRDefault="00F24A59" w:rsidP="00F24A59">
      <w:pPr>
        <w:spacing w:before="240" w:after="24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4. Course Name: Beauty &amp; Hair Design Foundation Program</w:t>
      </w:r>
    </w:p>
    <w:p w14:paraId="18A2507A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OCQ8</w:t>
      </w:r>
      <w:r>
        <w:br/>
        <w:t xml:space="preserve"> </w:t>
      </w:r>
      <w:r>
        <w:rPr>
          <w:b/>
        </w:rPr>
        <w:t>Duration:</w:t>
      </w:r>
      <w:r>
        <w:t xml:space="preserve"> 6 Weeks | 80 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25F60CC6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Your first step into the beauty world unlocks multiple earning paths:</w:t>
      </w:r>
    </w:p>
    <w:p w14:paraId="6B54C119" w14:textId="77777777" w:rsidR="00F24A59" w:rsidRDefault="00F24A59" w:rsidP="00F24A59">
      <w:pPr>
        <w:numPr>
          <w:ilvl w:val="0"/>
          <w:numId w:val="615"/>
        </w:numPr>
        <w:spacing w:before="240"/>
      </w:pPr>
      <w:r>
        <w:t>Junior Beautician in salons &amp; spas</w:t>
      </w:r>
      <w:r>
        <w:br/>
      </w:r>
    </w:p>
    <w:p w14:paraId="2D80CCA0" w14:textId="77777777" w:rsidR="00F24A59" w:rsidRDefault="00F24A59" w:rsidP="00F24A59">
      <w:pPr>
        <w:numPr>
          <w:ilvl w:val="0"/>
          <w:numId w:val="615"/>
        </w:numPr>
      </w:pPr>
      <w:r>
        <w:t>Freelance Makeup &amp; Hair Artist for small events</w:t>
      </w:r>
      <w:r>
        <w:br/>
      </w:r>
    </w:p>
    <w:p w14:paraId="4136E939" w14:textId="77777777" w:rsidR="00F24A59" w:rsidRDefault="00F24A59" w:rsidP="00F24A59">
      <w:pPr>
        <w:numPr>
          <w:ilvl w:val="0"/>
          <w:numId w:val="615"/>
        </w:numPr>
      </w:pPr>
      <w:r>
        <w:lastRenderedPageBreak/>
        <w:t>Brow &amp; Waxing Specialist</w:t>
      </w:r>
      <w:r>
        <w:br/>
      </w:r>
    </w:p>
    <w:p w14:paraId="729DF40A" w14:textId="77777777" w:rsidR="00F24A59" w:rsidRDefault="00F24A59" w:rsidP="00F24A59">
      <w:pPr>
        <w:numPr>
          <w:ilvl w:val="0"/>
          <w:numId w:val="615"/>
        </w:numPr>
      </w:pPr>
      <w:r>
        <w:t>Assistant Hair Stylist in blow</w:t>
      </w:r>
      <w:r>
        <w:rPr>
          <w:rFonts w:ascii="Cambria Math" w:hAnsi="Cambria Math" w:cs="Cambria Math"/>
        </w:rPr>
        <w:t>‑</w:t>
      </w:r>
      <w:r>
        <w:t>dry bars</w:t>
      </w:r>
      <w:r>
        <w:br/>
      </w:r>
    </w:p>
    <w:p w14:paraId="30A816A6" w14:textId="77777777" w:rsidR="00F24A59" w:rsidRDefault="00F24A59" w:rsidP="00F24A59">
      <w:pPr>
        <w:numPr>
          <w:ilvl w:val="0"/>
          <w:numId w:val="615"/>
        </w:numPr>
      </w:pPr>
      <w:r>
        <w:t>Mobile Beauty Therapist for home services</w:t>
      </w:r>
      <w:r>
        <w:br/>
      </w:r>
    </w:p>
    <w:p w14:paraId="3B79B140" w14:textId="77777777" w:rsidR="00F24A59" w:rsidRDefault="00F24A59" w:rsidP="00F24A59">
      <w:pPr>
        <w:numPr>
          <w:ilvl w:val="0"/>
          <w:numId w:val="615"/>
        </w:numPr>
        <w:spacing w:after="240"/>
      </w:pPr>
      <w:r>
        <w:t>Beauty Advisor in retail or e</w:t>
      </w:r>
      <w:r>
        <w:rPr>
          <w:rFonts w:ascii="Cambria Math" w:hAnsi="Cambria Math" w:cs="Cambria Math"/>
        </w:rPr>
        <w:t>‑</w:t>
      </w:r>
      <w:r>
        <w:t>commerce</w:t>
      </w:r>
      <w:r>
        <w:br/>
      </w:r>
    </w:p>
    <w:p w14:paraId="4691C10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0A664F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6A7CE9AB" w14:textId="77777777" w:rsidR="00F24A59" w:rsidRDefault="00F24A59" w:rsidP="00F24A59">
      <w:pPr>
        <w:numPr>
          <w:ilvl w:val="0"/>
          <w:numId w:val="243"/>
        </w:numPr>
        <w:spacing w:before="240"/>
      </w:pPr>
      <w:r>
        <w:t>Salon</w:t>
      </w:r>
      <w:r>
        <w:rPr>
          <w:rFonts w:ascii="Cambria Math" w:hAnsi="Cambria Math" w:cs="Cambria Math"/>
        </w:rPr>
        <w:t>‑</w:t>
      </w:r>
      <w:r>
        <w:t>grade hygiene, sterilization, and workstation setup</w:t>
      </w:r>
      <w:r>
        <w:br/>
      </w:r>
    </w:p>
    <w:p w14:paraId="551D21F5" w14:textId="77777777" w:rsidR="00F24A59" w:rsidRDefault="00F24A59" w:rsidP="00F24A59">
      <w:pPr>
        <w:numPr>
          <w:ilvl w:val="0"/>
          <w:numId w:val="243"/>
        </w:numPr>
      </w:pPr>
      <w:r>
        <w:t>Eyebrow shaping that flatters every face</w:t>
      </w:r>
      <w:r>
        <w:br/>
      </w:r>
    </w:p>
    <w:p w14:paraId="59AC8FDD" w14:textId="77777777" w:rsidR="00F24A59" w:rsidRDefault="00F24A59" w:rsidP="00F24A59">
      <w:pPr>
        <w:numPr>
          <w:ilvl w:val="0"/>
          <w:numId w:val="243"/>
        </w:numPr>
      </w:pPr>
      <w:r>
        <w:t>Safe bleaching, exfoliating, toning &amp; moisturizing routines</w:t>
      </w:r>
      <w:r>
        <w:br/>
      </w:r>
    </w:p>
    <w:p w14:paraId="4C1805A6" w14:textId="77777777" w:rsidR="00F24A59" w:rsidRDefault="00F24A59" w:rsidP="00F24A59">
      <w:pPr>
        <w:numPr>
          <w:ilvl w:val="0"/>
          <w:numId w:val="243"/>
        </w:numPr>
      </w:pPr>
      <w:r>
        <w:t>Steaming techniques for clear, refreshed skin</w:t>
      </w:r>
      <w:r>
        <w:br/>
      </w:r>
    </w:p>
    <w:p w14:paraId="509D8E84" w14:textId="77777777" w:rsidR="00F24A59" w:rsidRDefault="00F24A59" w:rsidP="00F24A59">
      <w:pPr>
        <w:numPr>
          <w:ilvl w:val="0"/>
          <w:numId w:val="243"/>
        </w:numPr>
        <w:spacing w:after="240"/>
      </w:pPr>
      <w:r>
        <w:t>Basic facials that clients love</w:t>
      </w:r>
      <w:r>
        <w:br/>
      </w:r>
    </w:p>
    <w:p w14:paraId="4771364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 &amp; Foot Essentials</w:t>
      </w:r>
    </w:p>
    <w:p w14:paraId="5D3CBB01" w14:textId="77777777" w:rsidR="00F24A59" w:rsidRDefault="00F24A59" w:rsidP="00F24A59">
      <w:pPr>
        <w:numPr>
          <w:ilvl w:val="0"/>
          <w:numId w:val="502"/>
        </w:numPr>
        <w:spacing w:before="240"/>
      </w:pPr>
      <w:r>
        <w:t>Classic manicure &amp; pedicure steps for salon</w:t>
      </w:r>
      <w:r>
        <w:rPr>
          <w:rFonts w:ascii="Cambria Math" w:hAnsi="Cambria Math" w:cs="Cambria Math"/>
        </w:rPr>
        <w:t>‑</w:t>
      </w:r>
      <w:r>
        <w:t>smooth results</w:t>
      </w:r>
      <w:r>
        <w:br/>
      </w:r>
    </w:p>
    <w:p w14:paraId="7DDEF472" w14:textId="77777777" w:rsidR="00F24A59" w:rsidRDefault="00F24A59" w:rsidP="00F24A59">
      <w:pPr>
        <w:numPr>
          <w:ilvl w:val="0"/>
          <w:numId w:val="502"/>
        </w:numPr>
        <w:spacing w:after="240"/>
      </w:pPr>
      <w:r>
        <w:t>Full</w:t>
      </w:r>
      <w:r>
        <w:rPr>
          <w:rFonts w:ascii="Cambria Math" w:hAnsi="Cambria Math" w:cs="Cambria Math"/>
        </w:rPr>
        <w:t>‑</w:t>
      </w:r>
      <w:r>
        <w:t>arm, leg, and underarm waxing for silky skin</w:t>
      </w:r>
      <w:r>
        <w:br/>
      </w:r>
    </w:p>
    <w:p w14:paraId="6D54A68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 Fundamentals</w:t>
      </w:r>
    </w:p>
    <w:p w14:paraId="6384B50C" w14:textId="77777777" w:rsidR="00F24A59" w:rsidRDefault="00F24A59" w:rsidP="00F24A59">
      <w:pPr>
        <w:numPr>
          <w:ilvl w:val="0"/>
          <w:numId w:val="680"/>
        </w:numPr>
        <w:spacing w:before="240"/>
      </w:pPr>
      <w:r>
        <w:t>Professional sectioning for clean, precise work</w:t>
      </w:r>
      <w:r>
        <w:br/>
      </w:r>
    </w:p>
    <w:p w14:paraId="752275E2" w14:textId="77777777" w:rsidR="00F24A59" w:rsidRDefault="00F24A59" w:rsidP="00F24A59">
      <w:pPr>
        <w:numPr>
          <w:ilvl w:val="0"/>
          <w:numId w:val="680"/>
        </w:numPr>
      </w:pPr>
      <w:r>
        <w:t>Shampoo &amp; conditioning rituals that boost hair health</w:t>
      </w:r>
      <w:r>
        <w:br/>
      </w:r>
    </w:p>
    <w:p w14:paraId="461147DA" w14:textId="77777777" w:rsidR="00F24A59" w:rsidRDefault="00F24A59" w:rsidP="00F24A59">
      <w:pPr>
        <w:numPr>
          <w:ilvl w:val="0"/>
          <w:numId w:val="680"/>
        </w:numPr>
      </w:pPr>
      <w:r>
        <w:t>Thermal styling: straighteners, crimpers, curling tongs</w:t>
      </w:r>
      <w:r>
        <w:br/>
      </w:r>
    </w:p>
    <w:p w14:paraId="1FFE4D7D" w14:textId="77777777" w:rsidR="00F24A59" w:rsidRDefault="00F24A59" w:rsidP="00F24A59">
      <w:pPr>
        <w:numPr>
          <w:ilvl w:val="0"/>
          <w:numId w:val="680"/>
        </w:numPr>
      </w:pPr>
      <w:r>
        <w:t>Signature blow</w:t>
      </w:r>
      <w:r>
        <w:rPr>
          <w:rFonts w:ascii="Cambria Math" w:hAnsi="Cambria Math" w:cs="Cambria Math"/>
        </w:rPr>
        <w:t>‑</w:t>
      </w:r>
      <w:r>
        <w:t>dry finishes</w:t>
      </w:r>
      <w:r>
        <w:br/>
      </w:r>
    </w:p>
    <w:p w14:paraId="79EF7F56" w14:textId="77777777" w:rsidR="00F24A59" w:rsidRDefault="00F24A59" w:rsidP="00F24A59">
      <w:pPr>
        <w:numPr>
          <w:ilvl w:val="0"/>
          <w:numId w:val="680"/>
        </w:numPr>
        <w:spacing w:after="240"/>
      </w:pPr>
      <w:r>
        <w:t>Trend cuts: U, V &amp; straight silhouettes</w:t>
      </w:r>
      <w:r>
        <w:br/>
      </w:r>
    </w:p>
    <w:p w14:paraId="73F4F8A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Confidence</w:t>
      </w:r>
    </w:p>
    <w:p w14:paraId="17F42CF6" w14:textId="77777777" w:rsidR="00F24A59" w:rsidRDefault="00F24A59" w:rsidP="00F24A59">
      <w:pPr>
        <w:numPr>
          <w:ilvl w:val="0"/>
          <w:numId w:val="717"/>
        </w:numPr>
        <w:spacing w:before="240"/>
      </w:pPr>
      <w:r>
        <w:lastRenderedPageBreak/>
        <w:t>Flawless day makeup for everyday clients</w:t>
      </w:r>
      <w:r>
        <w:br/>
      </w:r>
    </w:p>
    <w:p w14:paraId="0D6D8A73" w14:textId="77777777" w:rsidR="00F24A59" w:rsidRDefault="00F24A59" w:rsidP="00F24A59">
      <w:pPr>
        <w:numPr>
          <w:ilvl w:val="0"/>
          <w:numId w:val="717"/>
        </w:numPr>
        <w:spacing w:after="240"/>
      </w:pPr>
      <w:r>
        <w:t>Beauty makeup tips to enhance natural features</w:t>
      </w:r>
      <w:r>
        <w:br/>
      </w:r>
    </w:p>
    <w:p w14:paraId="3E65104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🤝</w:t>
      </w:r>
      <w:r>
        <w:t xml:space="preserve"> </w:t>
      </w:r>
      <w:r>
        <w:rPr>
          <w:b/>
        </w:rPr>
        <w:t>Client Care &amp; Salon Readiness</w:t>
      </w:r>
    </w:p>
    <w:p w14:paraId="462E5DF7" w14:textId="77777777" w:rsidR="00F24A59" w:rsidRDefault="00F24A59" w:rsidP="00F24A59">
      <w:pPr>
        <w:numPr>
          <w:ilvl w:val="0"/>
          <w:numId w:val="423"/>
        </w:numPr>
        <w:spacing w:before="240"/>
      </w:pPr>
      <w:r>
        <w:t>Consultation basics for happy, repeat customers</w:t>
      </w:r>
      <w:r>
        <w:br/>
      </w:r>
    </w:p>
    <w:p w14:paraId="7BD7B554" w14:textId="77777777" w:rsidR="00F24A59" w:rsidRDefault="00F24A59" w:rsidP="00F24A59">
      <w:pPr>
        <w:numPr>
          <w:ilvl w:val="0"/>
          <w:numId w:val="423"/>
        </w:numPr>
        <w:spacing w:after="240"/>
      </w:pPr>
      <w:r>
        <w:t>Time</w:t>
      </w:r>
      <w:r>
        <w:rPr>
          <w:rFonts w:ascii="Cambria Math" w:hAnsi="Cambria Math" w:cs="Cambria Math"/>
        </w:rPr>
        <w:t>‑</w:t>
      </w:r>
      <w:r>
        <w:t>saving workflow &amp; hygiene habits that build trust</w:t>
      </w:r>
      <w:r>
        <w:br/>
      </w:r>
    </w:p>
    <w:p w14:paraId="1D54473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passing the practical assessments you’ll earn a </w:t>
      </w:r>
      <w:r>
        <w:rPr>
          <w:b/>
        </w:rPr>
        <w:t>Certificate in Beauty &amp; Hair Design Foundation</w:t>
      </w:r>
      <w:r>
        <w:t xml:space="preserve">, validating your skills as a </w:t>
      </w:r>
      <w:r>
        <w:rPr>
          <w:b/>
        </w:rPr>
        <w:t>Certified Cosmetologist</w:t>
      </w:r>
      <w:r>
        <w:t>.</w:t>
      </w:r>
    </w:p>
    <w:p w14:paraId="453D9C0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7982444" w14:textId="77777777" w:rsidR="00F24A59" w:rsidRDefault="00F24A59" w:rsidP="00F24A59">
      <w:pPr>
        <w:numPr>
          <w:ilvl w:val="0"/>
          <w:numId w:val="709"/>
        </w:numPr>
        <w:spacing w:before="240"/>
      </w:pPr>
      <w:r>
        <w:t>Freshers starting a beauty career from scratch</w:t>
      </w:r>
      <w:r>
        <w:br/>
      </w:r>
    </w:p>
    <w:p w14:paraId="52B42F7A" w14:textId="77777777" w:rsidR="00F24A59" w:rsidRDefault="00F24A59" w:rsidP="00F24A59">
      <w:pPr>
        <w:numPr>
          <w:ilvl w:val="0"/>
          <w:numId w:val="709"/>
        </w:numPr>
      </w:pPr>
      <w:r>
        <w:t>Salon helpers ready to upskill and earn more</w:t>
      </w:r>
      <w:r>
        <w:br/>
      </w:r>
    </w:p>
    <w:p w14:paraId="658E2EF0" w14:textId="77777777" w:rsidR="00F24A59" w:rsidRDefault="00F24A59" w:rsidP="00F24A59">
      <w:pPr>
        <w:numPr>
          <w:ilvl w:val="0"/>
          <w:numId w:val="709"/>
        </w:numPr>
      </w:pPr>
      <w:r>
        <w:t>Freelancers wanting solid basics in skin, hair &amp; makeup</w:t>
      </w:r>
      <w:r>
        <w:br/>
      </w:r>
    </w:p>
    <w:p w14:paraId="1AABA24E" w14:textId="77777777" w:rsidR="00F24A59" w:rsidRDefault="00F24A59" w:rsidP="00F24A59">
      <w:pPr>
        <w:numPr>
          <w:ilvl w:val="0"/>
          <w:numId w:val="709"/>
        </w:numPr>
        <w:spacing w:after="240"/>
      </w:pPr>
      <w:r>
        <w:t>Anyone seeking a quick, job</w:t>
      </w:r>
      <w:r>
        <w:rPr>
          <w:rFonts w:ascii="Cambria Math" w:hAnsi="Cambria Math" w:cs="Cambria Math"/>
        </w:rPr>
        <w:t>‑</w:t>
      </w:r>
      <w:r>
        <w:t>ready pathway into a creative industry</w:t>
      </w:r>
    </w:p>
    <w:p w14:paraId="457E3A24" w14:textId="77777777" w:rsidR="00F24A59" w:rsidRDefault="00F24A59" w:rsidP="00F24A59">
      <w:pPr>
        <w:spacing w:before="240" w:after="240"/>
      </w:pPr>
    </w:p>
    <w:p w14:paraId="16894C9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color w:val="980000"/>
          <w:sz w:val="28"/>
          <w:szCs w:val="28"/>
        </w:rPr>
        <w:t>5. Course Name: Elite Cosmetology Architect Program</w:t>
      </w:r>
      <w:r>
        <w:rPr>
          <w:b/>
          <w:sz w:val="28"/>
          <w:szCs w:val="28"/>
        </w:rPr>
        <w:t xml:space="preserve"> </w:t>
      </w:r>
    </w:p>
    <w:p w14:paraId="2C4B608C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OMQ34</w:t>
      </w:r>
      <w:r>
        <w:br/>
        <w:t xml:space="preserve"> </w:t>
      </w:r>
      <w:r>
        <w:rPr>
          <w:b/>
        </w:rPr>
        <w:t>Duration:</w:t>
      </w:r>
      <w:r>
        <w:t xml:space="preserve"> 2 Years | 1,466 Hours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62C396BA" w14:textId="77777777" w:rsidR="00F24A59" w:rsidRDefault="00F24A59" w:rsidP="00F24A59"/>
    <w:p w14:paraId="047A3C6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all</w:t>
      </w:r>
      <w:r>
        <w:rPr>
          <w:rFonts w:ascii="Cambria Math" w:hAnsi="Cambria Math" w:cs="Cambria Math"/>
        </w:rPr>
        <w:t>‑</w:t>
      </w:r>
      <w:r>
        <w:t>in</w:t>
      </w:r>
      <w:r>
        <w:rPr>
          <w:rFonts w:ascii="Cambria Math" w:hAnsi="Cambria Math" w:cs="Cambria Math"/>
        </w:rPr>
        <w:t>‑</w:t>
      </w:r>
      <w:r>
        <w:t>one program turns your passion into multiple career doors:</w:t>
      </w:r>
    </w:p>
    <w:p w14:paraId="606D2026" w14:textId="77777777" w:rsidR="00F24A59" w:rsidRDefault="00F24A59" w:rsidP="00F24A59">
      <w:pPr>
        <w:numPr>
          <w:ilvl w:val="0"/>
          <w:numId w:val="510"/>
        </w:numPr>
        <w:spacing w:before="240"/>
      </w:pPr>
      <w:r>
        <w:rPr>
          <w:b/>
        </w:rPr>
        <w:t>All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Round Cosmetologist</w:t>
      </w:r>
      <w:r>
        <w:t xml:space="preserve"> in premium salons, medi</w:t>
      </w:r>
      <w:r>
        <w:rPr>
          <w:rFonts w:ascii="Cambria Math" w:hAnsi="Cambria Math" w:cs="Cambria Math"/>
        </w:rPr>
        <w:t>‑</w:t>
      </w:r>
      <w:r>
        <w:t>spas &amp; wellness resorts</w:t>
      </w:r>
      <w:r>
        <w:br/>
      </w:r>
    </w:p>
    <w:p w14:paraId="557749FD" w14:textId="77777777" w:rsidR="00F24A59" w:rsidRDefault="00F24A59" w:rsidP="00F24A59">
      <w:pPr>
        <w:numPr>
          <w:ilvl w:val="0"/>
          <w:numId w:val="510"/>
        </w:numPr>
      </w:pPr>
      <w:r>
        <w:rPr>
          <w:b/>
        </w:rPr>
        <w:t>Bridal &amp; Special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Event Beauty Expert</w:t>
      </w:r>
      <w:r>
        <w:t xml:space="preserve"> (hair, makeup, mehndi, nails)</w:t>
      </w:r>
      <w:r>
        <w:br/>
      </w:r>
    </w:p>
    <w:p w14:paraId="5C5E563C" w14:textId="77777777" w:rsidR="00F24A59" w:rsidRDefault="00F24A59" w:rsidP="00F24A59">
      <w:pPr>
        <w:numPr>
          <w:ilvl w:val="0"/>
          <w:numId w:val="510"/>
        </w:numPr>
      </w:pPr>
      <w:r>
        <w:rPr>
          <w:b/>
        </w:rPr>
        <w:lastRenderedPageBreak/>
        <w:t>Salon Manager / Creative Director</w:t>
      </w:r>
      <w:r>
        <w:t xml:space="preserve"> leading teams &amp; trends</w:t>
      </w:r>
      <w:r>
        <w:br/>
      </w:r>
    </w:p>
    <w:p w14:paraId="2A1F2825" w14:textId="77777777" w:rsidR="00F24A59" w:rsidRDefault="00F24A59" w:rsidP="00F24A59">
      <w:pPr>
        <w:numPr>
          <w:ilvl w:val="0"/>
          <w:numId w:val="510"/>
        </w:numPr>
      </w:pPr>
      <w:r>
        <w:rPr>
          <w:b/>
        </w:rPr>
        <w:t>Freelance Artist</w:t>
      </w:r>
      <w:r>
        <w:t xml:space="preserve"> for film, fashion shows &amp; editorial shoots</w:t>
      </w:r>
      <w:r>
        <w:br/>
      </w:r>
    </w:p>
    <w:p w14:paraId="0853DFF2" w14:textId="77777777" w:rsidR="00F24A59" w:rsidRDefault="00F24A59" w:rsidP="00F24A59">
      <w:pPr>
        <w:numPr>
          <w:ilvl w:val="0"/>
          <w:numId w:val="510"/>
        </w:numPr>
      </w:pPr>
      <w:r>
        <w:rPr>
          <w:b/>
        </w:rPr>
        <w:t>Beauty Educator or Brand Trainer</w:t>
      </w:r>
      <w:r>
        <w:t xml:space="preserve"> for global cosmetic houses</w:t>
      </w:r>
      <w:r>
        <w:br/>
      </w:r>
    </w:p>
    <w:p w14:paraId="14C30BDA" w14:textId="77777777" w:rsidR="00F24A59" w:rsidRDefault="00F24A59" w:rsidP="00F24A59">
      <w:pPr>
        <w:numPr>
          <w:ilvl w:val="0"/>
          <w:numId w:val="510"/>
        </w:numPr>
        <w:spacing w:after="240"/>
      </w:pPr>
      <w:r>
        <w:rPr>
          <w:b/>
        </w:rPr>
        <w:t>Entrepreneur</w:t>
      </w:r>
      <w:r>
        <w:t>—launch your own salon, spa or beauty academy</w:t>
      </w:r>
      <w:r>
        <w:br/>
      </w:r>
    </w:p>
    <w:p w14:paraId="19AA61DF" w14:textId="77777777" w:rsidR="00F24A59" w:rsidRDefault="00F24A59" w:rsidP="00F24A59"/>
    <w:p w14:paraId="387959E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27B3EC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6D24FB50" w14:textId="77777777" w:rsidR="00F24A59" w:rsidRDefault="00F24A59" w:rsidP="00F24A59">
      <w:pPr>
        <w:numPr>
          <w:ilvl w:val="0"/>
          <w:numId w:val="168"/>
        </w:numPr>
        <w:spacing w:before="240"/>
      </w:pPr>
      <w:r>
        <w:t>Pro facials: deep</w:t>
      </w:r>
      <w:r>
        <w:rPr>
          <w:rFonts w:ascii="Cambria Math" w:hAnsi="Cambria Math" w:cs="Cambria Math"/>
        </w:rPr>
        <w:t>‑</w:t>
      </w:r>
      <w:r>
        <w:t>clean, anti</w:t>
      </w:r>
      <w:r>
        <w:rPr>
          <w:rFonts w:ascii="Cambria Math" w:hAnsi="Cambria Math" w:cs="Cambria Math"/>
        </w:rPr>
        <w:t>‑</w:t>
      </w:r>
      <w:r>
        <w:t>acne, anti</w:t>
      </w:r>
      <w:r>
        <w:rPr>
          <w:rFonts w:ascii="Cambria Math" w:hAnsi="Cambria Math" w:cs="Cambria Math"/>
        </w:rPr>
        <w:t>‑</w:t>
      </w:r>
      <w:r>
        <w:t>age, hydrafacial &amp; chemical peels</w:t>
      </w:r>
      <w:r>
        <w:br/>
      </w:r>
    </w:p>
    <w:p w14:paraId="3ECA18C9" w14:textId="77777777" w:rsidR="00F24A59" w:rsidRDefault="00F24A59" w:rsidP="00F24A59">
      <w:pPr>
        <w:numPr>
          <w:ilvl w:val="0"/>
          <w:numId w:val="168"/>
        </w:numPr>
      </w:pPr>
      <w:r>
        <w:t>Machine aesthetics (galvanic, HF, ultrasonic, infrared, oxygen</w:t>
      </w:r>
      <w:r>
        <w:rPr>
          <w:rFonts w:ascii="Cambria Math" w:hAnsi="Cambria Math" w:cs="Cambria Math"/>
        </w:rPr>
        <w:t>‑</w:t>
      </w:r>
      <w:r>
        <w:t>jet)</w:t>
      </w:r>
      <w:r>
        <w:br/>
      </w:r>
    </w:p>
    <w:p w14:paraId="6A25A013" w14:textId="77777777" w:rsidR="00F24A59" w:rsidRDefault="00F24A59" w:rsidP="00F24A59">
      <w:pPr>
        <w:numPr>
          <w:ilvl w:val="0"/>
          <w:numId w:val="168"/>
        </w:numPr>
      </w:pPr>
      <w:r>
        <w:t>Brows &amp; lashes: shaping, tinting, extensions, lymphatic eye massage</w:t>
      </w:r>
      <w:r>
        <w:br/>
      </w:r>
    </w:p>
    <w:p w14:paraId="407AD690" w14:textId="77777777" w:rsidR="00F24A59" w:rsidRDefault="00F24A59" w:rsidP="00F24A59">
      <w:pPr>
        <w:numPr>
          <w:ilvl w:val="0"/>
          <w:numId w:val="168"/>
        </w:numPr>
      </w:pPr>
      <w:r>
        <w:t>Waxing from basic to Brazilian &amp; roll</w:t>
      </w:r>
      <w:r>
        <w:rPr>
          <w:rFonts w:ascii="Cambria Math" w:hAnsi="Cambria Math" w:cs="Cambria Math"/>
        </w:rPr>
        <w:t>‑</w:t>
      </w:r>
      <w:r>
        <w:t>on systems</w:t>
      </w:r>
      <w:r>
        <w:br/>
      </w:r>
    </w:p>
    <w:p w14:paraId="43862E1A" w14:textId="77777777" w:rsidR="00F24A59" w:rsidRDefault="00F24A59" w:rsidP="00F24A59">
      <w:pPr>
        <w:numPr>
          <w:ilvl w:val="0"/>
          <w:numId w:val="168"/>
        </w:numPr>
      </w:pPr>
      <w:r>
        <w:t>Client skin analysis, safe sanitation &amp; first</w:t>
      </w:r>
      <w:r>
        <w:rPr>
          <w:rFonts w:ascii="Cambria Math" w:hAnsi="Cambria Math" w:cs="Cambria Math"/>
        </w:rPr>
        <w:t>‑</w:t>
      </w:r>
      <w:r>
        <w:t>aid protocol</w:t>
      </w:r>
    </w:p>
    <w:p w14:paraId="0DA3627B" w14:textId="77777777" w:rsidR="00F24A59" w:rsidRDefault="00F24A59" w:rsidP="00F24A59">
      <w:pPr>
        <w:numPr>
          <w:ilvl w:val="0"/>
          <w:numId w:val="168"/>
        </w:numPr>
        <w:spacing w:after="240"/>
      </w:pPr>
      <w:r>
        <w:t>Advance machine ( RF , MDA, BB glow &amp; laser etc . )</w:t>
      </w:r>
      <w:r>
        <w:br/>
      </w:r>
    </w:p>
    <w:p w14:paraId="5005C3A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Artistry</w:t>
      </w:r>
    </w:p>
    <w:p w14:paraId="082FB5A3" w14:textId="77777777" w:rsidR="00F24A59" w:rsidRDefault="00F24A59" w:rsidP="00F24A59">
      <w:pPr>
        <w:numPr>
          <w:ilvl w:val="0"/>
          <w:numId w:val="228"/>
        </w:numPr>
        <w:spacing w:before="240"/>
      </w:pPr>
      <w:r>
        <w:t>Trend haircuts, barbering &amp; personalized shaping for all face shapes</w:t>
      </w:r>
      <w:r>
        <w:br/>
      </w:r>
    </w:p>
    <w:p w14:paraId="2957EB22" w14:textId="77777777" w:rsidR="00F24A59" w:rsidRDefault="00F24A59" w:rsidP="00F24A59">
      <w:pPr>
        <w:numPr>
          <w:ilvl w:val="0"/>
          <w:numId w:val="228"/>
        </w:numPr>
      </w:pPr>
      <w:r>
        <w:t>Global to creative color: balayage, Root Melting, money</w:t>
      </w:r>
      <w:r>
        <w:rPr>
          <w:rFonts w:ascii="Cambria Math" w:hAnsi="Cambria Math" w:cs="Cambria Math"/>
        </w:rPr>
        <w:t>‑</w:t>
      </w:r>
      <w:r>
        <w:t>piece, color correction &amp; glossing</w:t>
      </w:r>
      <w:r>
        <w:br/>
      </w:r>
    </w:p>
    <w:p w14:paraId="2CE444AE" w14:textId="77777777" w:rsidR="00F24A59" w:rsidRDefault="00F24A59" w:rsidP="00F24A59">
      <w:pPr>
        <w:numPr>
          <w:ilvl w:val="0"/>
          <w:numId w:val="228"/>
        </w:numPr>
      </w:pPr>
      <w:r>
        <w:t xml:space="preserve"> Treatments Services: ,,Tribond Treatment ano-plastia</w:t>
      </w:r>
      <w:r>
        <w:br/>
      </w:r>
    </w:p>
    <w:p w14:paraId="4C2B8C12" w14:textId="77777777" w:rsidR="00F24A59" w:rsidRDefault="00F24A59" w:rsidP="00F24A59">
      <w:pPr>
        <w:numPr>
          <w:ilvl w:val="0"/>
          <w:numId w:val="228"/>
        </w:numPr>
      </w:pPr>
      <w:r>
        <w:t>Luxury treatments (plex, Kerastraight ) &amp; spa</w:t>
      </w:r>
      <w:r>
        <w:rPr>
          <w:rFonts w:ascii="Cambria Math" w:hAnsi="Cambria Math" w:cs="Cambria Math"/>
        </w:rPr>
        <w:t>‑</w:t>
      </w:r>
      <w:r>
        <w:t>grade scalp therapy</w:t>
      </w:r>
      <w:r>
        <w:br/>
      </w:r>
    </w:p>
    <w:p w14:paraId="3DA9659B" w14:textId="77777777" w:rsidR="00F24A59" w:rsidRDefault="00F24A59" w:rsidP="00F24A59">
      <w:pPr>
        <w:numPr>
          <w:ilvl w:val="0"/>
          <w:numId w:val="228"/>
        </w:numPr>
        <w:spacing w:after="240"/>
      </w:pPr>
      <w:r>
        <w:t>Extensions (micro</w:t>
      </w:r>
      <w:r>
        <w:rPr>
          <w:rFonts w:ascii="Cambria Math" w:hAnsi="Cambria Math" w:cs="Cambria Math"/>
        </w:rPr>
        <w:t>‑</w:t>
      </w:r>
      <w:r>
        <w:t>ring, nano</w:t>
      </w:r>
      <w:r>
        <w:rPr>
          <w:rFonts w:ascii="Cambria Math" w:hAnsi="Cambria Math" w:cs="Cambria Math"/>
        </w:rPr>
        <w:t>‑</w:t>
      </w:r>
      <w:r>
        <w:t>ring, keratin bond) and after</w:t>
      </w:r>
      <w:r>
        <w:rPr>
          <w:rFonts w:ascii="Cambria Math" w:hAnsi="Cambria Math" w:cs="Cambria Math"/>
        </w:rPr>
        <w:t>‑</w:t>
      </w:r>
      <w:r>
        <w:t>care</w:t>
      </w:r>
      <w:r>
        <w:br/>
      </w:r>
    </w:p>
    <w:p w14:paraId="26ABC7B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2718D015" w14:textId="77777777" w:rsidR="00F24A59" w:rsidRDefault="00F24A59" w:rsidP="00F24A59">
      <w:pPr>
        <w:numPr>
          <w:ilvl w:val="0"/>
          <w:numId w:val="400"/>
        </w:numPr>
        <w:spacing w:before="240"/>
      </w:pPr>
      <w:r>
        <w:t>Day, party &amp; editorial looks up to hi</w:t>
      </w:r>
      <w:r>
        <w:rPr>
          <w:rFonts w:ascii="Cambria Math" w:hAnsi="Cambria Math" w:cs="Cambria Math"/>
        </w:rPr>
        <w:t>‑</w:t>
      </w:r>
      <w:r>
        <w:t>fashion avant</w:t>
      </w:r>
      <w:r>
        <w:rPr>
          <w:rFonts w:ascii="Cambria Math" w:hAnsi="Cambria Math" w:cs="Cambria Math"/>
        </w:rPr>
        <w:t>‑</w:t>
      </w:r>
      <w:r>
        <w:t>garde</w:t>
      </w:r>
      <w:r>
        <w:br/>
      </w:r>
    </w:p>
    <w:p w14:paraId="7DF375FD" w14:textId="77777777" w:rsidR="00F24A59" w:rsidRDefault="00F24A59" w:rsidP="00F24A59">
      <w:pPr>
        <w:numPr>
          <w:ilvl w:val="0"/>
          <w:numId w:val="400"/>
        </w:numPr>
      </w:pPr>
      <w:r>
        <w:lastRenderedPageBreak/>
        <w:t>Airbrush, bridal styles across cultures, male grooming &amp; SFX wounds</w:t>
      </w:r>
      <w:r>
        <w:br/>
      </w:r>
    </w:p>
    <w:p w14:paraId="00026C3E" w14:textId="77777777" w:rsidR="00F24A59" w:rsidRDefault="00F24A59" w:rsidP="00F24A59">
      <w:pPr>
        <w:numPr>
          <w:ilvl w:val="0"/>
          <w:numId w:val="400"/>
        </w:numPr>
      </w:pPr>
      <w:r>
        <w:t>Color theory, product chemistry &amp; kit building</w:t>
      </w:r>
      <w:r>
        <w:br/>
      </w:r>
    </w:p>
    <w:p w14:paraId="77FF2744" w14:textId="77777777" w:rsidR="00F24A59" w:rsidRDefault="00F24A59" w:rsidP="00F24A59">
      <w:pPr>
        <w:numPr>
          <w:ilvl w:val="0"/>
          <w:numId w:val="400"/>
        </w:numPr>
        <w:spacing w:after="240"/>
      </w:pPr>
      <w:r>
        <w:t>Portfolio photoshoots, light understanding &amp; social</w:t>
      </w:r>
      <w:r>
        <w:rPr>
          <w:rFonts w:ascii="Cambria Math" w:hAnsi="Cambria Math" w:cs="Cambria Math"/>
        </w:rPr>
        <w:t>‑</w:t>
      </w:r>
      <w:r>
        <w:t>media strategy</w:t>
      </w:r>
      <w:r>
        <w:br/>
      </w:r>
    </w:p>
    <w:p w14:paraId="1292440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💍</w:t>
      </w:r>
      <w:r>
        <w:t xml:space="preserve"> </w:t>
      </w:r>
      <w:r>
        <w:rPr>
          <w:b/>
        </w:rPr>
        <w:t>Nail &amp; Mehndi Design</w:t>
      </w:r>
    </w:p>
    <w:p w14:paraId="1047BC00" w14:textId="77777777" w:rsidR="00F24A59" w:rsidRDefault="00F24A59" w:rsidP="00F24A59">
      <w:pPr>
        <w:numPr>
          <w:ilvl w:val="0"/>
          <w:numId w:val="392"/>
        </w:numPr>
        <w:spacing w:before="240"/>
      </w:pPr>
      <w:r>
        <w:t>Manicure</w:t>
      </w:r>
      <w:r>
        <w:rPr>
          <w:rFonts w:ascii="Cambria Math" w:hAnsi="Cambria Math" w:cs="Cambria Math"/>
        </w:rPr>
        <w:t>‑</w:t>
      </w:r>
      <w:r>
        <w:t>pedicure to luxury spa standards</w:t>
      </w:r>
      <w:r>
        <w:br/>
      </w:r>
    </w:p>
    <w:p w14:paraId="2B03F31D" w14:textId="77777777" w:rsidR="00F24A59" w:rsidRDefault="00F24A59" w:rsidP="00F24A59">
      <w:pPr>
        <w:numPr>
          <w:ilvl w:val="0"/>
          <w:numId w:val="392"/>
        </w:numPr>
      </w:pPr>
      <w:r>
        <w:t>Acrylic, gel, poly</w:t>
      </w:r>
      <w:r>
        <w:rPr>
          <w:rFonts w:ascii="Cambria Math" w:hAnsi="Cambria Math" w:cs="Cambria Math"/>
        </w:rPr>
        <w:t>‑</w:t>
      </w:r>
      <w:r>
        <w:t>gel extensions &amp; electric</w:t>
      </w:r>
      <w:r>
        <w:rPr>
          <w:rFonts w:ascii="Cambria Math" w:hAnsi="Cambria Math" w:cs="Cambria Math"/>
        </w:rPr>
        <w:t>‑</w:t>
      </w:r>
      <w:r>
        <w:t>drill finishing</w:t>
      </w:r>
      <w:r>
        <w:br/>
      </w:r>
    </w:p>
    <w:p w14:paraId="51927255" w14:textId="77777777" w:rsidR="00F24A59" w:rsidRDefault="00F24A59" w:rsidP="00F24A59">
      <w:pPr>
        <w:numPr>
          <w:ilvl w:val="0"/>
          <w:numId w:val="392"/>
        </w:numPr>
      </w:pPr>
      <w:r>
        <w:t>2D/3D nail art, chrome, cat</w:t>
      </w:r>
      <w:r>
        <w:rPr>
          <w:rFonts w:ascii="Cambria Math" w:hAnsi="Cambria Math" w:cs="Cambria Math"/>
        </w:rPr>
        <w:t>‑</w:t>
      </w:r>
      <w:r>
        <w:t>eye, stamping &amp; sculpting</w:t>
      </w:r>
      <w:r>
        <w:br/>
      </w:r>
    </w:p>
    <w:p w14:paraId="7A38F5B3" w14:textId="77777777" w:rsidR="00F24A59" w:rsidRDefault="00F24A59" w:rsidP="00F24A59">
      <w:pPr>
        <w:numPr>
          <w:ilvl w:val="0"/>
          <w:numId w:val="392"/>
        </w:numPr>
        <w:spacing w:after="240"/>
      </w:pPr>
      <w:r>
        <w:t>Mehndi styles: Indian bridal, Arabic, Moroccan, fusion &amp; 3D glitter work</w:t>
      </w:r>
      <w:r>
        <w:br/>
      </w:r>
    </w:p>
    <w:p w14:paraId="7636D78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🧖</w:t>
      </w:r>
      <w:r>
        <w:t xml:space="preserve"> </w:t>
      </w:r>
      <w:r>
        <w:rPr>
          <w:b/>
        </w:rPr>
        <w:t>Spa &amp; Body Wellness</w:t>
      </w:r>
    </w:p>
    <w:p w14:paraId="30F7277E" w14:textId="77777777" w:rsidR="00F24A59" w:rsidRDefault="00F24A59" w:rsidP="00F24A59">
      <w:pPr>
        <w:numPr>
          <w:ilvl w:val="0"/>
          <w:numId w:val="318"/>
        </w:numPr>
        <w:spacing w:before="240"/>
      </w:pPr>
      <w:r>
        <w:t>Swedish, Thai, deep</w:t>
      </w:r>
      <w:r>
        <w:rPr>
          <w:rFonts w:ascii="Cambria Math" w:hAnsi="Cambria Math" w:cs="Cambria Math"/>
        </w:rPr>
        <w:t>‑</w:t>
      </w:r>
      <w:r>
        <w:t>tissue, aromatherapy &amp; Kobido face massage</w:t>
      </w:r>
      <w:r>
        <w:br/>
      </w:r>
    </w:p>
    <w:p w14:paraId="14B2D156" w14:textId="77777777" w:rsidR="00F24A59" w:rsidRDefault="00F24A59" w:rsidP="00F24A59">
      <w:pPr>
        <w:numPr>
          <w:ilvl w:val="0"/>
          <w:numId w:val="318"/>
        </w:numPr>
      </w:pPr>
      <w:r>
        <w:t>Body wraps, scrubs, cellulite &amp; inch</w:t>
      </w:r>
      <w:r>
        <w:rPr>
          <w:rFonts w:ascii="Cambria Math" w:hAnsi="Cambria Math" w:cs="Cambria Math"/>
        </w:rPr>
        <w:t>‑</w:t>
      </w:r>
      <w:r>
        <w:t>loss machine therapies</w:t>
      </w:r>
      <w:r>
        <w:br/>
      </w:r>
    </w:p>
    <w:p w14:paraId="2B158B70" w14:textId="77777777" w:rsidR="00F24A59" w:rsidRDefault="00F24A59" w:rsidP="00F24A59">
      <w:pPr>
        <w:numPr>
          <w:ilvl w:val="0"/>
          <w:numId w:val="318"/>
        </w:numPr>
        <w:spacing w:after="240"/>
      </w:pPr>
      <w:r>
        <w:t>Diet &amp; nutrition basics for holistic client results</w:t>
      </w:r>
      <w:r>
        <w:br/>
      </w:r>
    </w:p>
    <w:p w14:paraId="74930E3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Skill &amp; Business Builder</w:t>
      </w:r>
    </w:p>
    <w:p w14:paraId="48946B15" w14:textId="77777777" w:rsidR="00F24A59" w:rsidRDefault="00F24A59" w:rsidP="00F24A59">
      <w:pPr>
        <w:numPr>
          <w:ilvl w:val="0"/>
          <w:numId w:val="634"/>
        </w:numPr>
        <w:spacing w:before="240"/>
      </w:pPr>
      <w:r>
        <w:t>Communication, digital marketing &amp; client retention hacks</w:t>
      </w:r>
      <w:r>
        <w:br/>
      </w:r>
    </w:p>
    <w:p w14:paraId="00DCD315" w14:textId="77777777" w:rsidR="00F24A59" w:rsidRDefault="00F24A59" w:rsidP="00F24A59">
      <w:pPr>
        <w:numPr>
          <w:ilvl w:val="0"/>
          <w:numId w:val="634"/>
        </w:numPr>
      </w:pPr>
      <w:r>
        <w:t>Portfolio creation, social</w:t>
      </w:r>
      <w:r>
        <w:rPr>
          <w:rFonts w:ascii="Cambria Math" w:hAnsi="Cambria Math" w:cs="Cambria Math"/>
        </w:rPr>
        <w:t>‑</w:t>
      </w:r>
      <w:r>
        <w:t>media monetization &amp; area</w:t>
      </w:r>
      <w:r>
        <w:rPr>
          <w:rFonts w:ascii="Cambria Math" w:hAnsi="Cambria Math" w:cs="Cambria Math"/>
        </w:rPr>
        <w:t>‑</w:t>
      </w:r>
      <w:r>
        <w:t>based promotion</w:t>
      </w:r>
      <w:r>
        <w:br/>
      </w:r>
    </w:p>
    <w:p w14:paraId="329A86ED" w14:textId="77777777" w:rsidR="00F24A59" w:rsidRDefault="00F24A59" w:rsidP="00F24A59">
      <w:pPr>
        <w:numPr>
          <w:ilvl w:val="0"/>
          <w:numId w:val="634"/>
        </w:numPr>
        <w:spacing w:after="240"/>
      </w:pPr>
      <w:r>
        <w:t>Interview prep &amp; professional ethics</w:t>
      </w:r>
      <w:r>
        <w:br/>
      </w:r>
    </w:p>
    <w:p w14:paraId="6D36F1B6" w14:textId="77777777" w:rsidR="00F24A59" w:rsidRDefault="00F24A59" w:rsidP="00F24A59"/>
    <w:p w14:paraId="6FE3C09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 you’ll earn an </w:t>
      </w:r>
      <w:r>
        <w:rPr>
          <w:b/>
        </w:rPr>
        <w:t>Elite Cosmetology Architect Diploma</w:t>
      </w:r>
      <w:r>
        <w:t xml:space="preserve">, officially certifying you as a </w:t>
      </w:r>
      <w:r>
        <w:rPr>
          <w:b/>
        </w:rPr>
        <w:t>Certified Cosmetologist</w:t>
      </w:r>
      <w:r>
        <w:t>—respected proof of full</w:t>
      </w:r>
      <w:r>
        <w:rPr>
          <w:rFonts w:ascii="Cambria Math" w:hAnsi="Cambria Math" w:cs="Cambria Math"/>
        </w:rPr>
        <w:t>‑</w:t>
      </w:r>
      <w:r>
        <w:t>spectrum expertise.</w:t>
      </w:r>
    </w:p>
    <w:p w14:paraId="0F6192C5" w14:textId="77777777" w:rsidR="00F24A59" w:rsidRDefault="00F24A59" w:rsidP="00F24A59"/>
    <w:p w14:paraId="2D483E8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794566D" w14:textId="77777777" w:rsidR="00F24A59" w:rsidRDefault="00F24A59" w:rsidP="00F24A59">
      <w:pPr>
        <w:numPr>
          <w:ilvl w:val="0"/>
          <w:numId w:val="662"/>
        </w:numPr>
        <w:spacing w:before="240"/>
      </w:pPr>
      <w:r>
        <w:lastRenderedPageBreak/>
        <w:t>Freshers seeking a comprehensive beauty career launchpad</w:t>
      </w:r>
      <w:r>
        <w:br/>
      </w:r>
    </w:p>
    <w:p w14:paraId="20C47E13" w14:textId="77777777" w:rsidR="00F24A59" w:rsidRDefault="00F24A59" w:rsidP="00F24A59">
      <w:pPr>
        <w:numPr>
          <w:ilvl w:val="0"/>
          <w:numId w:val="662"/>
        </w:numPr>
      </w:pPr>
      <w:r>
        <w:t>Salon owners/managers aiming to upscale service menus</w:t>
      </w:r>
      <w:r>
        <w:br/>
      </w:r>
    </w:p>
    <w:p w14:paraId="2D2556A7" w14:textId="77777777" w:rsidR="00F24A59" w:rsidRDefault="00F24A59" w:rsidP="00F24A59">
      <w:pPr>
        <w:numPr>
          <w:ilvl w:val="0"/>
          <w:numId w:val="662"/>
        </w:numPr>
      </w:pPr>
      <w:r>
        <w:t>Freelancers wanting 360° skills under one roof</w:t>
      </w:r>
      <w:r>
        <w:br/>
      </w:r>
    </w:p>
    <w:p w14:paraId="0C79FD8B" w14:textId="77777777" w:rsidR="00F24A59" w:rsidRDefault="00F24A59" w:rsidP="00F24A59">
      <w:pPr>
        <w:numPr>
          <w:ilvl w:val="0"/>
          <w:numId w:val="662"/>
        </w:numPr>
      </w:pPr>
      <w:r>
        <w:t>Makeup or hair pros expanding into skin, nails &amp; spa therapy</w:t>
      </w:r>
      <w:r>
        <w:br/>
      </w:r>
    </w:p>
    <w:p w14:paraId="3F006BCD" w14:textId="77777777" w:rsidR="00F24A59" w:rsidRDefault="00F24A59" w:rsidP="00F24A59">
      <w:pPr>
        <w:numPr>
          <w:ilvl w:val="0"/>
          <w:numId w:val="662"/>
        </w:numPr>
        <w:spacing w:after="240"/>
      </w:pPr>
      <w:r>
        <w:t>Anyone dreaming of starting a signature beauty brand</w:t>
      </w:r>
      <w:r>
        <w:br/>
      </w:r>
    </w:p>
    <w:p w14:paraId="0E347B0E" w14:textId="77777777" w:rsidR="00F24A59" w:rsidRDefault="00F24A59" w:rsidP="00F24A59">
      <w:pPr>
        <w:spacing w:before="240" w:after="240"/>
      </w:pPr>
      <w:r>
        <w:t>Master every corner of the beauty world and architect the career you’ve always envisioned!</w:t>
      </w:r>
    </w:p>
    <w:p w14:paraId="0E618AED" w14:textId="77777777" w:rsidR="00F24A59" w:rsidRDefault="00F24A59" w:rsidP="00F24A59">
      <w:pPr>
        <w:spacing w:before="240" w:after="240"/>
      </w:pPr>
    </w:p>
    <w:p w14:paraId="4F1B5A79" w14:textId="77777777" w:rsidR="00F24A59" w:rsidRDefault="00F24A59" w:rsidP="00F24A59">
      <w:pPr>
        <w:spacing w:before="240" w:after="240"/>
      </w:pPr>
    </w:p>
    <w:p w14:paraId="676AAC85" w14:textId="77777777" w:rsidR="00F24A59" w:rsidRDefault="00F24A59" w:rsidP="00F24A59">
      <w:pPr>
        <w:spacing w:before="240" w:after="240"/>
      </w:pPr>
    </w:p>
    <w:p w14:paraId="02695EFC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Diploma in Holistic Cosmetology &amp; Wellness</w:t>
      </w:r>
    </w:p>
    <w:p w14:paraId="1F6D95E8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ODQ62</w:t>
      </w:r>
      <w:r>
        <w:br/>
        <w:t xml:space="preserve"> </w:t>
      </w:r>
      <w:r>
        <w:rPr>
          <w:b/>
        </w:rPr>
        <w:t>Duration:</w:t>
      </w:r>
      <w:r>
        <w:t xml:space="preserve"> 6 Months | 307 Hours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4A1CAD24" w14:textId="77777777" w:rsidR="00F24A59" w:rsidRDefault="00F24A59" w:rsidP="00F24A59"/>
    <w:p w14:paraId="492B0FF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A single diploma, multiple career doors:</w:t>
      </w:r>
    </w:p>
    <w:p w14:paraId="1410B1C1" w14:textId="77777777" w:rsidR="00F24A59" w:rsidRDefault="00F24A59" w:rsidP="00F24A59">
      <w:pPr>
        <w:numPr>
          <w:ilvl w:val="0"/>
          <w:numId w:val="468"/>
        </w:numPr>
        <w:spacing w:before="240"/>
      </w:pPr>
      <w:r>
        <w:t>All</w:t>
      </w:r>
      <w:r>
        <w:rPr>
          <w:rFonts w:ascii="Cambria Math" w:hAnsi="Cambria Math" w:cs="Cambria Math"/>
        </w:rPr>
        <w:t>‑</w:t>
      </w:r>
      <w:r>
        <w:t xml:space="preserve">round </w:t>
      </w:r>
      <w:r>
        <w:rPr>
          <w:b/>
        </w:rPr>
        <w:t>Cosmetologist</w:t>
      </w:r>
      <w:r>
        <w:t xml:space="preserve"> in luxury salons &amp; wellness centers</w:t>
      </w:r>
      <w:r>
        <w:br/>
      </w:r>
    </w:p>
    <w:p w14:paraId="5F7FFAF9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t>Skin &amp; Facial Specialist</w:t>
      </w:r>
      <w:r>
        <w:t xml:space="preserve"> </w:t>
      </w:r>
      <w:r>
        <w:br/>
      </w:r>
    </w:p>
    <w:p w14:paraId="4BCC15B2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t>Makeup Artist</w:t>
      </w:r>
      <w:r>
        <w:t xml:space="preserve"> for weddings, events &amp; creative shoots</w:t>
      </w:r>
      <w:r>
        <w:br/>
      </w:r>
    </w:p>
    <w:p w14:paraId="6F693570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t>Hair Designer &amp; Colorist</w:t>
      </w:r>
      <w:r>
        <w:t xml:space="preserve"> mastering modern cuts &amp; hues</w:t>
      </w:r>
      <w:r>
        <w:br/>
      </w:r>
    </w:p>
    <w:p w14:paraId="3233F97B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t>Wellness Consultant</w:t>
      </w:r>
      <w:r>
        <w:t xml:space="preserve"> guiding clients on holistic beauty routines</w:t>
      </w:r>
      <w:r>
        <w:br/>
      </w:r>
    </w:p>
    <w:p w14:paraId="0EF6BDD3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t>Freelancer / Mobile Beauty Pro</w:t>
      </w:r>
      <w:r>
        <w:t xml:space="preserve"> building a personal brand</w:t>
      </w:r>
      <w:r>
        <w:br/>
      </w:r>
    </w:p>
    <w:p w14:paraId="2ADD0ED6" w14:textId="77777777" w:rsidR="00F24A59" w:rsidRDefault="00F24A59" w:rsidP="00F24A59">
      <w:pPr>
        <w:numPr>
          <w:ilvl w:val="0"/>
          <w:numId w:val="468"/>
        </w:numPr>
      </w:pPr>
      <w:r>
        <w:rPr>
          <w:b/>
        </w:rPr>
        <w:lastRenderedPageBreak/>
        <w:t>Salon Owner or Manager</w:t>
      </w:r>
      <w:r>
        <w:t xml:space="preserve"> with business</w:t>
      </w:r>
      <w:r>
        <w:rPr>
          <w:rFonts w:ascii="Cambria Math" w:hAnsi="Cambria Math" w:cs="Cambria Math"/>
        </w:rPr>
        <w:t>‑</w:t>
      </w:r>
      <w:r>
        <w:t>ready skills</w:t>
      </w:r>
      <w:r>
        <w:br/>
      </w:r>
    </w:p>
    <w:p w14:paraId="7D8EF0A5" w14:textId="77777777" w:rsidR="00F24A59" w:rsidRDefault="00F24A59" w:rsidP="00F24A59">
      <w:pPr>
        <w:numPr>
          <w:ilvl w:val="0"/>
          <w:numId w:val="468"/>
        </w:numPr>
        <w:spacing w:after="240"/>
      </w:pPr>
      <w:r>
        <w:rPr>
          <w:b/>
        </w:rPr>
        <w:t>Beauty Trainer</w:t>
      </w:r>
      <w:r>
        <w:t xml:space="preserve"> mentoring the next wave of artists</w:t>
      </w:r>
      <w:r>
        <w:br/>
      </w:r>
    </w:p>
    <w:p w14:paraId="6FB2E007" w14:textId="77777777" w:rsidR="00F24A59" w:rsidRDefault="00F24A59" w:rsidP="00F24A59"/>
    <w:p w14:paraId="3C49509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3A4DDC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46DC4AD2" w14:textId="77777777" w:rsidR="00F24A59" w:rsidRDefault="00F24A59" w:rsidP="00F24A59">
      <w:pPr>
        <w:numPr>
          <w:ilvl w:val="0"/>
          <w:numId w:val="443"/>
        </w:numPr>
        <w:spacing w:before="240"/>
      </w:pPr>
      <w:r>
        <w:t>Hygiene, sanitation &amp; salon setup</w:t>
      </w:r>
      <w:r>
        <w:br/>
      </w:r>
    </w:p>
    <w:p w14:paraId="0C2F30FC" w14:textId="77777777" w:rsidR="00F24A59" w:rsidRDefault="00F24A59" w:rsidP="00F24A59">
      <w:pPr>
        <w:numPr>
          <w:ilvl w:val="0"/>
          <w:numId w:val="443"/>
        </w:numPr>
      </w:pPr>
      <w:r>
        <w:t>Skin analysis, client consultation &amp; record keeping</w:t>
      </w:r>
      <w:r>
        <w:br/>
      </w:r>
    </w:p>
    <w:p w14:paraId="0976ED18" w14:textId="77777777" w:rsidR="00F24A59" w:rsidRDefault="00F24A59" w:rsidP="00F24A59">
      <w:pPr>
        <w:numPr>
          <w:ilvl w:val="0"/>
          <w:numId w:val="443"/>
        </w:numPr>
      </w:pPr>
      <w:r>
        <w:t>Pro cleansing, exfoliation, steaming &amp; lymph</w:t>
      </w:r>
      <w:r>
        <w:rPr>
          <w:rFonts w:ascii="Cambria Math" w:hAnsi="Cambria Math" w:cs="Cambria Math"/>
        </w:rPr>
        <w:t>‑</w:t>
      </w:r>
      <w:r>
        <w:t>drainage massage</w:t>
      </w:r>
      <w:r>
        <w:br/>
      </w:r>
    </w:p>
    <w:p w14:paraId="32727861" w14:textId="77777777" w:rsidR="00F24A59" w:rsidRDefault="00F24A59" w:rsidP="00F24A59">
      <w:pPr>
        <w:numPr>
          <w:ilvl w:val="0"/>
          <w:numId w:val="443"/>
        </w:numPr>
      </w:pPr>
      <w:r>
        <w:t>Eyebrow shaping, bleaching, toning &amp; moisturizing routines</w:t>
      </w:r>
      <w:r>
        <w:br/>
      </w:r>
    </w:p>
    <w:p w14:paraId="6C80DFBA" w14:textId="77777777" w:rsidR="00F24A59" w:rsidRDefault="00F24A59" w:rsidP="00F24A59">
      <w:pPr>
        <w:numPr>
          <w:ilvl w:val="0"/>
          <w:numId w:val="443"/>
        </w:numPr>
        <w:spacing w:after="240"/>
      </w:pPr>
      <w:r>
        <w:t>Home</w:t>
      </w:r>
      <w:r>
        <w:rPr>
          <w:rFonts w:ascii="Cambria Math" w:hAnsi="Cambria Math" w:cs="Cambria Math"/>
        </w:rPr>
        <w:t>‑</w:t>
      </w:r>
      <w:r>
        <w:t>care coaching for healthy skin</w:t>
      </w:r>
      <w:r>
        <w:br/>
      </w:r>
    </w:p>
    <w:p w14:paraId="2713CF2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Hand, Foot &amp; Wax Essentials</w:t>
      </w:r>
    </w:p>
    <w:p w14:paraId="3DFE798F" w14:textId="77777777" w:rsidR="00F24A59" w:rsidRDefault="00F24A59" w:rsidP="00F24A59">
      <w:pPr>
        <w:numPr>
          <w:ilvl w:val="0"/>
          <w:numId w:val="169"/>
        </w:numPr>
        <w:spacing w:before="240"/>
      </w:pPr>
      <w:r>
        <w:t>Nail anatomy plus manicure &amp; pedicure techniques</w:t>
      </w:r>
      <w:r>
        <w:br/>
      </w:r>
    </w:p>
    <w:p w14:paraId="668A48DA" w14:textId="77777777" w:rsidR="00F24A59" w:rsidRDefault="00F24A59" w:rsidP="00F24A59">
      <w:pPr>
        <w:numPr>
          <w:ilvl w:val="0"/>
          <w:numId w:val="169"/>
        </w:numPr>
      </w:pPr>
      <w:r>
        <w:t>Warm/soft &amp; Rica waxing for full body, legs &amp; touch</w:t>
      </w:r>
      <w:r>
        <w:rPr>
          <w:rFonts w:ascii="Cambria Math" w:hAnsi="Cambria Math" w:cs="Cambria Math"/>
        </w:rPr>
        <w:t>‑</w:t>
      </w:r>
      <w:r>
        <w:t>ups</w:t>
      </w:r>
      <w:r>
        <w:br/>
      </w:r>
    </w:p>
    <w:p w14:paraId="6219AE3B" w14:textId="77777777" w:rsidR="00F24A59" w:rsidRDefault="00F24A59" w:rsidP="00F24A59">
      <w:pPr>
        <w:numPr>
          <w:ilvl w:val="0"/>
          <w:numId w:val="169"/>
        </w:numPr>
        <w:spacing w:after="240"/>
      </w:pPr>
      <w:r>
        <w:t>Safe work</w:t>
      </w:r>
      <w:r>
        <w:rPr>
          <w:rFonts w:ascii="Cambria Math" w:hAnsi="Cambria Math" w:cs="Cambria Math"/>
        </w:rPr>
        <w:t>‑</w:t>
      </w:r>
      <w:r>
        <w:t>area winding and wrap</w:t>
      </w:r>
      <w:r>
        <w:rPr>
          <w:rFonts w:ascii="Cambria Math" w:hAnsi="Cambria Math" w:cs="Cambria Math"/>
        </w:rPr>
        <w:t>‑</w:t>
      </w:r>
      <w:r>
        <w:t>up practices</w:t>
      </w:r>
      <w:r>
        <w:br/>
      </w:r>
    </w:p>
    <w:p w14:paraId="0E3E01E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Science &amp; Styling</w:t>
      </w:r>
    </w:p>
    <w:p w14:paraId="7BDAAC30" w14:textId="77777777" w:rsidR="00F24A59" w:rsidRDefault="00F24A59" w:rsidP="00F24A59">
      <w:pPr>
        <w:numPr>
          <w:ilvl w:val="0"/>
          <w:numId w:val="754"/>
        </w:numPr>
        <w:spacing w:before="240"/>
      </w:pPr>
      <w:r>
        <w:t>Scalp diagnosis, shampoo rituals &amp; Indian head massage</w:t>
      </w:r>
      <w:r>
        <w:br/>
      </w:r>
    </w:p>
    <w:p w14:paraId="0F0CA806" w14:textId="77777777" w:rsidR="00F24A59" w:rsidRDefault="00F24A59" w:rsidP="00F24A59">
      <w:pPr>
        <w:numPr>
          <w:ilvl w:val="0"/>
          <w:numId w:val="754"/>
        </w:numPr>
      </w:pPr>
      <w:r>
        <w:t>Precision sectioning, blow</w:t>
      </w:r>
      <w:r>
        <w:rPr>
          <w:rFonts w:ascii="Cambria Math" w:hAnsi="Cambria Math" w:cs="Cambria Math"/>
        </w:rPr>
        <w:t>‑</w:t>
      </w:r>
      <w:r>
        <w:t>drying &amp; thermal styling (straighteners, curlers, wavers)</w:t>
      </w:r>
      <w:r>
        <w:br/>
      </w:r>
    </w:p>
    <w:p w14:paraId="7396A7F2" w14:textId="77777777" w:rsidR="00F24A59" w:rsidRDefault="00F24A59" w:rsidP="00F24A59">
      <w:pPr>
        <w:numPr>
          <w:ilvl w:val="0"/>
          <w:numId w:val="754"/>
        </w:numPr>
      </w:pPr>
      <w:r>
        <w:t>Trend haircuts for men &amp; women, split</w:t>
      </w:r>
      <w:r>
        <w:rPr>
          <w:rFonts w:ascii="Cambria Math" w:hAnsi="Cambria Math" w:cs="Cambria Math"/>
        </w:rPr>
        <w:t>‑</w:t>
      </w:r>
      <w:r>
        <w:t>end removal, feathering &amp; layered shapes</w:t>
      </w:r>
      <w:r>
        <w:br/>
      </w:r>
    </w:p>
    <w:p w14:paraId="75B5F0D6" w14:textId="77777777" w:rsidR="00F24A59" w:rsidRDefault="00F24A59" w:rsidP="00F24A59">
      <w:pPr>
        <w:numPr>
          <w:ilvl w:val="0"/>
          <w:numId w:val="754"/>
        </w:numPr>
      </w:pPr>
      <w:r>
        <w:t>Ancient henna and modern global/temporary coloring, plus corrective care</w:t>
      </w:r>
      <w:r>
        <w:br/>
      </w:r>
    </w:p>
    <w:p w14:paraId="5FE54098" w14:textId="77777777" w:rsidR="00F24A59" w:rsidRDefault="00F24A59" w:rsidP="00F24A59">
      <w:pPr>
        <w:numPr>
          <w:ilvl w:val="0"/>
          <w:numId w:val="754"/>
        </w:numPr>
        <w:spacing w:after="240"/>
      </w:pPr>
      <w:r>
        <w:t>Hair</w:t>
      </w:r>
      <w:r>
        <w:rPr>
          <w:rFonts w:ascii="Cambria Math" w:hAnsi="Cambria Math" w:cs="Cambria Math"/>
        </w:rPr>
        <w:t>‑</w:t>
      </w:r>
      <w:r>
        <w:t>fall, dandruff &amp; dryness remedies—pro + DIY</w:t>
      </w:r>
      <w:r>
        <w:br/>
      </w:r>
    </w:p>
    <w:p w14:paraId="78EBF4F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Creative Hair Color &amp; Treatments</w:t>
      </w:r>
    </w:p>
    <w:p w14:paraId="0F226BB9" w14:textId="77777777" w:rsidR="00F24A59" w:rsidRDefault="00F24A59" w:rsidP="00F24A59">
      <w:pPr>
        <w:numPr>
          <w:ilvl w:val="0"/>
          <w:numId w:val="610"/>
        </w:numPr>
        <w:spacing w:before="240"/>
      </w:pPr>
      <w:r>
        <w:lastRenderedPageBreak/>
        <w:t>Brand portfolios (L’Oréal Pro, Wella)</w:t>
      </w:r>
      <w:r>
        <w:br/>
      </w:r>
    </w:p>
    <w:p w14:paraId="368B5B92" w14:textId="77777777" w:rsidR="00F24A59" w:rsidRDefault="00F24A59" w:rsidP="00F24A59">
      <w:pPr>
        <w:numPr>
          <w:ilvl w:val="0"/>
          <w:numId w:val="610"/>
        </w:numPr>
      </w:pPr>
      <w:r>
        <w:t>Global Color ,Semi Permanent Color ,</w:t>
      </w:r>
      <w:r>
        <w:br/>
      </w:r>
    </w:p>
    <w:p w14:paraId="1B44AED5" w14:textId="77777777" w:rsidR="00F24A59" w:rsidRDefault="00F24A59" w:rsidP="00F24A59">
      <w:pPr>
        <w:numPr>
          <w:ilvl w:val="0"/>
          <w:numId w:val="610"/>
        </w:numPr>
      </w:pPr>
      <w:r>
        <w:t xml:space="preserve">Hair Fall &amp; Dandruff Treatment </w:t>
      </w:r>
      <w:r>
        <w:br/>
      </w:r>
    </w:p>
    <w:p w14:paraId="34F3DD19" w14:textId="77777777" w:rsidR="00F24A59" w:rsidRDefault="00F24A59" w:rsidP="00F24A59">
      <w:pPr>
        <w:numPr>
          <w:ilvl w:val="0"/>
          <w:numId w:val="610"/>
        </w:numPr>
        <w:spacing w:after="240"/>
      </w:pPr>
      <w:r>
        <w:br/>
      </w:r>
    </w:p>
    <w:p w14:paraId="0A75D90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6612DBCB" w14:textId="77777777" w:rsidR="00F24A59" w:rsidRDefault="00F24A59" w:rsidP="00F24A59">
      <w:pPr>
        <w:numPr>
          <w:ilvl w:val="0"/>
          <w:numId w:val="643"/>
        </w:numPr>
        <w:spacing w:before="240"/>
      </w:pPr>
      <w:r>
        <w:t>Day</w:t>
      </w:r>
      <w:r>
        <w:rPr>
          <w:rFonts w:ascii="Cambria Math" w:hAnsi="Cambria Math" w:cs="Cambria Math"/>
        </w:rPr>
        <w:t>‑</w:t>
      </w:r>
      <w:r>
        <w:t>look to party glam, nude corrective to heritage bridal</w:t>
      </w:r>
      <w:r>
        <w:br/>
      </w:r>
    </w:p>
    <w:p w14:paraId="7C86F22E" w14:textId="77777777" w:rsidR="00F24A59" w:rsidRDefault="00F24A59" w:rsidP="00F24A59">
      <w:pPr>
        <w:numPr>
          <w:ilvl w:val="0"/>
          <w:numId w:val="643"/>
        </w:numPr>
      </w:pPr>
      <w:r>
        <w:t>Color theory, foundation matching &amp; contour</w:t>
      </w:r>
      <w:r>
        <w:rPr>
          <w:rFonts w:ascii="Cambria Math" w:hAnsi="Cambria Math" w:cs="Cambria Math"/>
        </w:rPr>
        <w:t>‑</w:t>
      </w:r>
      <w:r>
        <w:t>highlight skills</w:t>
      </w:r>
      <w:r>
        <w:br/>
      </w:r>
    </w:p>
    <w:p w14:paraId="6005BD14" w14:textId="77777777" w:rsidR="00F24A59" w:rsidRDefault="00F24A59" w:rsidP="00F24A59">
      <w:pPr>
        <w:numPr>
          <w:ilvl w:val="0"/>
          <w:numId w:val="643"/>
        </w:numPr>
      </w:pPr>
      <w:r>
        <w:t>False</w:t>
      </w:r>
      <w:r>
        <w:rPr>
          <w:rFonts w:ascii="Cambria Math" w:hAnsi="Cambria Math" w:cs="Cambria Math"/>
        </w:rPr>
        <w:t>‑</w:t>
      </w:r>
      <w:r>
        <w:t>lash application, male grooming, and kit curation</w:t>
      </w:r>
      <w:r>
        <w:br/>
      </w:r>
    </w:p>
    <w:p w14:paraId="57339788" w14:textId="77777777" w:rsidR="00F24A59" w:rsidRDefault="00F24A59" w:rsidP="00F24A59">
      <w:pPr>
        <w:numPr>
          <w:ilvl w:val="0"/>
          <w:numId w:val="643"/>
        </w:numPr>
        <w:spacing w:after="240"/>
      </w:pPr>
      <w:r>
        <w:t>Saree &amp; dupatta draping (Gujarati, Bengali, mermaid, lehenga styles) with matching hairstyles</w:t>
      </w:r>
      <w:r>
        <w:br/>
      </w:r>
    </w:p>
    <w:p w14:paraId="7149327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🧘</w:t>
      </w:r>
      <w:r>
        <w:t xml:space="preserve"> </w:t>
      </w:r>
      <w:r>
        <w:rPr>
          <w:b/>
        </w:rPr>
        <w:t>Wellness &amp; Professional Growth</w:t>
      </w:r>
    </w:p>
    <w:p w14:paraId="2022EFCE" w14:textId="77777777" w:rsidR="00F24A59" w:rsidRDefault="00F24A59" w:rsidP="00F24A59">
      <w:pPr>
        <w:numPr>
          <w:ilvl w:val="0"/>
          <w:numId w:val="706"/>
        </w:numPr>
        <w:spacing w:before="240"/>
      </w:pPr>
      <w:r>
        <w:t>Career paths, ethics &amp; powerful client communication</w:t>
      </w:r>
      <w:r>
        <w:br/>
      </w:r>
    </w:p>
    <w:p w14:paraId="77567831" w14:textId="77777777" w:rsidR="00F24A59" w:rsidRDefault="00F24A59" w:rsidP="00F24A59">
      <w:pPr>
        <w:numPr>
          <w:ilvl w:val="0"/>
          <w:numId w:val="706"/>
        </w:numPr>
      </w:pPr>
      <w:r>
        <w:t>Social media marketing, portfolio building &amp; local promotion</w:t>
      </w:r>
      <w:r>
        <w:br/>
      </w:r>
    </w:p>
    <w:p w14:paraId="4B4DDF25" w14:textId="77777777" w:rsidR="00F24A59" w:rsidRDefault="00F24A59" w:rsidP="00F24A59">
      <w:pPr>
        <w:numPr>
          <w:ilvl w:val="0"/>
          <w:numId w:val="706"/>
        </w:numPr>
        <w:spacing w:after="240"/>
      </w:pPr>
      <w:r>
        <w:t>Health, safety, hazards and risk management in the salon</w:t>
      </w:r>
      <w:r>
        <w:br/>
      </w:r>
    </w:p>
    <w:p w14:paraId="0576652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completion you’ll earn a </w:t>
      </w:r>
      <w:r>
        <w:rPr>
          <w:b/>
        </w:rPr>
        <w:t>Diploma in Holistic Cosmetology &amp; Wellness</w:t>
      </w:r>
      <w:r>
        <w:t xml:space="preserve">, recognizing you globally as a </w:t>
      </w:r>
      <w:r>
        <w:rPr>
          <w:b/>
        </w:rPr>
        <w:t>Certified Cosmetologist</w:t>
      </w:r>
      <w:r>
        <w:t xml:space="preserve"> ready for industry placement or entrepreneurship.</w:t>
      </w:r>
    </w:p>
    <w:p w14:paraId="2A12A943" w14:textId="77777777" w:rsidR="00F24A59" w:rsidRDefault="00F24A59" w:rsidP="00F24A59"/>
    <w:p w14:paraId="28F4360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BC85C7E" w14:textId="77777777" w:rsidR="00F24A59" w:rsidRDefault="00F24A59" w:rsidP="00F24A59">
      <w:pPr>
        <w:numPr>
          <w:ilvl w:val="0"/>
          <w:numId w:val="338"/>
        </w:numPr>
        <w:spacing w:before="240"/>
      </w:pPr>
      <w:r>
        <w:t>Freshers seeking a 360° entry into beauty &amp; wellness</w:t>
      </w:r>
      <w:r>
        <w:br/>
      </w:r>
    </w:p>
    <w:p w14:paraId="109113FC" w14:textId="77777777" w:rsidR="00F24A59" w:rsidRDefault="00F24A59" w:rsidP="00F24A59">
      <w:pPr>
        <w:numPr>
          <w:ilvl w:val="0"/>
          <w:numId w:val="338"/>
        </w:numPr>
      </w:pPr>
      <w:r>
        <w:t>Salon owners/managers upgrading service menus</w:t>
      </w:r>
      <w:r>
        <w:br/>
      </w:r>
    </w:p>
    <w:p w14:paraId="28B86598" w14:textId="77777777" w:rsidR="00F24A59" w:rsidRDefault="00F24A59" w:rsidP="00F24A59">
      <w:pPr>
        <w:numPr>
          <w:ilvl w:val="0"/>
          <w:numId w:val="338"/>
        </w:numPr>
      </w:pPr>
      <w:r>
        <w:t>Freelancers wanting skin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hair to makeup versatility</w:t>
      </w:r>
      <w:r>
        <w:br/>
      </w:r>
    </w:p>
    <w:p w14:paraId="451E30CA" w14:textId="77777777" w:rsidR="00F24A59" w:rsidRDefault="00F24A59" w:rsidP="00F24A59">
      <w:pPr>
        <w:numPr>
          <w:ilvl w:val="0"/>
          <w:numId w:val="338"/>
        </w:numPr>
        <w:spacing w:after="240"/>
      </w:pPr>
      <w:r>
        <w:t>Makeup &amp; hair enthusiasts ready to turn passion into profit</w:t>
      </w:r>
      <w:r>
        <w:br/>
      </w:r>
    </w:p>
    <w:p w14:paraId="3242948B" w14:textId="77777777" w:rsidR="00F24A59" w:rsidRDefault="00F24A59" w:rsidP="00F24A59">
      <w:pPr>
        <w:spacing w:before="240" w:after="240"/>
      </w:pPr>
    </w:p>
    <w:p w14:paraId="3F49663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Certificate in Beauty &amp; Cosmetology</w:t>
      </w:r>
    </w:p>
    <w:p w14:paraId="7DE273DD" w14:textId="77777777" w:rsidR="00F24A59" w:rsidRDefault="00F24A59" w:rsidP="00F24A59">
      <w:pPr>
        <w:spacing w:before="240" w:after="240"/>
        <w:rPr>
          <w:ins w:id="16" w:author="Parminder Kaur" w:date="2025-06-16T10:22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OCQ63</w:t>
      </w:r>
      <w:r>
        <w:br/>
        <w:t xml:space="preserve"> </w:t>
      </w:r>
      <w:r>
        <w:rPr>
          <w:b/>
        </w:rPr>
        <w:t>Duration:</w:t>
      </w:r>
      <w:r>
        <w:t xml:space="preserve"> 3 Months (Classroom + Studio Practice)</w:t>
      </w:r>
    </w:p>
    <w:p w14:paraId="7383CE1B" w14:textId="77777777" w:rsidR="00F24A59" w:rsidRDefault="00F24A59" w:rsidP="00F24A59">
      <w:pPr>
        <w:spacing w:before="240" w:after="240"/>
      </w:pPr>
      <w:ins w:id="17" w:author="Parminder Kaur" w:date="2025-06-16T10:22:00Z">
        <w:r>
          <w:t>Hours :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2286E682" w14:textId="77777777" w:rsidR="00F24A59" w:rsidRDefault="00F24A59" w:rsidP="00F24A59"/>
    <w:p w14:paraId="2C45D71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Launch a versatile beauty career in just 12 weeks:</w:t>
      </w:r>
    </w:p>
    <w:p w14:paraId="0E58E98B" w14:textId="77777777" w:rsidR="00F24A59" w:rsidRDefault="00F24A59" w:rsidP="00F24A59">
      <w:pPr>
        <w:numPr>
          <w:ilvl w:val="0"/>
          <w:numId w:val="476"/>
        </w:numPr>
        <w:spacing w:before="240"/>
      </w:pPr>
      <w:r>
        <w:t>Salon All</w:t>
      </w:r>
      <w:r>
        <w:rPr>
          <w:rFonts w:ascii="Cambria Math" w:hAnsi="Cambria Math" w:cs="Cambria Math"/>
        </w:rPr>
        <w:t>‑</w:t>
      </w:r>
      <w:r>
        <w:t>Rounder (skin, hair &amp; makeup services)</w:t>
      </w:r>
      <w:r>
        <w:br/>
      </w:r>
    </w:p>
    <w:p w14:paraId="040433B8" w14:textId="77777777" w:rsidR="00F24A59" w:rsidRDefault="00F24A59" w:rsidP="00F24A59">
      <w:pPr>
        <w:numPr>
          <w:ilvl w:val="0"/>
          <w:numId w:val="476"/>
        </w:numPr>
      </w:pPr>
      <w:r>
        <w:t>Freelance Makeup &amp; Hair Artist for weddings and events</w:t>
      </w:r>
      <w:r>
        <w:br/>
      </w:r>
    </w:p>
    <w:p w14:paraId="3040D27E" w14:textId="77777777" w:rsidR="00F24A59" w:rsidRDefault="00F24A59" w:rsidP="00F24A59">
      <w:pPr>
        <w:numPr>
          <w:ilvl w:val="0"/>
          <w:numId w:val="476"/>
        </w:numPr>
      </w:pPr>
      <w:r>
        <w:t>Beauty Therapist in spas, clinics &amp; resorts</w:t>
      </w:r>
      <w:r>
        <w:br/>
      </w:r>
    </w:p>
    <w:p w14:paraId="41D7EB8A" w14:textId="77777777" w:rsidR="00F24A59" w:rsidRDefault="00F24A59" w:rsidP="00F24A59">
      <w:pPr>
        <w:numPr>
          <w:ilvl w:val="0"/>
          <w:numId w:val="476"/>
        </w:numPr>
      </w:pPr>
      <w:r>
        <w:t>Cosmetic Sales or Brand Promoter with technical expertise</w:t>
      </w:r>
      <w:r>
        <w:br/>
      </w:r>
    </w:p>
    <w:p w14:paraId="1373D6B7" w14:textId="77777777" w:rsidR="00F24A59" w:rsidRDefault="00F24A59" w:rsidP="00F24A59">
      <w:pPr>
        <w:numPr>
          <w:ilvl w:val="0"/>
          <w:numId w:val="476"/>
        </w:numPr>
      </w:pPr>
      <w:r>
        <w:t>Junior Stylist progressing toward senior roles</w:t>
      </w:r>
      <w:r>
        <w:br/>
      </w:r>
    </w:p>
    <w:p w14:paraId="5E00EC31" w14:textId="77777777" w:rsidR="00F24A59" w:rsidRDefault="00F24A59" w:rsidP="00F24A59">
      <w:pPr>
        <w:numPr>
          <w:ilvl w:val="0"/>
          <w:numId w:val="476"/>
        </w:numPr>
        <w:spacing w:after="240"/>
      </w:pPr>
      <w:r>
        <w:t>Entrepreneur—start your own home studio or mobile service</w:t>
      </w:r>
      <w:r>
        <w:br/>
      </w:r>
    </w:p>
    <w:p w14:paraId="6471F91A" w14:textId="77777777" w:rsidR="00F24A59" w:rsidRDefault="00F24A59" w:rsidP="00F24A59"/>
    <w:p w14:paraId="036E4A7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92B7FE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54D6EED3" w14:textId="77777777" w:rsidR="00F24A59" w:rsidRDefault="00F24A59" w:rsidP="00F24A59">
      <w:pPr>
        <w:numPr>
          <w:ilvl w:val="0"/>
          <w:numId w:val="466"/>
        </w:numPr>
        <w:spacing w:before="240"/>
      </w:pPr>
      <w:r>
        <w:t>Hygiene, sterilization &amp; sanitation protocols</w:t>
      </w:r>
      <w:r>
        <w:br/>
      </w:r>
    </w:p>
    <w:p w14:paraId="5495050B" w14:textId="77777777" w:rsidR="00F24A59" w:rsidRDefault="00F24A59" w:rsidP="00F24A59">
      <w:pPr>
        <w:numPr>
          <w:ilvl w:val="0"/>
          <w:numId w:val="466"/>
        </w:numPr>
      </w:pPr>
      <w:r>
        <w:t>Threading, waxing, bleaching &amp; exfoliation techniques</w:t>
      </w:r>
      <w:r>
        <w:br/>
      </w:r>
    </w:p>
    <w:p w14:paraId="73EF6284" w14:textId="77777777" w:rsidR="00F24A59" w:rsidRDefault="00F24A59" w:rsidP="00F24A59">
      <w:pPr>
        <w:numPr>
          <w:ilvl w:val="0"/>
          <w:numId w:val="466"/>
        </w:numPr>
      </w:pPr>
      <w:r>
        <w:t>Basic manicure / pedicure for polished hands &amp; feet</w:t>
      </w:r>
      <w:r>
        <w:br/>
      </w:r>
    </w:p>
    <w:p w14:paraId="41A354E5" w14:textId="77777777" w:rsidR="00F24A59" w:rsidRDefault="00F24A59" w:rsidP="00F24A59">
      <w:pPr>
        <w:numPr>
          <w:ilvl w:val="0"/>
          <w:numId w:val="466"/>
        </w:numPr>
        <w:spacing w:after="240"/>
      </w:pPr>
      <w:r>
        <w:t>Custom facials: cleanse, steam, tone &amp; moisturize for glowing skin</w:t>
      </w:r>
      <w:r>
        <w:br/>
      </w:r>
    </w:p>
    <w:p w14:paraId="31FCA11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💇</w:t>
      </w:r>
      <w:r>
        <w:t xml:space="preserve">‍♀ </w:t>
      </w:r>
      <w:r>
        <w:rPr>
          <w:b/>
        </w:rPr>
        <w:t>Hair Basics &amp; Shape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Flattering Cuts</w:t>
      </w:r>
    </w:p>
    <w:p w14:paraId="43BCEFA2" w14:textId="77777777" w:rsidR="00F24A59" w:rsidRDefault="00F24A59" w:rsidP="00F24A59">
      <w:pPr>
        <w:numPr>
          <w:ilvl w:val="0"/>
          <w:numId w:val="604"/>
        </w:numPr>
        <w:spacing w:before="240"/>
      </w:pPr>
      <w:r>
        <w:t>Professional sectioning, shampoo &amp; conditioning rituals</w:t>
      </w:r>
      <w:r>
        <w:br/>
      </w:r>
    </w:p>
    <w:p w14:paraId="4241F27E" w14:textId="77777777" w:rsidR="00F24A59" w:rsidRDefault="00F24A59" w:rsidP="00F24A59">
      <w:pPr>
        <w:numPr>
          <w:ilvl w:val="0"/>
          <w:numId w:val="604"/>
        </w:numPr>
      </w:pPr>
      <w:r>
        <w:t>Heat styling with straighteners, crimpers, tongs &amp; pro blow</w:t>
      </w:r>
      <w:r>
        <w:rPr>
          <w:rFonts w:ascii="Cambria Math" w:hAnsi="Cambria Math" w:cs="Cambria Math"/>
        </w:rPr>
        <w:t>‑</w:t>
      </w:r>
      <w:r>
        <w:t>drying</w:t>
      </w:r>
      <w:r>
        <w:br/>
      </w:r>
    </w:p>
    <w:p w14:paraId="7700A10A" w14:textId="77777777" w:rsidR="00F24A59" w:rsidRDefault="00F24A59" w:rsidP="00F24A59">
      <w:pPr>
        <w:numPr>
          <w:ilvl w:val="0"/>
          <w:numId w:val="604"/>
        </w:numPr>
        <w:spacing w:after="240"/>
      </w:pPr>
      <w:r>
        <w:t>Classic women’s cuts: U, V &amp; straight lines for perfect falls</w:t>
      </w:r>
      <w:r>
        <w:br/>
      </w:r>
    </w:p>
    <w:p w14:paraId="6E2EF19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🥂</w:t>
      </w:r>
      <w:r>
        <w:t xml:space="preserve"> </w:t>
      </w:r>
      <w:r>
        <w:rPr>
          <w:b/>
        </w:rPr>
        <w:t>Event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Ready Makeup</w:t>
      </w:r>
    </w:p>
    <w:p w14:paraId="19F742E4" w14:textId="77777777" w:rsidR="00F24A59" w:rsidRDefault="00F24A59" w:rsidP="00F24A59">
      <w:pPr>
        <w:numPr>
          <w:ilvl w:val="0"/>
          <w:numId w:val="193"/>
        </w:numPr>
        <w:spacing w:before="240"/>
      </w:pPr>
      <w:r>
        <w:t>Day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night self</w:t>
      </w:r>
      <w:r>
        <w:rPr>
          <w:rFonts w:ascii="Cambria Math" w:hAnsi="Cambria Math" w:cs="Cambria Math"/>
        </w:rPr>
        <w:t>‑</w:t>
      </w:r>
      <w:r>
        <w:t>makeup skills</w:t>
      </w:r>
      <w:r>
        <w:br/>
      </w:r>
    </w:p>
    <w:p w14:paraId="3DCDE33E" w14:textId="77777777" w:rsidR="00F24A59" w:rsidRDefault="00F24A59" w:rsidP="00F24A59">
      <w:pPr>
        <w:numPr>
          <w:ilvl w:val="0"/>
          <w:numId w:val="193"/>
        </w:numPr>
      </w:pPr>
      <w:r>
        <w:t>Party, engagement &amp; festive looks with contour &amp; highlight mastery</w:t>
      </w:r>
      <w:r>
        <w:br/>
      </w:r>
    </w:p>
    <w:p w14:paraId="1E93A721" w14:textId="77777777" w:rsidR="00F24A59" w:rsidRDefault="00F24A59" w:rsidP="00F24A59">
      <w:pPr>
        <w:numPr>
          <w:ilvl w:val="0"/>
          <w:numId w:val="193"/>
        </w:numPr>
      </w:pPr>
      <w:r>
        <w:t>False</w:t>
      </w:r>
      <w:r>
        <w:rPr>
          <w:rFonts w:ascii="Cambria Math" w:hAnsi="Cambria Math" w:cs="Cambria Math"/>
        </w:rPr>
        <w:t>‑</w:t>
      </w:r>
      <w:r>
        <w:t>lash application &amp; eyeliner precision</w:t>
      </w:r>
      <w:r>
        <w:br/>
      </w:r>
    </w:p>
    <w:p w14:paraId="217F5C28" w14:textId="77777777" w:rsidR="00F24A59" w:rsidRDefault="00F24A59" w:rsidP="00F24A59">
      <w:pPr>
        <w:numPr>
          <w:ilvl w:val="0"/>
          <w:numId w:val="193"/>
        </w:numPr>
      </w:pPr>
      <w:r>
        <w:t>Heritage bridal &amp; male grooming techniques</w:t>
      </w:r>
      <w:r>
        <w:br/>
      </w:r>
    </w:p>
    <w:p w14:paraId="2DFF22BB" w14:textId="77777777" w:rsidR="00F24A59" w:rsidRDefault="00F24A59" w:rsidP="00F24A59">
      <w:pPr>
        <w:numPr>
          <w:ilvl w:val="0"/>
          <w:numId w:val="193"/>
        </w:numPr>
        <w:spacing w:after="240"/>
      </w:pPr>
      <w:r>
        <w:t>Build your own pro kit—products, tools &amp; hygiene standards</w:t>
      </w:r>
      <w:r>
        <w:br/>
      </w:r>
    </w:p>
    <w:p w14:paraId="2FE41C4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🎀</w:t>
      </w:r>
      <w:r>
        <w:t xml:space="preserve"> </w:t>
      </w:r>
      <w:r>
        <w:rPr>
          <w:b/>
        </w:rPr>
        <w:t>Hair Styling Artistry</w:t>
      </w:r>
    </w:p>
    <w:p w14:paraId="5D1CA58E" w14:textId="77777777" w:rsidR="00F24A59" w:rsidRDefault="00F24A59" w:rsidP="00F24A59">
      <w:pPr>
        <w:numPr>
          <w:ilvl w:val="0"/>
          <w:numId w:val="452"/>
        </w:numPr>
        <w:spacing w:before="240"/>
      </w:pPr>
      <w:r>
        <w:t>Velcro</w:t>
      </w:r>
      <w:r>
        <w:rPr>
          <w:rFonts w:ascii="Cambria Math" w:hAnsi="Cambria Math" w:cs="Cambria Math"/>
        </w:rPr>
        <w:t>‑</w:t>
      </w:r>
      <w:r>
        <w:t>roller sets for volume &amp; bounce</w:t>
      </w:r>
      <w:r>
        <w:br/>
      </w:r>
    </w:p>
    <w:p w14:paraId="2F081E6A" w14:textId="77777777" w:rsidR="00F24A59" w:rsidRDefault="00F24A59" w:rsidP="00F24A59">
      <w:pPr>
        <w:numPr>
          <w:ilvl w:val="0"/>
          <w:numId w:val="452"/>
        </w:numPr>
      </w:pPr>
      <w:r>
        <w:t>Braids from simple 3</w:t>
      </w:r>
      <w:r>
        <w:rPr>
          <w:rFonts w:ascii="Cambria Math" w:hAnsi="Cambria Math" w:cs="Cambria Math"/>
        </w:rPr>
        <w:t>‑</w:t>
      </w:r>
      <w:r>
        <w:t>strand to intricate fishtail &amp; bubble styles</w:t>
      </w:r>
      <w:r>
        <w:br/>
      </w:r>
    </w:p>
    <w:p w14:paraId="65839C93" w14:textId="77777777" w:rsidR="00F24A59" w:rsidRDefault="00F24A59" w:rsidP="00F24A59">
      <w:pPr>
        <w:numPr>
          <w:ilvl w:val="0"/>
          <w:numId w:val="452"/>
        </w:numPr>
      </w:pPr>
      <w:r>
        <w:t>Stylish ponytails, twists &amp; texture work</w:t>
      </w:r>
      <w:r>
        <w:br/>
      </w:r>
    </w:p>
    <w:p w14:paraId="051AABF7" w14:textId="77777777" w:rsidR="00F24A59" w:rsidRDefault="00F24A59" w:rsidP="00F24A59">
      <w:pPr>
        <w:numPr>
          <w:ilvl w:val="0"/>
          <w:numId w:val="452"/>
        </w:numPr>
      </w:pPr>
      <w:r>
        <w:t>Buns: sleek traditional, messy chic, apple &amp; French rolls</w:t>
      </w:r>
      <w:r>
        <w:br/>
      </w:r>
    </w:p>
    <w:p w14:paraId="6B43E02B" w14:textId="77777777" w:rsidR="00F24A59" w:rsidRDefault="00F24A59" w:rsidP="00F24A59">
      <w:pPr>
        <w:numPr>
          <w:ilvl w:val="0"/>
          <w:numId w:val="452"/>
        </w:numPr>
        <w:spacing w:after="240"/>
      </w:pPr>
      <w:r>
        <w:t>Matching hairstyles to every makeup look &amp; outfit</w:t>
      </w:r>
      <w:r>
        <w:br/>
      </w:r>
    </w:p>
    <w:p w14:paraId="25FBCFB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👗</w:t>
      </w:r>
      <w:r>
        <w:t xml:space="preserve"> </w:t>
      </w:r>
      <w:r>
        <w:rPr>
          <w:b/>
        </w:rPr>
        <w:t>Saree &amp; Dupatta Draping</w:t>
      </w:r>
    </w:p>
    <w:p w14:paraId="485CE105" w14:textId="77777777" w:rsidR="00F24A59" w:rsidRDefault="00F24A59" w:rsidP="00F24A59">
      <w:pPr>
        <w:numPr>
          <w:ilvl w:val="0"/>
          <w:numId w:val="185"/>
        </w:numPr>
        <w:spacing w:before="240"/>
      </w:pPr>
      <w:r>
        <w:t>Traditional, Gujarati, Bengali, Mermaid &amp; Lehenga styles</w:t>
      </w:r>
      <w:r>
        <w:br/>
      </w:r>
    </w:p>
    <w:p w14:paraId="2E315D7A" w14:textId="77777777" w:rsidR="00F24A59" w:rsidRDefault="00F24A59" w:rsidP="00F24A59">
      <w:pPr>
        <w:numPr>
          <w:ilvl w:val="0"/>
          <w:numId w:val="185"/>
        </w:numPr>
        <w:spacing w:after="240"/>
      </w:pPr>
      <w:r>
        <w:t>Quick, secure pins &amp; pleats for photo</w:t>
      </w:r>
      <w:r>
        <w:rPr>
          <w:rFonts w:ascii="Cambria Math" w:hAnsi="Cambria Math" w:cs="Cambria Math"/>
        </w:rPr>
        <w:t>‑</w:t>
      </w:r>
      <w:r>
        <w:t>perfect drapes every time</w:t>
      </w:r>
      <w:r>
        <w:br/>
      </w:r>
    </w:p>
    <w:p w14:paraId="36DBD0E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Professional Edge</w:t>
      </w:r>
    </w:p>
    <w:p w14:paraId="29EB42D5" w14:textId="77777777" w:rsidR="00F24A59" w:rsidRDefault="00F24A59" w:rsidP="00F24A59">
      <w:pPr>
        <w:numPr>
          <w:ilvl w:val="0"/>
          <w:numId w:val="371"/>
        </w:numPr>
        <w:spacing w:before="240"/>
      </w:pPr>
      <w:r>
        <w:lastRenderedPageBreak/>
        <w:t>Client consultation etiquette &amp; confidence</w:t>
      </w:r>
      <w:r>
        <w:br/>
      </w:r>
    </w:p>
    <w:p w14:paraId="416FAF55" w14:textId="77777777" w:rsidR="00F24A59" w:rsidRDefault="00F24A59" w:rsidP="00F24A59">
      <w:pPr>
        <w:numPr>
          <w:ilvl w:val="0"/>
          <w:numId w:val="371"/>
        </w:numPr>
        <w:spacing w:after="240"/>
      </w:pPr>
      <w:r>
        <w:t>Portfolio creation for Instagram &amp; bookings</w:t>
      </w:r>
      <w:r>
        <w:br/>
      </w:r>
    </w:p>
    <w:p w14:paraId="74A6346E" w14:textId="77777777" w:rsidR="00F24A59" w:rsidRDefault="00F24A59" w:rsidP="00F24A59"/>
    <w:p w14:paraId="27365706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 you’ll be awarded the </w:t>
      </w:r>
      <w:r>
        <w:rPr>
          <w:b/>
        </w:rPr>
        <w:t>Certificate in Beauty &amp; Cosmetology</w:t>
      </w:r>
      <w:r>
        <w:t xml:space="preserve">, officially recognizing you as a </w:t>
      </w:r>
      <w:r>
        <w:rPr>
          <w:b/>
        </w:rPr>
        <w:t>Certified Cosmetologist</w:t>
      </w:r>
      <w:r>
        <w:t xml:space="preserve"> ready for industry roles.</w:t>
      </w:r>
    </w:p>
    <w:p w14:paraId="6AB54CC8" w14:textId="77777777" w:rsidR="00F24A59" w:rsidRDefault="00F24A59" w:rsidP="00F24A59"/>
    <w:p w14:paraId="484F790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BE41D93" w14:textId="77777777" w:rsidR="00F24A59" w:rsidRDefault="00F24A59" w:rsidP="00F24A59">
      <w:pPr>
        <w:numPr>
          <w:ilvl w:val="0"/>
          <w:numId w:val="262"/>
        </w:numPr>
        <w:spacing w:before="240"/>
      </w:pPr>
      <w:r>
        <w:t>Freshers seeking a comprehensive beauty foundation</w:t>
      </w:r>
      <w:r>
        <w:br/>
      </w:r>
    </w:p>
    <w:p w14:paraId="694F642C" w14:textId="77777777" w:rsidR="00F24A59" w:rsidRDefault="00F24A59" w:rsidP="00F24A59">
      <w:pPr>
        <w:numPr>
          <w:ilvl w:val="0"/>
          <w:numId w:val="262"/>
        </w:numPr>
      </w:pPr>
      <w:r>
        <w:t>Salon owners upgrading team skills</w:t>
      </w:r>
      <w:r>
        <w:br/>
      </w:r>
    </w:p>
    <w:p w14:paraId="25C2C8AC" w14:textId="77777777" w:rsidR="00F24A59" w:rsidRDefault="00F24A59" w:rsidP="00F24A59">
      <w:pPr>
        <w:numPr>
          <w:ilvl w:val="0"/>
          <w:numId w:val="262"/>
        </w:numPr>
      </w:pPr>
      <w:r>
        <w:t>Freelancers &amp; bridal artists expanding services</w:t>
      </w:r>
      <w:r>
        <w:br/>
      </w:r>
    </w:p>
    <w:p w14:paraId="3C993C69" w14:textId="77777777" w:rsidR="00F24A59" w:rsidRDefault="00F24A59" w:rsidP="00F24A59">
      <w:pPr>
        <w:numPr>
          <w:ilvl w:val="0"/>
          <w:numId w:val="262"/>
        </w:numPr>
      </w:pPr>
      <w:r>
        <w:t>Makeup enthusiasts turning passion into profession</w:t>
      </w:r>
      <w:r>
        <w:br/>
      </w:r>
    </w:p>
    <w:p w14:paraId="5DAF5E63" w14:textId="77777777" w:rsidR="00F24A59" w:rsidRDefault="00F24A59" w:rsidP="00F24A59">
      <w:pPr>
        <w:numPr>
          <w:ilvl w:val="0"/>
          <w:numId w:val="262"/>
        </w:numPr>
        <w:spacing w:after="240"/>
      </w:pPr>
      <w:r>
        <w:t>Students aiming for fast, job</w:t>
      </w:r>
      <w:r>
        <w:rPr>
          <w:rFonts w:ascii="Cambria Math" w:hAnsi="Cambria Math" w:cs="Cambria Math"/>
        </w:rPr>
        <w:t>‑</w:t>
      </w:r>
      <w:r>
        <w:t>ready training</w:t>
      </w:r>
    </w:p>
    <w:p w14:paraId="2BC4D86E" w14:textId="77777777" w:rsidR="00F24A59" w:rsidRDefault="00F24A59" w:rsidP="00F24A59">
      <w:pPr>
        <w:spacing w:before="240" w:after="240"/>
      </w:pPr>
    </w:p>
    <w:p w14:paraId="39AFACFB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Luxe Aesthetics &amp; Celebrity Makeup Program</w:t>
      </w:r>
    </w:p>
    <w:p w14:paraId="238BFBCB" w14:textId="77777777" w:rsidR="00F24A59" w:rsidRDefault="00F24A59" w:rsidP="00F24A59">
      <w:pPr>
        <w:spacing w:before="240" w:after="240"/>
        <w:rPr>
          <w:ins w:id="18" w:author="Parminder Kaur" w:date="2025-06-16T10:22:00Z"/>
        </w:rPr>
      </w:pPr>
      <w:r>
        <w:br/>
        <w:t xml:space="preserve"> </w:t>
      </w:r>
      <w:r>
        <w:rPr>
          <w:b/>
        </w:rPr>
        <w:t>Course Code:</w:t>
      </w:r>
      <w:r>
        <w:t xml:space="preserve"> ODQ68</w:t>
      </w:r>
      <w:r>
        <w:br/>
        <w:t xml:space="preserve"> </w:t>
      </w:r>
      <w:r>
        <w:rPr>
          <w:b/>
        </w:rPr>
        <w:t>Duration:</w:t>
      </w:r>
      <w:r>
        <w:t xml:space="preserve"> 15 Months</w:t>
      </w:r>
    </w:p>
    <w:p w14:paraId="4C474FB8" w14:textId="77777777" w:rsidR="00F24A59" w:rsidRDefault="00F24A59" w:rsidP="00F24A59">
      <w:pPr>
        <w:spacing w:before="240" w:after="240"/>
      </w:pPr>
      <w:ins w:id="19" w:author="Parminder Kaur" w:date="2025-06-16T10:22:00Z">
        <w:r>
          <w:t>Hours :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66CA2FC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Your gateway to the red</w:t>
      </w:r>
      <w:r>
        <w:rPr>
          <w:rFonts w:ascii="Cambria Math" w:hAnsi="Cambria Math" w:cs="Cambria Math"/>
        </w:rPr>
        <w:t>‑</w:t>
      </w:r>
      <w:r>
        <w:t>carpet side of beauty:</w:t>
      </w:r>
    </w:p>
    <w:p w14:paraId="75985270" w14:textId="77777777" w:rsidR="00F24A59" w:rsidRDefault="00F24A59" w:rsidP="00F24A59">
      <w:pPr>
        <w:numPr>
          <w:ilvl w:val="0"/>
          <w:numId w:val="357"/>
        </w:numPr>
        <w:spacing w:before="240"/>
      </w:pPr>
      <w:r>
        <w:rPr>
          <w:b/>
        </w:rPr>
        <w:t>Celebrity Makeup Artist &amp; Hairstylist</w:t>
      </w:r>
      <w:r>
        <w:t xml:space="preserve"> for film, TV, fashion weeks, bridal couture</w:t>
      </w:r>
      <w:r>
        <w:br/>
      </w:r>
    </w:p>
    <w:p w14:paraId="6F9F8EC4" w14:textId="77777777" w:rsidR="00F24A59" w:rsidRDefault="00F24A59" w:rsidP="00F24A59">
      <w:pPr>
        <w:numPr>
          <w:ilvl w:val="0"/>
          <w:numId w:val="357"/>
        </w:numPr>
      </w:pPr>
      <w:r>
        <w:rPr>
          <w:b/>
        </w:rPr>
        <w:t>All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Round Cosmetologist</w:t>
      </w:r>
      <w:r>
        <w:t xml:space="preserve"> in luxury spas &amp; dermatology clinics</w:t>
      </w:r>
      <w:r>
        <w:br/>
      </w:r>
    </w:p>
    <w:p w14:paraId="5734ED9D" w14:textId="77777777" w:rsidR="00F24A59" w:rsidRDefault="00F24A59" w:rsidP="00F24A59">
      <w:pPr>
        <w:numPr>
          <w:ilvl w:val="0"/>
          <w:numId w:val="357"/>
        </w:numPr>
      </w:pPr>
      <w:r>
        <w:rPr>
          <w:b/>
        </w:rPr>
        <w:lastRenderedPageBreak/>
        <w:t>Salon Creative Director / Manager</w:t>
      </w:r>
      <w:r>
        <w:t xml:space="preserve"> leading color, cut &amp; makeup teams</w:t>
      </w:r>
      <w:r>
        <w:br/>
      </w:r>
    </w:p>
    <w:p w14:paraId="248C75FB" w14:textId="77777777" w:rsidR="00F24A59" w:rsidRDefault="00F24A59" w:rsidP="00F24A59">
      <w:pPr>
        <w:numPr>
          <w:ilvl w:val="0"/>
          <w:numId w:val="357"/>
        </w:numPr>
      </w:pPr>
      <w:r>
        <w:rPr>
          <w:b/>
        </w:rPr>
        <w:t>Bridal Beauty Expert</w:t>
      </w:r>
      <w:r>
        <w:t xml:space="preserve"> offering complete skin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hair packages</w:t>
      </w:r>
      <w:r>
        <w:br/>
      </w:r>
    </w:p>
    <w:p w14:paraId="3B96DEC6" w14:textId="77777777" w:rsidR="00F24A59" w:rsidRDefault="00F24A59" w:rsidP="00F24A59">
      <w:pPr>
        <w:numPr>
          <w:ilvl w:val="0"/>
          <w:numId w:val="357"/>
        </w:numPr>
      </w:pPr>
      <w:r>
        <w:rPr>
          <w:b/>
        </w:rPr>
        <w:t>Educator or Brand Trainer</w:t>
      </w:r>
      <w:r>
        <w:t xml:space="preserve"> for global beauty labels</w:t>
      </w:r>
      <w:r>
        <w:br/>
      </w:r>
    </w:p>
    <w:p w14:paraId="25ED1B70" w14:textId="77777777" w:rsidR="00F24A59" w:rsidRDefault="00F24A59" w:rsidP="00F24A59">
      <w:pPr>
        <w:numPr>
          <w:ilvl w:val="0"/>
          <w:numId w:val="357"/>
        </w:numPr>
      </w:pPr>
      <w:r>
        <w:rPr>
          <w:b/>
        </w:rPr>
        <w:t>Beauty Influencer / Content Creator</w:t>
      </w:r>
      <w:r>
        <w:t xml:space="preserve"> turning trends into online revenue</w:t>
      </w:r>
      <w:r>
        <w:br/>
      </w:r>
    </w:p>
    <w:p w14:paraId="1442526F" w14:textId="77777777" w:rsidR="00F24A59" w:rsidRDefault="00F24A59" w:rsidP="00F24A59">
      <w:pPr>
        <w:numPr>
          <w:ilvl w:val="0"/>
          <w:numId w:val="357"/>
        </w:numPr>
        <w:spacing w:after="240"/>
      </w:pPr>
      <w:r>
        <w:rPr>
          <w:b/>
        </w:rPr>
        <w:t>Entrepreneur</w:t>
      </w:r>
      <w:r>
        <w:t xml:space="preserve"> – launch your own high</w:t>
      </w:r>
      <w:r>
        <w:rPr>
          <w:rFonts w:ascii="Cambria Math" w:hAnsi="Cambria Math" w:cs="Cambria Math"/>
        </w:rPr>
        <w:t>‑</w:t>
      </w:r>
      <w:r>
        <w:t>end studio or product line</w:t>
      </w:r>
      <w:r>
        <w:br/>
      </w:r>
    </w:p>
    <w:p w14:paraId="4F612F6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E63B23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31B9E717" w14:textId="77777777" w:rsidR="00F24A59" w:rsidRDefault="00F24A59" w:rsidP="00F24A59">
      <w:pPr>
        <w:numPr>
          <w:ilvl w:val="0"/>
          <w:numId w:val="479"/>
        </w:numPr>
        <w:spacing w:before="240"/>
      </w:pPr>
      <w:r>
        <w:rPr>
          <w:rFonts w:ascii="Arial Unicode MS" w:eastAsia="Arial Unicode MS" w:hAnsi="Arial Unicode MS" w:cs="Arial Unicode MS"/>
        </w:rPr>
        <w:t>Pro skin analysis and personalized facials (cleansing</w:t>
      </w:r>
      <w:r>
        <w:rPr>
          <w:rFonts w:eastAsia="Arial Unicode MS"/>
        </w:rPr>
        <w:t> 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eastAsia="Arial Unicode MS"/>
        </w:rPr>
        <w:t> </w:t>
      </w:r>
      <w:r>
        <w:rPr>
          <w:rFonts w:ascii="Arial Unicode MS" w:eastAsia="Arial Unicode MS" w:hAnsi="Arial Unicode MS" w:cs="Arial Unicode MS"/>
        </w:rPr>
        <w:t>peels</w:t>
      </w:r>
      <w:r>
        <w:rPr>
          <w:rFonts w:eastAsia="Arial Unicode MS"/>
        </w:rPr>
        <w:t> 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eastAsia="Arial Unicode MS"/>
        </w:rPr>
        <w:t> </w:t>
      </w:r>
      <w:r>
        <w:rPr>
          <w:rFonts w:ascii="Arial Unicode MS" w:eastAsia="Arial Unicode MS" w:hAnsi="Arial Unicode MS" w:cs="Arial Unicode MS"/>
        </w:rPr>
        <w:t>HydraFacial)</w:t>
      </w:r>
      <w:r>
        <w:rPr>
          <w:rFonts w:ascii="Arial Unicode MS" w:eastAsia="Arial Unicode MS" w:hAnsi="Arial Unicode MS" w:cs="Arial Unicode MS"/>
        </w:rPr>
        <w:br/>
      </w:r>
    </w:p>
    <w:p w14:paraId="43E32CC8" w14:textId="77777777" w:rsidR="00F24A59" w:rsidRDefault="00F24A59" w:rsidP="00F24A59">
      <w:pPr>
        <w:numPr>
          <w:ilvl w:val="0"/>
          <w:numId w:val="479"/>
        </w:numPr>
      </w:pPr>
      <w:r>
        <w:t>Lymphatic drainage, luxury spa massage &amp; machine</w:t>
      </w:r>
      <w:r>
        <w:rPr>
          <w:rFonts w:ascii="Cambria Math" w:hAnsi="Cambria Math" w:cs="Cambria Math"/>
        </w:rPr>
        <w:t>‑</w:t>
      </w:r>
      <w:r>
        <w:t>aided therapies</w:t>
      </w:r>
      <w:r>
        <w:br/>
      </w:r>
    </w:p>
    <w:p w14:paraId="7D39BCCF" w14:textId="77777777" w:rsidR="00F24A59" w:rsidRDefault="00F24A59" w:rsidP="00F24A59">
      <w:pPr>
        <w:numPr>
          <w:ilvl w:val="0"/>
          <w:numId w:val="479"/>
        </w:numPr>
      </w:pPr>
      <w:r>
        <w:t>Waxing mastery from roll</w:t>
      </w:r>
      <w:r>
        <w:rPr>
          <w:rFonts w:ascii="Cambria Math" w:hAnsi="Cambria Math" w:cs="Cambria Math"/>
        </w:rPr>
        <w:t>‑</w:t>
      </w:r>
      <w:r>
        <w:t>on to Brazilian &amp; brows; brow tinting</w:t>
      </w:r>
      <w:r>
        <w:br/>
      </w:r>
    </w:p>
    <w:p w14:paraId="2B0D4E55" w14:textId="77777777" w:rsidR="00F24A59" w:rsidRDefault="00F24A59" w:rsidP="00F24A59">
      <w:pPr>
        <w:numPr>
          <w:ilvl w:val="0"/>
          <w:numId w:val="479"/>
        </w:numPr>
        <w:spacing w:after="240"/>
      </w:pPr>
      <w:r>
        <w:t>Manicure/Pedicure upgrades with luxury protocols</w:t>
      </w:r>
      <w:r>
        <w:br/>
      </w:r>
    </w:p>
    <w:p w14:paraId="3882D36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0DF48C3B" w14:textId="77777777" w:rsidR="00F24A59" w:rsidRDefault="00F24A59" w:rsidP="00F24A59">
      <w:pPr>
        <w:numPr>
          <w:ilvl w:val="0"/>
          <w:numId w:val="244"/>
        </w:numPr>
        <w:spacing w:before="240"/>
      </w:pPr>
      <w:r>
        <w:t>Everyday beauty to runway</w:t>
      </w:r>
      <w:r>
        <w:rPr>
          <w:rFonts w:ascii="Cambria Math" w:hAnsi="Cambria Math" w:cs="Cambria Math"/>
        </w:rPr>
        <w:t>‑</w:t>
      </w:r>
      <w:r>
        <w:t>ready looks &amp; SFX (cuts, burns, fantasy)</w:t>
      </w:r>
      <w:r>
        <w:br/>
      </w:r>
    </w:p>
    <w:p w14:paraId="79B4724C" w14:textId="77777777" w:rsidR="00F24A59" w:rsidRDefault="00F24A59" w:rsidP="00F24A59">
      <w:pPr>
        <w:numPr>
          <w:ilvl w:val="0"/>
          <w:numId w:val="244"/>
        </w:numPr>
      </w:pPr>
      <w:r>
        <w:t>Bridal styles across cultures, airbrush perfection, and red</w:t>
      </w:r>
      <w:r>
        <w:rPr>
          <w:rFonts w:ascii="Cambria Math" w:hAnsi="Cambria Math" w:cs="Cambria Math"/>
        </w:rPr>
        <w:t>‑</w:t>
      </w:r>
      <w:r>
        <w:t>carpet glam</w:t>
      </w:r>
      <w:r>
        <w:br/>
      </w:r>
    </w:p>
    <w:p w14:paraId="1A91B6A9" w14:textId="77777777" w:rsidR="00F24A59" w:rsidRDefault="00F24A59" w:rsidP="00F24A59">
      <w:pPr>
        <w:numPr>
          <w:ilvl w:val="0"/>
          <w:numId w:val="244"/>
        </w:numPr>
      </w:pPr>
      <w:r>
        <w:t>Color theory, face shaping, lash &amp; liner artistry, men’s grooming</w:t>
      </w:r>
      <w:r>
        <w:br/>
      </w:r>
    </w:p>
    <w:p w14:paraId="63193E32" w14:textId="77777777" w:rsidR="00F24A59" w:rsidRDefault="00F24A59" w:rsidP="00F24A59">
      <w:pPr>
        <w:numPr>
          <w:ilvl w:val="0"/>
          <w:numId w:val="244"/>
        </w:numPr>
        <w:spacing w:after="240"/>
      </w:pPr>
      <w:r>
        <w:t>Two pro photo</w:t>
      </w:r>
      <w:r>
        <w:rPr>
          <w:rFonts w:ascii="Cambria Math" w:hAnsi="Cambria Math" w:cs="Cambria Math"/>
        </w:rPr>
        <w:t>‑</w:t>
      </w:r>
      <w:r>
        <w:t>shoots to build your star portfolio</w:t>
      </w:r>
      <w:r>
        <w:br/>
      </w:r>
    </w:p>
    <w:p w14:paraId="5A73E4F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Art &amp; Science</w:t>
      </w:r>
    </w:p>
    <w:p w14:paraId="2B23F202" w14:textId="77777777" w:rsidR="00F24A59" w:rsidRDefault="00F24A59" w:rsidP="00F24A59">
      <w:pPr>
        <w:numPr>
          <w:ilvl w:val="0"/>
          <w:numId w:val="337"/>
        </w:numPr>
        <w:spacing w:before="240"/>
      </w:pPr>
      <w:r>
        <w:t>Trend haircuts, razor &amp; texture work, male barbering basics</w:t>
      </w:r>
      <w:r>
        <w:br/>
      </w:r>
    </w:p>
    <w:p w14:paraId="1D08107E" w14:textId="77777777" w:rsidR="00F24A59" w:rsidRDefault="00F24A59" w:rsidP="00F24A59">
      <w:pPr>
        <w:numPr>
          <w:ilvl w:val="0"/>
          <w:numId w:val="337"/>
        </w:numPr>
      </w:pPr>
      <w:r>
        <w:t>Global, fashion &amp; corrective coloring with L’Oréal &amp; Wella formulas</w:t>
      </w:r>
      <w:r>
        <w:br/>
      </w:r>
    </w:p>
    <w:p w14:paraId="596D7C7A" w14:textId="77777777" w:rsidR="00F24A59" w:rsidRDefault="00F24A59" w:rsidP="00F24A59">
      <w:pPr>
        <w:numPr>
          <w:ilvl w:val="0"/>
          <w:numId w:val="337"/>
        </w:numPr>
      </w:pPr>
      <w:r>
        <w:t xml:space="preserve">Classic Highlights ,  color creation, Dimensional Highlights </w:t>
      </w:r>
      <w:r>
        <w:br/>
      </w:r>
    </w:p>
    <w:p w14:paraId="584D31D4" w14:textId="77777777" w:rsidR="00F24A59" w:rsidRDefault="00F24A59" w:rsidP="00F24A59">
      <w:pPr>
        <w:numPr>
          <w:ilvl w:val="0"/>
          <w:numId w:val="337"/>
        </w:numPr>
      </w:pPr>
      <w:r>
        <w:lastRenderedPageBreak/>
        <w:t>Treatments: , keratin, botox, rebonding, spa</w:t>
      </w:r>
      <w:r>
        <w:br/>
      </w:r>
    </w:p>
    <w:p w14:paraId="247D863B" w14:textId="77777777" w:rsidR="00F24A59" w:rsidRDefault="00F24A59" w:rsidP="00F24A59">
      <w:pPr>
        <w:numPr>
          <w:ilvl w:val="0"/>
          <w:numId w:val="337"/>
        </w:numPr>
        <w:spacing w:after="240"/>
      </w:pPr>
      <w:r>
        <w:t>Scalp Health Treatment : Anti Hair Fall &amp; AntiDandruff Treatment</w:t>
      </w:r>
      <w:r>
        <w:br/>
      </w:r>
    </w:p>
    <w:p w14:paraId="7E9354B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Nail &amp; Mehndi</w:t>
      </w:r>
    </w:p>
    <w:p w14:paraId="75258455" w14:textId="77777777" w:rsidR="00F24A59" w:rsidRDefault="00F24A59" w:rsidP="00F24A59">
      <w:pPr>
        <w:numPr>
          <w:ilvl w:val="0"/>
          <w:numId w:val="219"/>
        </w:numPr>
        <w:spacing w:before="240"/>
      </w:pPr>
      <w:r>
        <w:t>Creative nail art from French chic to 3</w:t>
      </w:r>
      <w:r>
        <w:rPr>
          <w:rFonts w:ascii="Cambria Math" w:hAnsi="Cambria Math" w:cs="Cambria Math"/>
        </w:rPr>
        <w:t>‑</w:t>
      </w:r>
      <w:r>
        <w:t>D designs; gel, acrylic, polygel extensions</w:t>
      </w:r>
      <w:r>
        <w:br/>
      </w:r>
    </w:p>
    <w:p w14:paraId="3B52B654" w14:textId="77777777" w:rsidR="00F24A59" w:rsidRDefault="00F24A59" w:rsidP="00F24A59">
      <w:pPr>
        <w:numPr>
          <w:ilvl w:val="0"/>
          <w:numId w:val="219"/>
        </w:numPr>
        <w:spacing w:after="240"/>
      </w:pPr>
      <w:r>
        <w:t>Traditional to glam mehndi styles (Indian, Arabic, Pakistani, 3</w:t>
      </w:r>
      <w:r>
        <w:rPr>
          <w:rFonts w:ascii="Cambria Math" w:hAnsi="Cambria Math" w:cs="Cambria Math"/>
        </w:rPr>
        <w:t>‑</w:t>
      </w:r>
      <w:r>
        <w:t>D, glitter)</w:t>
      </w:r>
      <w:r>
        <w:br/>
      </w:r>
    </w:p>
    <w:p w14:paraId="6F297B5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Business Savvy</w:t>
      </w:r>
    </w:p>
    <w:p w14:paraId="256CEB95" w14:textId="77777777" w:rsidR="00F24A59" w:rsidRDefault="00F24A59" w:rsidP="00F24A59">
      <w:pPr>
        <w:numPr>
          <w:ilvl w:val="0"/>
          <w:numId w:val="216"/>
        </w:numPr>
        <w:spacing w:before="240"/>
      </w:pPr>
      <w:r>
        <w:t>Client consultation, digital marketing, social networking for bookings</w:t>
      </w:r>
      <w:r>
        <w:br/>
      </w:r>
    </w:p>
    <w:p w14:paraId="5E967118" w14:textId="77777777" w:rsidR="00F24A59" w:rsidRDefault="00F24A59" w:rsidP="00F24A59">
      <w:pPr>
        <w:numPr>
          <w:ilvl w:val="0"/>
          <w:numId w:val="216"/>
        </w:numPr>
      </w:pPr>
      <w:r>
        <w:t>Portfolio building, photoshoot direction, interview readiness</w:t>
      </w:r>
      <w:r>
        <w:br/>
      </w:r>
    </w:p>
    <w:p w14:paraId="4C7D87E0" w14:textId="77777777" w:rsidR="00F24A59" w:rsidRDefault="00F24A59" w:rsidP="00F24A59">
      <w:pPr>
        <w:numPr>
          <w:ilvl w:val="0"/>
          <w:numId w:val="216"/>
        </w:numPr>
        <w:spacing w:after="240"/>
      </w:pPr>
      <w:r>
        <w:t>Hygiene, first aid &amp; safety standards for premium practice</w:t>
      </w:r>
      <w:r>
        <w:br/>
      </w:r>
    </w:p>
    <w:p w14:paraId="06D2744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completion you’ll be awarded a </w:t>
      </w:r>
      <w:r>
        <w:rPr>
          <w:b/>
        </w:rPr>
        <w:t>Diploma in Luxe Aesthetics &amp; Celebrity Makeup</w:t>
      </w:r>
      <w:r>
        <w:t xml:space="preserve">, certifying you as a </w:t>
      </w:r>
      <w:r>
        <w:rPr>
          <w:b/>
        </w:rPr>
        <w:t>Certified Cosmetologist</w:t>
      </w:r>
      <w:r>
        <w:t xml:space="preserve"> ready for elite industry roles.</w:t>
      </w:r>
    </w:p>
    <w:p w14:paraId="52C3310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53C37E7" w14:textId="77777777" w:rsidR="00F24A59" w:rsidRDefault="00F24A59" w:rsidP="00F24A59">
      <w:pPr>
        <w:numPr>
          <w:ilvl w:val="0"/>
          <w:numId w:val="195"/>
        </w:numPr>
        <w:spacing w:before="240"/>
      </w:pPr>
      <w:r>
        <w:t>Freshers dreaming of a glamorous beauty career</w:t>
      </w:r>
      <w:r>
        <w:br/>
      </w:r>
    </w:p>
    <w:p w14:paraId="12395D68" w14:textId="77777777" w:rsidR="00F24A59" w:rsidRDefault="00F24A59" w:rsidP="00F24A59">
      <w:pPr>
        <w:numPr>
          <w:ilvl w:val="0"/>
          <w:numId w:val="195"/>
        </w:numPr>
      </w:pPr>
      <w:r>
        <w:t>Salon owners/managers leveling up to luxury services</w:t>
      </w:r>
      <w:r>
        <w:br/>
      </w:r>
    </w:p>
    <w:p w14:paraId="3DC11302" w14:textId="77777777" w:rsidR="00F24A59" w:rsidRDefault="00F24A59" w:rsidP="00F24A59">
      <w:pPr>
        <w:numPr>
          <w:ilvl w:val="0"/>
          <w:numId w:val="195"/>
        </w:numPr>
      </w:pPr>
      <w:r>
        <w:t>Freelance makeup &amp; hair artists aiming for celebrity clients</w:t>
      </w:r>
      <w:r>
        <w:br/>
      </w:r>
    </w:p>
    <w:p w14:paraId="3302FE5B" w14:textId="77777777" w:rsidR="00F24A59" w:rsidRDefault="00F24A59" w:rsidP="00F24A59">
      <w:pPr>
        <w:numPr>
          <w:ilvl w:val="0"/>
          <w:numId w:val="195"/>
        </w:numPr>
      </w:pPr>
      <w:r>
        <w:t>Fashion &amp; media pros seeking full</w:t>
      </w:r>
      <w:r>
        <w:rPr>
          <w:rFonts w:ascii="Cambria Math" w:hAnsi="Cambria Math" w:cs="Cambria Math"/>
        </w:rPr>
        <w:t>‑</w:t>
      </w:r>
      <w:r>
        <w:t>stack beauty skills</w:t>
      </w:r>
      <w:r>
        <w:br/>
      </w:r>
    </w:p>
    <w:p w14:paraId="14E4BF9B" w14:textId="77777777" w:rsidR="00F24A59" w:rsidRDefault="00F24A59" w:rsidP="00F24A59">
      <w:pPr>
        <w:numPr>
          <w:ilvl w:val="0"/>
          <w:numId w:val="195"/>
        </w:numPr>
        <w:spacing w:after="240"/>
      </w:pPr>
      <w:r>
        <w:t>Passionate creators who love trend</w:t>
      </w:r>
      <w:r>
        <w:rPr>
          <w:rFonts w:ascii="Cambria Math" w:hAnsi="Cambria Math" w:cs="Cambria Math"/>
        </w:rPr>
        <w:t>‑</w:t>
      </w:r>
      <w:r>
        <w:t>spotting and artistry</w:t>
      </w:r>
    </w:p>
    <w:p w14:paraId="269748EB" w14:textId="77777777" w:rsidR="00F24A59" w:rsidRDefault="00F24A59" w:rsidP="00F24A59">
      <w:pPr>
        <w:spacing w:before="240" w:after="240"/>
      </w:pPr>
    </w:p>
    <w:p w14:paraId="14D52E46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National Program in Advanced Cosmetology</w:t>
      </w:r>
    </w:p>
    <w:p w14:paraId="515CF12B" w14:textId="77777777" w:rsidR="00F24A59" w:rsidRDefault="00F24A59" w:rsidP="00F24A59">
      <w:pPr>
        <w:spacing w:before="240" w:after="240"/>
        <w:rPr>
          <w:ins w:id="20" w:author="Parminder Kaur" w:date="2025-06-16T10:22:00Z"/>
        </w:rPr>
      </w:pPr>
      <w:r>
        <w:br/>
        <w:t xml:space="preserve"> </w:t>
      </w:r>
      <w:r>
        <w:rPr>
          <w:b/>
        </w:rPr>
        <w:t>Course Code:</w:t>
      </w:r>
      <w:r>
        <w:t xml:space="preserve"> ODQ71</w:t>
      </w:r>
      <w:r>
        <w:br/>
        <w:t xml:space="preserve"> </w:t>
      </w:r>
      <w:r>
        <w:rPr>
          <w:b/>
        </w:rPr>
        <w:t>Duration:</w:t>
      </w:r>
      <w:r>
        <w:t xml:space="preserve"> 1 Year (Blended | Hands</w:t>
      </w:r>
      <w:r>
        <w:rPr>
          <w:rFonts w:ascii="Cambria Math" w:hAnsi="Cambria Math" w:cs="Cambria Math"/>
        </w:rPr>
        <w:t>‑</w:t>
      </w:r>
      <w:r>
        <w:t>on &amp; Theory)</w:t>
      </w:r>
    </w:p>
    <w:p w14:paraId="759CF23C" w14:textId="77777777" w:rsidR="00F24A59" w:rsidRDefault="00F24A59" w:rsidP="00F24A59">
      <w:pPr>
        <w:spacing w:before="240" w:after="240"/>
      </w:pPr>
      <w:ins w:id="21" w:author="Parminder Kaur" w:date="2025-06-16T10:22:00Z">
        <w:r>
          <w:lastRenderedPageBreak/>
          <w:t xml:space="preserve">Hours :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2105CC0E" w14:textId="77777777" w:rsidR="00F24A59" w:rsidRDefault="00F24A59" w:rsidP="00F24A59"/>
    <w:p w14:paraId="7671E9E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Your passport to a 360° beauty career—step into roles such as:</w:t>
      </w:r>
    </w:p>
    <w:p w14:paraId="0B276BA9" w14:textId="77777777" w:rsidR="00F24A59" w:rsidRDefault="00F24A59" w:rsidP="00F24A59">
      <w:pPr>
        <w:numPr>
          <w:ilvl w:val="0"/>
          <w:numId w:val="251"/>
        </w:numPr>
        <w:spacing w:before="240"/>
      </w:pPr>
      <w:r>
        <w:t>All</w:t>
      </w:r>
      <w:r>
        <w:rPr>
          <w:rFonts w:ascii="Cambria Math" w:hAnsi="Cambria Math" w:cs="Cambria Math"/>
        </w:rPr>
        <w:t>‑</w:t>
      </w:r>
      <w:r>
        <w:t xml:space="preserve">Round </w:t>
      </w:r>
      <w:r>
        <w:rPr>
          <w:b/>
        </w:rPr>
        <w:t>Cosmetologist</w:t>
      </w:r>
      <w:r>
        <w:t xml:space="preserve"> in high</w:t>
      </w:r>
      <w:r>
        <w:rPr>
          <w:rFonts w:ascii="Cambria Math" w:hAnsi="Cambria Math" w:cs="Cambria Math"/>
        </w:rPr>
        <w:t>‑</w:t>
      </w:r>
      <w:r>
        <w:t>end salons, medi</w:t>
      </w:r>
      <w:r>
        <w:rPr>
          <w:rFonts w:ascii="Cambria Math" w:hAnsi="Cambria Math" w:cs="Cambria Math"/>
        </w:rPr>
        <w:t>‑</w:t>
      </w:r>
      <w:r>
        <w:t>spas &amp; dermatology clinics</w:t>
      </w:r>
      <w:r>
        <w:br/>
      </w:r>
    </w:p>
    <w:p w14:paraId="0259E7F9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Skin &amp; Aesthetic Therapist</w:t>
      </w:r>
      <w:r>
        <w:t xml:space="preserve"> specializing in facials, peels and machines</w:t>
      </w:r>
      <w:r>
        <w:br/>
      </w:r>
    </w:p>
    <w:p w14:paraId="4E24EA10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Creative Hair Designer &amp; Colorist</w:t>
      </w:r>
      <w:r>
        <w:t xml:space="preserve"> for salons, shoots and runway</w:t>
      </w:r>
      <w:r>
        <w:br/>
      </w:r>
    </w:p>
    <w:p w14:paraId="793440E7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Professional Makeup &amp; Bridal Artist</w:t>
      </w:r>
      <w:r>
        <w:t xml:space="preserve"> with editorial skills</w:t>
      </w:r>
      <w:r>
        <w:br/>
      </w:r>
    </w:p>
    <w:p w14:paraId="64AACDA2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Spa &amp; Body Therapist</w:t>
      </w:r>
      <w:r>
        <w:t xml:space="preserve"> delivering holistic wellness services</w:t>
      </w:r>
      <w:r>
        <w:br/>
      </w:r>
    </w:p>
    <w:p w14:paraId="079FB977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Salon/Spa Manager or Entrepreneur</w:t>
      </w:r>
      <w:r>
        <w:t xml:space="preserve"> with business know</w:t>
      </w:r>
      <w:r>
        <w:rPr>
          <w:rFonts w:ascii="Cambria Math" w:hAnsi="Cambria Math" w:cs="Cambria Math"/>
        </w:rPr>
        <w:t>‑</w:t>
      </w:r>
      <w:r>
        <w:t>how</w:t>
      </w:r>
      <w:r>
        <w:br/>
      </w:r>
    </w:p>
    <w:p w14:paraId="159AB624" w14:textId="77777777" w:rsidR="00F24A59" w:rsidRDefault="00F24A59" w:rsidP="00F24A59">
      <w:pPr>
        <w:numPr>
          <w:ilvl w:val="0"/>
          <w:numId w:val="251"/>
        </w:numPr>
      </w:pPr>
      <w:r>
        <w:rPr>
          <w:b/>
        </w:rPr>
        <w:t>Brand Educator / Product Trainer</w:t>
      </w:r>
      <w:r>
        <w:t xml:space="preserve"> for global beauty houses</w:t>
      </w:r>
      <w:r>
        <w:br/>
      </w:r>
    </w:p>
    <w:p w14:paraId="6B4A477C" w14:textId="77777777" w:rsidR="00F24A59" w:rsidRDefault="00F24A59" w:rsidP="00F24A59">
      <w:pPr>
        <w:numPr>
          <w:ilvl w:val="0"/>
          <w:numId w:val="251"/>
        </w:numPr>
        <w:spacing w:after="240"/>
      </w:pPr>
      <w:r>
        <w:rPr>
          <w:b/>
        </w:rPr>
        <w:t>Freelance Beauty Coach &amp; Content Creator</w:t>
      </w:r>
      <w:r>
        <w:t xml:space="preserve"> building a personal brand</w:t>
      </w:r>
      <w:r>
        <w:br/>
      </w:r>
    </w:p>
    <w:p w14:paraId="1BA55A08" w14:textId="77777777" w:rsidR="00F24A59" w:rsidRDefault="00F24A59" w:rsidP="00F24A59"/>
    <w:p w14:paraId="317BB3A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1A80A3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569C1C05" w14:textId="77777777" w:rsidR="00F24A59" w:rsidRDefault="00F24A59" w:rsidP="00F24A59">
      <w:pPr>
        <w:numPr>
          <w:ilvl w:val="0"/>
          <w:numId w:val="344"/>
        </w:numPr>
        <w:spacing w:before="240"/>
      </w:pPr>
      <w:r>
        <w:t>Deep</w:t>
      </w:r>
      <w:r>
        <w:rPr>
          <w:rFonts w:ascii="Cambria Math" w:hAnsi="Cambria Math" w:cs="Cambria Math"/>
        </w:rPr>
        <w:t>‑</w:t>
      </w:r>
      <w:r>
        <w:t>cleanse, hydration, anti</w:t>
      </w:r>
      <w:r>
        <w:rPr>
          <w:rFonts w:ascii="Cambria Math" w:hAnsi="Cambria Math" w:cs="Cambria Math"/>
        </w:rPr>
        <w:t>‑</w:t>
      </w:r>
      <w:r>
        <w:t>aging &amp; acne protocols</w:t>
      </w:r>
      <w:r>
        <w:br/>
      </w:r>
    </w:p>
    <w:p w14:paraId="3DEBCF66" w14:textId="77777777" w:rsidR="00F24A59" w:rsidRDefault="00F24A59" w:rsidP="00F24A59">
      <w:pPr>
        <w:numPr>
          <w:ilvl w:val="0"/>
          <w:numId w:val="344"/>
        </w:numPr>
      </w:pPr>
      <w:r>
        <w:t>Chemical, oxygen &amp; lunchtime peels; HydraFacial basics</w:t>
      </w:r>
      <w:r>
        <w:br/>
      </w:r>
    </w:p>
    <w:p w14:paraId="1A803EE5" w14:textId="77777777" w:rsidR="00F24A59" w:rsidRDefault="00F24A59" w:rsidP="00F24A59">
      <w:pPr>
        <w:numPr>
          <w:ilvl w:val="0"/>
          <w:numId w:val="344"/>
        </w:numPr>
      </w:pPr>
      <w:r>
        <w:t>Machine facials: galvanic, RF, MDA,LASER ultrasonic, high</w:t>
      </w:r>
      <w:r>
        <w:rPr>
          <w:rFonts w:ascii="Cambria Math" w:hAnsi="Cambria Math" w:cs="Cambria Math"/>
        </w:rPr>
        <w:t>‑</w:t>
      </w:r>
      <w:r>
        <w:t>frequency, LED &amp; more</w:t>
      </w:r>
      <w:r>
        <w:br/>
      </w:r>
    </w:p>
    <w:p w14:paraId="44F98B91" w14:textId="77777777" w:rsidR="00F24A59" w:rsidRDefault="00F24A59" w:rsidP="00F24A59">
      <w:pPr>
        <w:numPr>
          <w:ilvl w:val="0"/>
          <w:numId w:val="344"/>
        </w:numPr>
      </w:pPr>
      <w:r>
        <w:t>Eyebrow shaping, advanced waxing &amp; brow tinting</w:t>
      </w:r>
      <w:r>
        <w:br/>
      </w:r>
    </w:p>
    <w:p w14:paraId="346C123E" w14:textId="77777777" w:rsidR="00F24A59" w:rsidRDefault="00F24A59" w:rsidP="00F24A59">
      <w:pPr>
        <w:numPr>
          <w:ilvl w:val="0"/>
          <w:numId w:val="344"/>
        </w:numPr>
        <w:spacing w:after="240"/>
      </w:pPr>
      <w:r>
        <w:t>Client skin analysis, consultation &amp; record keeping</w:t>
      </w:r>
      <w:r>
        <w:br/>
      </w:r>
    </w:p>
    <w:p w14:paraId="3104A2D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Science &amp; Art</w:t>
      </w:r>
    </w:p>
    <w:p w14:paraId="19E74B60" w14:textId="77777777" w:rsidR="00F24A59" w:rsidRDefault="00F24A59" w:rsidP="00F24A59">
      <w:pPr>
        <w:numPr>
          <w:ilvl w:val="0"/>
          <w:numId w:val="490"/>
        </w:numPr>
        <w:spacing w:before="240"/>
      </w:pPr>
      <w:r>
        <w:lastRenderedPageBreak/>
        <w:t>Precision cutting, trending bobs &amp; layers for all face shapes</w:t>
      </w:r>
      <w:r>
        <w:br/>
      </w:r>
    </w:p>
    <w:p w14:paraId="594369BB" w14:textId="77777777" w:rsidR="00F24A59" w:rsidRDefault="00F24A59" w:rsidP="00F24A59">
      <w:pPr>
        <w:numPr>
          <w:ilvl w:val="0"/>
          <w:numId w:val="490"/>
        </w:numPr>
      </w:pPr>
      <w:r>
        <w:t>Global, creative &amp; corrective coloring (Dimensional Highlights &amp; Streak Technique )</w:t>
      </w:r>
      <w:r>
        <w:br/>
      </w:r>
    </w:p>
    <w:p w14:paraId="0A3C0C32" w14:textId="77777777" w:rsidR="00F24A59" w:rsidRDefault="00F24A59" w:rsidP="00F24A59">
      <w:pPr>
        <w:numPr>
          <w:ilvl w:val="0"/>
          <w:numId w:val="490"/>
        </w:numPr>
      </w:pPr>
      <w:r>
        <w:t>Advanced treatments: , keratin, , botox</w:t>
      </w:r>
      <w:r>
        <w:br/>
      </w:r>
    </w:p>
    <w:p w14:paraId="3CAC84CC" w14:textId="77777777" w:rsidR="00F24A59" w:rsidRDefault="00F24A59" w:rsidP="00F24A59">
      <w:pPr>
        <w:numPr>
          <w:ilvl w:val="0"/>
          <w:numId w:val="490"/>
        </w:numPr>
        <w:spacing w:after="240"/>
      </w:pPr>
      <w:r>
        <w:t xml:space="preserve">Anti Hair fall &amp; Anti Dandruff treatment </w:t>
      </w:r>
      <w:r>
        <w:br/>
      </w:r>
    </w:p>
    <w:p w14:paraId="416F6D8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6AC9078A" w14:textId="77777777" w:rsidR="00F24A59" w:rsidRDefault="00F24A59" w:rsidP="00F24A59">
      <w:pPr>
        <w:numPr>
          <w:ilvl w:val="0"/>
          <w:numId w:val="322"/>
        </w:numPr>
        <w:spacing w:before="240"/>
      </w:pPr>
      <w:r>
        <w:t>Day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glam looks, male grooming, HD, airbrush &amp; bridal make</w:t>
      </w:r>
      <w:r>
        <w:rPr>
          <w:rFonts w:ascii="Cambria Math" w:hAnsi="Cambria Math" w:cs="Cambria Math"/>
        </w:rPr>
        <w:t>‑</w:t>
      </w:r>
      <w:r>
        <w:t>up</w:t>
      </w:r>
      <w:r>
        <w:br/>
      </w:r>
    </w:p>
    <w:p w14:paraId="3D3327E1" w14:textId="77777777" w:rsidR="00F24A59" w:rsidRDefault="00F24A59" w:rsidP="00F24A59">
      <w:pPr>
        <w:numPr>
          <w:ilvl w:val="0"/>
          <w:numId w:val="322"/>
        </w:numPr>
      </w:pPr>
      <w:r>
        <w:t>Runway, editorial, SFX &amp; avant</w:t>
      </w:r>
      <w:r>
        <w:rPr>
          <w:rFonts w:ascii="Cambria Math" w:hAnsi="Cambria Math" w:cs="Cambria Math"/>
        </w:rPr>
        <w:t>‑</w:t>
      </w:r>
      <w:r>
        <w:t>garde techniques</w:t>
      </w:r>
      <w:r>
        <w:br/>
      </w:r>
    </w:p>
    <w:p w14:paraId="6E8DA80B" w14:textId="77777777" w:rsidR="00F24A59" w:rsidRDefault="00F24A59" w:rsidP="00F24A59">
      <w:pPr>
        <w:numPr>
          <w:ilvl w:val="0"/>
          <w:numId w:val="322"/>
        </w:numPr>
      </w:pPr>
      <w:r>
        <w:t>Saree &amp; dupatta draping styles + hair styling for every look</w:t>
      </w:r>
      <w:r>
        <w:br/>
      </w:r>
    </w:p>
    <w:p w14:paraId="4B74AEDF" w14:textId="77777777" w:rsidR="00F24A59" w:rsidRDefault="00F24A59" w:rsidP="00F24A59">
      <w:pPr>
        <w:numPr>
          <w:ilvl w:val="0"/>
          <w:numId w:val="322"/>
        </w:numPr>
        <w:spacing w:after="240"/>
      </w:pPr>
      <w:r>
        <w:t>Portfolio building &amp; professional photoshoots</w:t>
      </w:r>
      <w:r>
        <w:br/>
      </w:r>
    </w:p>
    <w:p w14:paraId="56658B0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🧖</w:t>
      </w:r>
      <w:r>
        <w:t xml:space="preserve"> </w:t>
      </w:r>
      <w:r>
        <w:rPr>
          <w:b/>
        </w:rPr>
        <w:t>Spa &amp; Body Wellness</w:t>
      </w:r>
    </w:p>
    <w:p w14:paraId="1093B2F0" w14:textId="77777777" w:rsidR="00F24A59" w:rsidRDefault="00F24A59" w:rsidP="00F24A59">
      <w:pPr>
        <w:numPr>
          <w:ilvl w:val="0"/>
          <w:numId w:val="560"/>
        </w:numPr>
        <w:spacing w:before="240"/>
      </w:pPr>
      <w:r>
        <w:t>Swedish, Thai yoga, deep</w:t>
      </w:r>
      <w:r>
        <w:rPr>
          <w:rFonts w:ascii="Cambria Math" w:hAnsi="Cambria Math" w:cs="Cambria Math"/>
        </w:rPr>
        <w:t>‑</w:t>
      </w:r>
      <w:r>
        <w:t>tissue &amp; aromatherapy massage</w:t>
      </w:r>
      <w:r>
        <w:br/>
      </w:r>
    </w:p>
    <w:p w14:paraId="0D444C6D" w14:textId="77777777" w:rsidR="00F24A59" w:rsidRDefault="00F24A59" w:rsidP="00F24A59">
      <w:pPr>
        <w:numPr>
          <w:ilvl w:val="0"/>
          <w:numId w:val="560"/>
        </w:numPr>
      </w:pPr>
      <w:r>
        <w:t>Body wraps, scrubs, G</w:t>
      </w:r>
      <w:r>
        <w:rPr>
          <w:rFonts w:ascii="Cambria Math" w:hAnsi="Cambria Math" w:cs="Cambria Math"/>
        </w:rPr>
        <w:t>‑</w:t>
      </w:r>
      <w:r>
        <w:t>5 &amp; faradic inch</w:t>
      </w:r>
      <w:r>
        <w:rPr>
          <w:rFonts w:ascii="Cambria Math" w:hAnsi="Cambria Math" w:cs="Cambria Math"/>
        </w:rPr>
        <w:t>‑</w:t>
      </w:r>
      <w:r>
        <w:t>loss machines</w:t>
      </w:r>
      <w:r>
        <w:br/>
      </w:r>
    </w:p>
    <w:p w14:paraId="10349DA9" w14:textId="77777777" w:rsidR="00F24A59" w:rsidRDefault="00F24A59" w:rsidP="00F24A59">
      <w:pPr>
        <w:numPr>
          <w:ilvl w:val="0"/>
          <w:numId w:val="560"/>
        </w:numPr>
        <w:spacing w:after="240"/>
      </w:pPr>
      <w:r>
        <w:t>Cellulite reduction, posture analysis &amp; nutrition basics</w:t>
      </w:r>
      <w:r>
        <w:br/>
      </w:r>
    </w:p>
    <w:p w14:paraId="4D91086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Nail &amp; Lash Excellence</w:t>
      </w:r>
    </w:p>
    <w:p w14:paraId="4FFB3C9E" w14:textId="77777777" w:rsidR="00F24A59" w:rsidRDefault="00F24A59" w:rsidP="00F24A59">
      <w:pPr>
        <w:numPr>
          <w:ilvl w:val="0"/>
          <w:numId w:val="215"/>
        </w:numPr>
        <w:spacing w:before="240"/>
      </w:pPr>
      <w:r>
        <w:t>acrylic/gel/polygel extensions &amp; e</w:t>
      </w:r>
      <w:r>
        <w:rPr>
          <w:rFonts w:ascii="Cambria Math" w:hAnsi="Cambria Math" w:cs="Cambria Math"/>
        </w:rPr>
        <w:t>‑</w:t>
      </w:r>
      <w:r>
        <w:t>file skills</w:t>
      </w:r>
      <w:r>
        <w:br/>
      </w:r>
    </w:p>
    <w:p w14:paraId="745148E5" w14:textId="77777777" w:rsidR="00F24A59" w:rsidRDefault="00F24A59" w:rsidP="00F24A59">
      <w:pPr>
        <w:numPr>
          <w:ilvl w:val="0"/>
          <w:numId w:val="215"/>
        </w:numPr>
      </w:pPr>
      <w:r>
        <w:t>3D, chrome, cat</w:t>
      </w:r>
      <w:r>
        <w:rPr>
          <w:rFonts w:ascii="Cambria Math" w:hAnsi="Cambria Math" w:cs="Cambria Math"/>
        </w:rPr>
        <w:t>‑</w:t>
      </w:r>
      <w:r>
        <w:t>eye &amp; airbrush nail art; baby</w:t>
      </w:r>
      <w:r>
        <w:rPr>
          <w:rFonts w:ascii="Cambria Math" w:hAnsi="Cambria Math" w:cs="Cambria Math"/>
        </w:rPr>
        <w:t>‑</w:t>
      </w:r>
      <w:r>
        <w:t>boomer French</w:t>
      </w:r>
      <w:r>
        <w:br/>
      </w:r>
    </w:p>
    <w:p w14:paraId="6D666EAD" w14:textId="77777777" w:rsidR="00F24A59" w:rsidRDefault="00F24A59" w:rsidP="00F24A59">
      <w:pPr>
        <w:numPr>
          <w:ilvl w:val="0"/>
          <w:numId w:val="215"/>
        </w:numPr>
        <w:spacing w:after="240"/>
      </w:pPr>
      <w:r>
        <w:t>Classic to volume eyelash extensions, fills &amp; safe removal</w:t>
      </w:r>
      <w:r>
        <w:br/>
      </w:r>
    </w:p>
    <w:p w14:paraId="0DB0DBD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</w:t>
      </w:r>
      <w:r>
        <w:t xml:space="preserve"> </w:t>
      </w:r>
      <w:r>
        <w:rPr>
          <w:b/>
        </w:rPr>
        <w:t>Mehndi &amp; Body Art</w:t>
      </w:r>
    </w:p>
    <w:p w14:paraId="54EF47E2" w14:textId="77777777" w:rsidR="00F24A59" w:rsidRDefault="00F24A59" w:rsidP="00F24A59">
      <w:pPr>
        <w:numPr>
          <w:ilvl w:val="0"/>
          <w:numId w:val="667"/>
        </w:numPr>
        <w:spacing w:before="240" w:after="240"/>
      </w:pPr>
      <w:r>
        <w:t>Indian, Arabic, Moroccan &amp; fusion designs; 3D, glitter &amp; stone work</w:t>
      </w:r>
      <w:r>
        <w:br/>
      </w:r>
    </w:p>
    <w:p w14:paraId="7AA5957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b/>
        </w:rPr>
        <w:t>Salon Management &amp; Soft Skills</w:t>
      </w:r>
    </w:p>
    <w:p w14:paraId="3D632948" w14:textId="77777777" w:rsidR="00F24A59" w:rsidRDefault="00F24A59" w:rsidP="00F24A59">
      <w:pPr>
        <w:numPr>
          <w:ilvl w:val="0"/>
          <w:numId w:val="181"/>
        </w:numPr>
        <w:spacing w:before="240"/>
      </w:pPr>
      <w:r>
        <w:lastRenderedPageBreak/>
        <w:t>Reception duties, retail sales &amp; stock control</w:t>
      </w:r>
      <w:r>
        <w:br/>
      </w:r>
    </w:p>
    <w:p w14:paraId="2033742B" w14:textId="77777777" w:rsidR="00F24A59" w:rsidRDefault="00F24A59" w:rsidP="00F24A59">
      <w:pPr>
        <w:numPr>
          <w:ilvl w:val="0"/>
          <w:numId w:val="181"/>
        </w:numPr>
      </w:pPr>
      <w:r>
        <w:t>Marketing, social media growth &amp; client networking</w:t>
      </w:r>
      <w:r>
        <w:br/>
      </w:r>
    </w:p>
    <w:p w14:paraId="70FC5442" w14:textId="77777777" w:rsidR="00F24A59" w:rsidRDefault="00F24A59" w:rsidP="00F24A59">
      <w:pPr>
        <w:numPr>
          <w:ilvl w:val="0"/>
          <w:numId w:val="181"/>
        </w:numPr>
        <w:spacing w:after="240"/>
      </w:pPr>
      <w:r>
        <w:t>Professional ethics, hygiene, communication &amp; interview prep</w:t>
      </w:r>
      <w:r>
        <w:br/>
      </w:r>
    </w:p>
    <w:p w14:paraId="1B39627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 you’ll be awarded a </w:t>
      </w:r>
      <w:r>
        <w:rPr>
          <w:b/>
        </w:rPr>
        <w:t>Diploma in Advanced Cosmetology</w:t>
      </w:r>
      <w:r>
        <w:t xml:space="preserve">, officially recognizing you as a </w:t>
      </w:r>
      <w:r>
        <w:rPr>
          <w:b/>
        </w:rPr>
        <w:t>Certified Cosmetologist</w:t>
      </w:r>
      <w:r>
        <w:t xml:space="preserve"> ready to work anywhere in the beauty industry.</w:t>
      </w:r>
    </w:p>
    <w:p w14:paraId="0384084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B3EBF2B" w14:textId="77777777" w:rsidR="00F24A59" w:rsidRDefault="00F24A59" w:rsidP="00F24A59">
      <w:pPr>
        <w:numPr>
          <w:ilvl w:val="0"/>
          <w:numId w:val="267"/>
        </w:numPr>
        <w:spacing w:before="240"/>
      </w:pPr>
      <w:r>
        <w:t>Freshers seeking a comprehensive, job</w:t>
      </w:r>
      <w:r>
        <w:rPr>
          <w:rFonts w:ascii="Cambria Math" w:hAnsi="Cambria Math" w:cs="Cambria Math"/>
        </w:rPr>
        <w:t>‑</w:t>
      </w:r>
      <w:r>
        <w:t>ready beauty qualification</w:t>
      </w:r>
      <w:r>
        <w:br/>
      </w:r>
    </w:p>
    <w:p w14:paraId="3138CEFB" w14:textId="77777777" w:rsidR="00F24A59" w:rsidRDefault="00F24A59" w:rsidP="00F24A59">
      <w:pPr>
        <w:numPr>
          <w:ilvl w:val="0"/>
          <w:numId w:val="267"/>
        </w:numPr>
      </w:pPr>
      <w:r>
        <w:t>Salon owners/managers upgrading team skills and service menus</w:t>
      </w:r>
      <w:r>
        <w:br/>
      </w:r>
    </w:p>
    <w:p w14:paraId="6B693E7C" w14:textId="77777777" w:rsidR="00F24A59" w:rsidRDefault="00F24A59" w:rsidP="00F24A59">
      <w:pPr>
        <w:numPr>
          <w:ilvl w:val="0"/>
          <w:numId w:val="267"/>
        </w:numPr>
      </w:pPr>
      <w:r>
        <w:t>Freelancers &amp; bridal artists adding multi</w:t>
      </w:r>
      <w:r>
        <w:rPr>
          <w:rFonts w:ascii="Cambria Math" w:hAnsi="Cambria Math" w:cs="Cambria Math"/>
        </w:rPr>
        <w:t>‑</w:t>
      </w:r>
      <w:r>
        <w:t>discipline expertise</w:t>
      </w:r>
      <w:r>
        <w:br/>
      </w:r>
    </w:p>
    <w:p w14:paraId="3F8F09F1" w14:textId="77777777" w:rsidR="00F24A59" w:rsidRDefault="00F24A59" w:rsidP="00F24A59">
      <w:pPr>
        <w:numPr>
          <w:ilvl w:val="0"/>
          <w:numId w:val="267"/>
        </w:numPr>
      </w:pPr>
      <w:r>
        <w:t>Hairstylists, nail techs or makeup pros looking to expand into skin &amp; spa</w:t>
      </w:r>
      <w:r>
        <w:br/>
      </w:r>
    </w:p>
    <w:p w14:paraId="6D7D35CB" w14:textId="77777777" w:rsidR="00F24A59" w:rsidRDefault="00F24A59" w:rsidP="00F24A59">
      <w:pPr>
        <w:numPr>
          <w:ilvl w:val="0"/>
          <w:numId w:val="267"/>
        </w:numPr>
        <w:spacing w:after="240"/>
      </w:pPr>
      <w:r>
        <w:t>Beauty enthusiasts ready to turn passion into a profitable career</w:t>
      </w:r>
    </w:p>
    <w:p w14:paraId="7785A561" w14:textId="77777777" w:rsidR="00F24A59" w:rsidRDefault="00F24A59" w:rsidP="00F24A59">
      <w:pPr>
        <w:spacing w:before="240" w:after="240"/>
        <w:ind w:left="720"/>
      </w:pPr>
    </w:p>
    <w:p w14:paraId="5D266502" w14:textId="77777777" w:rsidR="00F24A59" w:rsidRDefault="00F24A59" w:rsidP="00F24A59">
      <w:pPr>
        <w:spacing w:before="240" w:after="240"/>
        <w:ind w:left="720"/>
      </w:pPr>
    </w:p>
    <w:p w14:paraId="24FDF7C9" w14:textId="77777777" w:rsidR="00F24A59" w:rsidRDefault="00F24A59" w:rsidP="00F24A59">
      <w:pPr>
        <w:spacing w:before="240" w:after="240"/>
        <w:ind w:left="720"/>
      </w:pPr>
    </w:p>
    <w:p w14:paraId="3E17AFB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Professional Program in Advanced Cosmetology</w:t>
      </w:r>
    </w:p>
    <w:p w14:paraId="2DBDB7B5" w14:textId="77777777" w:rsidR="00F24A59" w:rsidRDefault="00F24A59" w:rsidP="00F24A59">
      <w:pPr>
        <w:spacing w:before="240" w:after="240"/>
        <w:rPr>
          <w:ins w:id="22" w:author="Parminder Kaur" w:date="2025-06-16T10:23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OCQ91</w:t>
      </w:r>
      <w:r>
        <w:br/>
        <w:t xml:space="preserve"> </w:t>
      </w:r>
      <w:r>
        <w:rPr>
          <w:b/>
        </w:rPr>
        <w:t>Duration:</w:t>
      </w:r>
      <w:r>
        <w:t xml:space="preserve"> 6 Months / 25 Weeks</w:t>
      </w:r>
    </w:p>
    <w:p w14:paraId="623D709F" w14:textId="77777777" w:rsidR="00F24A59" w:rsidRDefault="00F24A59" w:rsidP="00F24A59">
      <w:pPr>
        <w:spacing w:before="240" w:after="240"/>
      </w:pPr>
      <w:ins w:id="23" w:author="Parminder Kaur" w:date="2025-06-16T10:23:00Z">
        <w:r>
          <w:t xml:space="preserve">Hours :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Certified Cosmetologist</w:t>
      </w:r>
    </w:p>
    <w:p w14:paraId="6A1663BE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a 360° beauty career:</w:t>
      </w:r>
    </w:p>
    <w:p w14:paraId="77FD6402" w14:textId="77777777" w:rsidR="00F24A59" w:rsidRDefault="00F24A59" w:rsidP="00F24A59">
      <w:pPr>
        <w:numPr>
          <w:ilvl w:val="0"/>
          <w:numId w:val="290"/>
        </w:numPr>
        <w:spacing w:before="240"/>
      </w:pPr>
      <w:r>
        <w:t>All</w:t>
      </w:r>
      <w:r>
        <w:rPr>
          <w:rFonts w:ascii="Cambria Math" w:hAnsi="Cambria Math" w:cs="Cambria Math"/>
        </w:rPr>
        <w:t>‑</w:t>
      </w:r>
      <w:r>
        <w:t>round Cosmetologist in salons, spas &amp; wellness clinics</w:t>
      </w:r>
      <w:r>
        <w:br/>
      </w:r>
    </w:p>
    <w:p w14:paraId="4EF2A7D2" w14:textId="77777777" w:rsidR="00F24A59" w:rsidRDefault="00F24A59" w:rsidP="00F24A59">
      <w:pPr>
        <w:numPr>
          <w:ilvl w:val="0"/>
          <w:numId w:val="290"/>
        </w:numPr>
      </w:pPr>
      <w:r>
        <w:lastRenderedPageBreak/>
        <w:t>Skin &amp; Laser Clinic Assistant (with further device training)</w:t>
      </w:r>
      <w:r>
        <w:br/>
      </w:r>
    </w:p>
    <w:p w14:paraId="4E1D104F" w14:textId="77777777" w:rsidR="00F24A59" w:rsidRDefault="00F24A59" w:rsidP="00F24A59">
      <w:pPr>
        <w:numPr>
          <w:ilvl w:val="0"/>
          <w:numId w:val="290"/>
        </w:numPr>
      </w:pPr>
      <w:r>
        <w:t>Bridal Hair &amp; Makeup Specialist</w:t>
      </w:r>
      <w:r>
        <w:br/>
      </w:r>
    </w:p>
    <w:p w14:paraId="4C078B8D" w14:textId="77777777" w:rsidR="00F24A59" w:rsidRDefault="00F24A59" w:rsidP="00F24A59">
      <w:pPr>
        <w:numPr>
          <w:ilvl w:val="0"/>
          <w:numId w:val="290"/>
        </w:numPr>
      </w:pPr>
      <w:r>
        <w:t>Salon Trainer / Brand Educator for top beauty houses</w:t>
      </w:r>
      <w:r>
        <w:br/>
      </w:r>
    </w:p>
    <w:p w14:paraId="58818CCB" w14:textId="77777777" w:rsidR="00F24A59" w:rsidRDefault="00F24A59" w:rsidP="00F24A59">
      <w:pPr>
        <w:numPr>
          <w:ilvl w:val="0"/>
          <w:numId w:val="290"/>
        </w:numPr>
      </w:pPr>
      <w:r>
        <w:t>Freelance Artist for shoots, fashion weeks &amp; OTT sets</w:t>
      </w:r>
      <w:r>
        <w:br/>
      </w:r>
    </w:p>
    <w:p w14:paraId="7D032926" w14:textId="77777777" w:rsidR="00F24A59" w:rsidRDefault="00F24A59" w:rsidP="00F24A59">
      <w:pPr>
        <w:numPr>
          <w:ilvl w:val="0"/>
          <w:numId w:val="290"/>
        </w:numPr>
        <w:spacing w:after="240"/>
      </w:pPr>
      <w:r>
        <w:t>Beauty Entrepreneur—launch your own studio or mobile service</w:t>
      </w:r>
      <w:r>
        <w:br/>
      </w:r>
    </w:p>
    <w:p w14:paraId="7D4E9C1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BC770A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Mastery</w:t>
      </w:r>
    </w:p>
    <w:p w14:paraId="3D3A97F5" w14:textId="77777777" w:rsidR="00F24A59" w:rsidRDefault="00F24A59" w:rsidP="00F24A59">
      <w:pPr>
        <w:numPr>
          <w:ilvl w:val="0"/>
          <w:numId w:val="684"/>
        </w:numPr>
        <w:spacing w:before="240"/>
      </w:pPr>
      <w:r>
        <w:t>Cosmetic science basics + safe chemical use</w:t>
      </w:r>
      <w:r>
        <w:br/>
      </w:r>
    </w:p>
    <w:p w14:paraId="0BE45631" w14:textId="77777777" w:rsidR="00F24A59" w:rsidRDefault="00F24A59" w:rsidP="00F24A59">
      <w:pPr>
        <w:numPr>
          <w:ilvl w:val="0"/>
          <w:numId w:val="684"/>
        </w:numPr>
      </w:pPr>
      <w:r>
        <w:t>Advanced machine facials (galvanic, HF, ultrasonic, infra</w:t>
      </w:r>
      <w:r>
        <w:rPr>
          <w:rFonts w:ascii="Cambria Math" w:hAnsi="Cambria Math" w:cs="Cambria Math"/>
        </w:rPr>
        <w:t>‑</w:t>
      </w:r>
      <w:r>
        <w:t>red)</w:t>
      </w:r>
      <w:r>
        <w:br/>
      </w:r>
    </w:p>
    <w:p w14:paraId="51CB5484" w14:textId="77777777" w:rsidR="00F24A59" w:rsidRDefault="00F24A59" w:rsidP="00F24A59">
      <w:pPr>
        <w:numPr>
          <w:ilvl w:val="0"/>
          <w:numId w:val="684"/>
        </w:numPr>
      </w:pPr>
      <w:r>
        <w:t>Customized treatments: anti</w:t>
      </w:r>
      <w:r>
        <w:rPr>
          <w:rFonts w:ascii="Cambria Math" w:hAnsi="Cambria Math" w:cs="Cambria Math"/>
        </w:rPr>
        <w:t>‑</w:t>
      </w:r>
      <w:r>
        <w:t>acne, pigmentation, lifting &amp; hydrating</w:t>
      </w:r>
      <w:r>
        <w:br/>
      </w:r>
    </w:p>
    <w:p w14:paraId="00762712" w14:textId="77777777" w:rsidR="00F24A59" w:rsidRDefault="00F24A59" w:rsidP="00F24A59">
      <w:pPr>
        <w:numPr>
          <w:ilvl w:val="0"/>
          <w:numId w:val="684"/>
        </w:numPr>
      </w:pPr>
      <w:r>
        <w:t>Chemical peels, hydrafacial &amp; mindful self</w:t>
      </w:r>
      <w:r>
        <w:rPr>
          <w:rFonts w:ascii="Cambria Math" w:hAnsi="Cambria Math" w:cs="Cambria Math"/>
        </w:rPr>
        <w:t>‑</w:t>
      </w:r>
      <w:r>
        <w:t>care practices</w:t>
      </w:r>
      <w:r>
        <w:br/>
      </w:r>
    </w:p>
    <w:p w14:paraId="4FC58C38" w14:textId="77777777" w:rsidR="00F24A59" w:rsidRDefault="00F24A59" w:rsidP="00F24A59">
      <w:pPr>
        <w:numPr>
          <w:ilvl w:val="0"/>
          <w:numId w:val="684"/>
        </w:numPr>
        <w:spacing w:after="240"/>
      </w:pPr>
      <w:r>
        <w:t>Brazilian, roll</w:t>
      </w:r>
      <w:r>
        <w:rPr>
          <w:rFonts w:ascii="Cambria Math" w:hAnsi="Cambria Math" w:cs="Cambria Math"/>
        </w:rPr>
        <w:t>‑</w:t>
      </w:r>
      <w:r>
        <w:t>on &amp; bean waxing techniques</w:t>
      </w:r>
      <w:r>
        <w:br/>
      </w:r>
    </w:p>
    <w:p w14:paraId="68A1206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 &amp; Foot Luxuries</w:t>
      </w:r>
    </w:p>
    <w:p w14:paraId="0864EF7B" w14:textId="77777777" w:rsidR="00F24A59" w:rsidRDefault="00F24A59" w:rsidP="00F24A59">
      <w:pPr>
        <w:numPr>
          <w:ilvl w:val="0"/>
          <w:numId w:val="246"/>
        </w:numPr>
        <w:spacing w:before="240" w:after="240"/>
      </w:pPr>
      <w:r>
        <w:t>Luxury manicure &amp; pedicure rituals that upsell instantly</w:t>
      </w:r>
      <w:r>
        <w:br/>
      </w:r>
    </w:p>
    <w:p w14:paraId="2343EFE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 &amp; Design</w:t>
      </w:r>
    </w:p>
    <w:p w14:paraId="0057C0A0" w14:textId="77777777" w:rsidR="00F24A59" w:rsidRDefault="00F24A59" w:rsidP="00F24A59">
      <w:pPr>
        <w:numPr>
          <w:ilvl w:val="0"/>
          <w:numId w:val="575"/>
        </w:numPr>
        <w:spacing w:before="240"/>
      </w:pPr>
      <w:r>
        <w:t>Trend braids, buns, glam ponytails &amp; holiday looks</w:t>
      </w:r>
      <w:r>
        <w:br/>
      </w:r>
    </w:p>
    <w:p w14:paraId="41855AB8" w14:textId="77777777" w:rsidR="00F24A59" w:rsidRDefault="00F24A59" w:rsidP="00F24A59">
      <w:pPr>
        <w:numPr>
          <w:ilvl w:val="0"/>
          <w:numId w:val="575"/>
        </w:numPr>
      </w:pPr>
      <w:r>
        <w:t>Thermal tool wizardry &amp; extension placement</w:t>
      </w:r>
      <w:r>
        <w:br/>
      </w:r>
    </w:p>
    <w:p w14:paraId="33F61F36" w14:textId="77777777" w:rsidR="00F24A59" w:rsidRDefault="00F24A59" w:rsidP="00F24A59">
      <w:pPr>
        <w:numPr>
          <w:ilvl w:val="0"/>
          <w:numId w:val="575"/>
        </w:numPr>
        <w:spacing w:after="240"/>
      </w:pPr>
      <w:r>
        <w:t>Bridal runway styling from prep to veil</w:t>
      </w:r>
      <w:r>
        <w:rPr>
          <w:rFonts w:ascii="Cambria Math" w:hAnsi="Cambria Math" w:cs="Cambria Math"/>
        </w:rPr>
        <w:t>‑</w:t>
      </w:r>
      <w:r>
        <w:t>setting</w:t>
      </w:r>
      <w:r>
        <w:br/>
      </w:r>
    </w:p>
    <w:p w14:paraId="04181E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b/>
        </w:rPr>
        <w:t>Haircutting &amp; Chemical Services</w:t>
      </w:r>
    </w:p>
    <w:p w14:paraId="2C5FA3AF" w14:textId="77777777" w:rsidR="00F24A59" w:rsidRDefault="00F24A59" w:rsidP="00F24A59">
      <w:pPr>
        <w:numPr>
          <w:ilvl w:val="0"/>
          <w:numId w:val="260"/>
        </w:numPr>
        <w:spacing w:before="240"/>
      </w:pPr>
      <w:r>
        <w:t>Face</w:t>
      </w:r>
      <w:r>
        <w:rPr>
          <w:rFonts w:ascii="Cambria Math" w:hAnsi="Cambria Math" w:cs="Cambria Math"/>
        </w:rPr>
        <w:t>‑</w:t>
      </w:r>
      <w:r>
        <w:t>shape analysis + femme &amp; men’s precision cuts</w:t>
      </w:r>
      <w:r>
        <w:br/>
      </w:r>
    </w:p>
    <w:p w14:paraId="6C172971" w14:textId="77777777" w:rsidR="00F24A59" w:rsidRDefault="00F24A59" w:rsidP="00F24A59">
      <w:pPr>
        <w:numPr>
          <w:ilvl w:val="0"/>
          <w:numId w:val="260"/>
        </w:numPr>
      </w:pPr>
      <w:r>
        <w:lastRenderedPageBreak/>
        <w:t>Global colors, highlights, Dimensional Highlights  &amp; gray coverage with fashion hacks</w:t>
      </w:r>
      <w:r>
        <w:br/>
      </w:r>
    </w:p>
    <w:p w14:paraId="4F9DCF15" w14:textId="77777777" w:rsidR="00F24A59" w:rsidRDefault="00F24A59" w:rsidP="00F24A59">
      <w:pPr>
        <w:numPr>
          <w:ilvl w:val="0"/>
          <w:numId w:val="260"/>
        </w:numPr>
        <w:spacing w:after="240"/>
      </w:pPr>
      <w:r>
        <w:t>Rebonding, keratin, botox &amp; spa therapies with high</w:t>
      </w:r>
      <w:r>
        <w:rPr>
          <w:rFonts w:ascii="Cambria Math" w:hAnsi="Cambria Math" w:cs="Cambria Math"/>
        </w:rPr>
        <w:t>‑</w:t>
      </w:r>
      <w:r>
        <w:t>frequency care</w:t>
      </w:r>
      <w:r>
        <w:br/>
      </w:r>
    </w:p>
    <w:p w14:paraId="741E3C3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Pro Makeup Artistry</w:t>
      </w:r>
    </w:p>
    <w:p w14:paraId="46F8A674" w14:textId="77777777" w:rsidR="00F24A59" w:rsidRDefault="00F24A59" w:rsidP="00F24A59">
      <w:pPr>
        <w:numPr>
          <w:ilvl w:val="0"/>
          <w:numId w:val="704"/>
        </w:numPr>
        <w:spacing w:before="240"/>
      </w:pPr>
      <w:r>
        <w:t>Skin tone matching + color harmony theory</w:t>
      </w:r>
      <w:r>
        <w:br/>
      </w:r>
    </w:p>
    <w:p w14:paraId="4C168AE1" w14:textId="77777777" w:rsidR="00F24A59" w:rsidRDefault="00F24A59" w:rsidP="00F24A59">
      <w:pPr>
        <w:numPr>
          <w:ilvl w:val="0"/>
          <w:numId w:val="704"/>
        </w:numPr>
      </w:pPr>
      <w:r>
        <w:t>Smokey, cut</w:t>
      </w:r>
      <w:r>
        <w:rPr>
          <w:rFonts w:ascii="Cambria Math" w:hAnsi="Cambria Math" w:cs="Cambria Math"/>
        </w:rPr>
        <w:t>‑</w:t>
      </w:r>
      <w:r>
        <w:t>crease, cat eyes, fantasy &amp; SFX wounds</w:t>
      </w:r>
      <w:r>
        <w:br/>
      </w:r>
    </w:p>
    <w:p w14:paraId="17DAB24E" w14:textId="77777777" w:rsidR="00F24A59" w:rsidRDefault="00F24A59" w:rsidP="00F24A59">
      <w:pPr>
        <w:numPr>
          <w:ilvl w:val="0"/>
          <w:numId w:val="704"/>
        </w:numPr>
      </w:pPr>
      <w:r>
        <w:t>Modern bridal, red</w:t>
      </w:r>
      <w:r>
        <w:rPr>
          <w:rFonts w:ascii="Cambria Math" w:hAnsi="Cambria Math" w:cs="Cambria Math"/>
        </w:rPr>
        <w:t>‑</w:t>
      </w:r>
      <w:r>
        <w:t>carpet &amp; sun</w:t>
      </w:r>
      <w:r>
        <w:rPr>
          <w:rFonts w:ascii="Cambria Math" w:hAnsi="Cambria Math" w:cs="Cambria Math"/>
        </w:rPr>
        <w:t>‑</w:t>
      </w:r>
      <w:r>
        <w:t>kissed trends</w:t>
      </w:r>
      <w:r>
        <w:br/>
      </w:r>
    </w:p>
    <w:p w14:paraId="3BF728A3" w14:textId="77777777" w:rsidR="00F24A59" w:rsidRDefault="00F24A59" w:rsidP="00F24A59">
      <w:pPr>
        <w:numPr>
          <w:ilvl w:val="0"/>
          <w:numId w:val="704"/>
        </w:numPr>
      </w:pPr>
      <w:r>
        <w:t>Airbrush foundations &amp; contouring—cleaning to flawless finish</w:t>
      </w:r>
      <w:r>
        <w:br/>
      </w:r>
    </w:p>
    <w:p w14:paraId="13DEC7F0" w14:textId="77777777" w:rsidR="00F24A59" w:rsidRDefault="00F24A59" w:rsidP="00F24A59">
      <w:pPr>
        <w:numPr>
          <w:ilvl w:val="0"/>
          <w:numId w:val="704"/>
        </w:numPr>
        <w:spacing w:after="240"/>
      </w:pPr>
      <w:r>
        <w:t>Portfolio photoshoots for instant credibility</w:t>
      </w:r>
      <w:r>
        <w:br/>
      </w:r>
    </w:p>
    <w:p w14:paraId="64A90A0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Business &amp; Soft Skills</w:t>
      </w:r>
    </w:p>
    <w:p w14:paraId="43F32941" w14:textId="77777777" w:rsidR="00F24A59" w:rsidRDefault="00F24A59" w:rsidP="00F24A59">
      <w:pPr>
        <w:numPr>
          <w:ilvl w:val="0"/>
          <w:numId w:val="573"/>
        </w:numPr>
        <w:spacing w:before="240"/>
      </w:pPr>
      <w:r>
        <w:t>Client consultation &amp; record keeping</w:t>
      </w:r>
      <w:r>
        <w:br/>
      </w:r>
    </w:p>
    <w:p w14:paraId="6282739C" w14:textId="77777777" w:rsidR="00F24A59" w:rsidRDefault="00F24A59" w:rsidP="00F24A59">
      <w:pPr>
        <w:numPr>
          <w:ilvl w:val="0"/>
          <w:numId w:val="573"/>
        </w:numPr>
      </w:pPr>
      <w:r>
        <w:t>Health, safety &amp; first</w:t>
      </w:r>
      <w:r>
        <w:rPr>
          <w:rFonts w:ascii="Cambria Math" w:hAnsi="Cambria Math" w:cs="Cambria Math"/>
        </w:rPr>
        <w:t>‑</w:t>
      </w:r>
      <w:r>
        <w:t>aid essentials</w:t>
      </w:r>
      <w:r>
        <w:br/>
      </w:r>
    </w:p>
    <w:p w14:paraId="419A0F13" w14:textId="77777777" w:rsidR="00F24A59" w:rsidRDefault="00F24A59" w:rsidP="00F24A59">
      <w:pPr>
        <w:numPr>
          <w:ilvl w:val="0"/>
          <w:numId w:val="573"/>
        </w:numPr>
        <w:spacing w:after="240"/>
      </w:pPr>
      <w:r>
        <w:t>Social media branding, price structuring &amp; market analysis</w:t>
      </w:r>
      <w:r>
        <w:br/>
      </w:r>
    </w:p>
    <w:p w14:paraId="4E4118D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passing practicals and theory, you’ll earn a </w:t>
      </w:r>
      <w:r>
        <w:rPr>
          <w:b/>
        </w:rPr>
        <w:t>Certificate in Advanced Cosmetology</w:t>
      </w:r>
      <w:r>
        <w:t xml:space="preserve">, officially naming you a </w:t>
      </w:r>
      <w:r>
        <w:rPr>
          <w:b/>
        </w:rPr>
        <w:t>Certified Cosmetologist</w:t>
      </w:r>
      <w:r>
        <w:t xml:space="preserve"> ready for industry placements.</w:t>
      </w:r>
    </w:p>
    <w:p w14:paraId="326351F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74B4FDC" w14:textId="77777777" w:rsidR="00F24A59" w:rsidRDefault="00F24A59" w:rsidP="00F24A59">
      <w:pPr>
        <w:numPr>
          <w:ilvl w:val="0"/>
          <w:numId w:val="328"/>
        </w:numPr>
        <w:spacing w:before="240"/>
      </w:pPr>
      <w:r>
        <w:t>Freshers seeking a comprehensive beauty career launch</w:t>
      </w:r>
      <w:r>
        <w:br/>
      </w:r>
    </w:p>
    <w:p w14:paraId="0F438570" w14:textId="77777777" w:rsidR="00F24A59" w:rsidRDefault="00F24A59" w:rsidP="00F24A59">
      <w:pPr>
        <w:numPr>
          <w:ilvl w:val="0"/>
          <w:numId w:val="328"/>
        </w:numPr>
      </w:pPr>
      <w:r>
        <w:t>Salon owners &amp; staff upgrading to premium services</w:t>
      </w:r>
      <w:r>
        <w:br/>
      </w:r>
    </w:p>
    <w:p w14:paraId="2C62DD59" w14:textId="77777777" w:rsidR="00F24A59" w:rsidRDefault="00F24A59" w:rsidP="00F24A59">
      <w:pPr>
        <w:numPr>
          <w:ilvl w:val="0"/>
          <w:numId w:val="328"/>
        </w:numPr>
      </w:pPr>
      <w:r>
        <w:t>Freelancers, bridal artists &amp; barbers expanding skill sets</w:t>
      </w:r>
      <w:r>
        <w:br/>
      </w:r>
    </w:p>
    <w:p w14:paraId="67D279FE" w14:textId="77777777" w:rsidR="00F24A59" w:rsidRDefault="00F24A59" w:rsidP="00F24A59">
      <w:pPr>
        <w:numPr>
          <w:ilvl w:val="0"/>
          <w:numId w:val="328"/>
        </w:numPr>
      </w:pPr>
      <w:r>
        <w:t>Makeup lovers eager to add skin &amp; hair expertise</w:t>
      </w:r>
      <w:r>
        <w:br/>
      </w:r>
    </w:p>
    <w:p w14:paraId="109EFD3D" w14:textId="77777777" w:rsidR="00F24A59" w:rsidRDefault="00F24A59" w:rsidP="00F24A59">
      <w:pPr>
        <w:numPr>
          <w:ilvl w:val="0"/>
          <w:numId w:val="328"/>
        </w:numPr>
        <w:spacing w:after="240"/>
      </w:pPr>
      <w:r>
        <w:t>Wellness enthusiasts chasing holistic beauty knowledge</w:t>
      </w:r>
    </w:p>
    <w:p w14:paraId="3E65B938" w14:textId="77777777" w:rsidR="00F24A59" w:rsidRDefault="00F24A59" w:rsidP="00F24A59">
      <w:pPr>
        <w:spacing w:before="240" w:after="240"/>
        <w:ind w:left="720"/>
      </w:pPr>
    </w:p>
    <w:p w14:paraId="5F7F6BB0" w14:textId="77777777" w:rsidR="00F24A59" w:rsidRDefault="00F24A59" w:rsidP="00F24A59">
      <w:pPr>
        <w:spacing w:before="240" w:after="240"/>
        <w:ind w:left="720"/>
        <w:jc w:val="center"/>
        <w:rPr>
          <w:b/>
          <w:color w:val="0000FF"/>
          <w:sz w:val="46"/>
          <w:szCs w:val="46"/>
        </w:rPr>
      </w:pPr>
      <w:r>
        <w:rPr>
          <w:b/>
          <w:color w:val="0000FF"/>
          <w:sz w:val="46"/>
          <w:szCs w:val="46"/>
        </w:rPr>
        <w:lastRenderedPageBreak/>
        <w:t xml:space="preserve">SKIN COURSES </w:t>
      </w:r>
    </w:p>
    <w:p w14:paraId="365330AE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Diploma in Holistic Beauty Science</w:t>
      </w:r>
    </w:p>
    <w:p w14:paraId="307F52B6" w14:textId="77777777" w:rsidR="00F24A59" w:rsidRDefault="00F24A59" w:rsidP="00F24A59">
      <w:pPr>
        <w:spacing w:before="240" w:after="240"/>
        <w:rPr>
          <w:ins w:id="24" w:author="Parminder Kaur" w:date="2025-06-16T10:23:00Z"/>
        </w:rPr>
      </w:pPr>
      <w:r>
        <w:br/>
        <w:t xml:space="preserve"> </w:t>
      </w:r>
      <w:r>
        <w:rPr>
          <w:b/>
        </w:rPr>
        <w:t>Course Code:</w:t>
      </w:r>
      <w:r>
        <w:t xml:space="preserve"> ODQ6</w:t>
      </w:r>
      <w:r>
        <w:br/>
        <w:t xml:space="preserve"> </w:t>
      </w:r>
      <w:r>
        <w:rPr>
          <w:b/>
        </w:rPr>
        <w:t>Duration:</w:t>
      </w:r>
      <w:r>
        <w:t xml:space="preserve"> 4 Months</w:t>
      </w:r>
    </w:p>
    <w:p w14:paraId="1F94DF3E" w14:textId="77777777" w:rsidR="00F24A59" w:rsidRDefault="00F24A59" w:rsidP="00F24A59">
      <w:pPr>
        <w:spacing w:before="240" w:after="240"/>
      </w:pPr>
      <w:ins w:id="25" w:author="Parminder Kaur" w:date="2025-06-16T10:23:00Z">
        <w:r>
          <w:t xml:space="preserve">Hours :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Skin Therapist</w:t>
      </w:r>
    </w:p>
    <w:p w14:paraId="2D45202C" w14:textId="77777777" w:rsidR="00F24A59" w:rsidRDefault="00F24A59" w:rsidP="00F24A59"/>
    <w:p w14:paraId="4FEFF8D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442B6864" w14:textId="77777777" w:rsidR="00F24A59" w:rsidRDefault="00F24A59" w:rsidP="00F24A59">
      <w:pPr>
        <w:numPr>
          <w:ilvl w:val="0"/>
          <w:numId w:val="529"/>
        </w:numPr>
        <w:spacing w:before="240"/>
      </w:pPr>
      <w:r>
        <w:t>Certified Skin Therapist</w:t>
      </w:r>
      <w:r>
        <w:br/>
      </w:r>
    </w:p>
    <w:p w14:paraId="505094F3" w14:textId="77777777" w:rsidR="00F24A59" w:rsidRDefault="00F24A59" w:rsidP="00F24A59">
      <w:pPr>
        <w:numPr>
          <w:ilvl w:val="0"/>
          <w:numId w:val="529"/>
        </w:numPr>
      </w:pPr>
      <w:r>
        <w:t>Professional Facialist</w:t>
      </w:r>
      <w:r>
        <w:br/>
      </w:r>
    </w:p>
    <w:p w14:paraId="3E6F1933" w14:textId="77777777" w:rsidR="00F24A59" w:rsidRDefault="00F24A59" w:rsidP="00F24A59">
      <w:pPr>
        <w:numPr>
          <w:ilvl w:val="0"/>
          <w:numId w:val="529"/>
        </w:numPr>
      </w:pPr>
      <w:r>
        <w:t>Beauty &amp; Skincare Consultant</w:t>
      </w:r>
      <w:r>
        <w:br/>
      </w:r>
    </w:p>
    <w:p w14:paraId="47269B15" w14:textId="77777777" w:rsidR="00F24A59" w:rsidRDefault="00F24A59" w:rsidP="00F24A59">
      <w:pPr>
        <w:numPr>
          <w:ilvl w:val="0"/>
          <w:numId w:val="529"/>
        </w:numPr>
      </w:pPr>
      <w:r>
        <w:t>Salon Specialist (Skin Services)</w:t>
      </w:r>
      <w:r>
        <w:br/>
      </w:r>
    </w:p>
    <w:p w14:paraId="2F186180" w14:textId="77777777" w:rsidR="00F24A59" w:rsidRDefault="00F24A59" w:rsidP="00F24A59">
      <w:pPr>
        <w:numPr>
          <w:ilvl w:val="0"/>
          <w:numId w:val="529"/>
        </w:numPr>
      </w:pPr>
      <w:r>
        <w:t>Beauty Entrepreneur (Own your salon or studio)</w:t>
      </w:r>
      <w:r>
        <w:br/>
      </w:r>
    </w:p>
    <w:p w14:paraId="5561426A" w14:textId="77777777" w:rsidR="00F24A59" w:rsidRDefault="00F24A59" w:rsidP="00F24A59">
      <w:pPr>
        <w:numPr>
          <w:ilvl w:val="0"/>
          <w:numId w:val="529"/>
        </w:numPr>
        <w:spacing w:after="240"/>
      </w:pPr>
      <w:r>
        <w:t>Freelance Skincare Expert</w:t>
      </w:r>
      <w:r>
        <w:br/>
      </w:r>
    </w:p>
    <w:p w14:paraId="0F3DD153" w14:textId="77777777" w:rsidR="00F24A59" w:rsidRDefault="00F24A59" w:rsidP="00F24A59">
      <w:pPr>
        <w:spacing w:before="240" w:after="240"/>
        <w:rPr>
          <w:i/>
        </w:rPr>
      </w:pPr>
      <w:r>
        <w:rPr>
          <w:rFonts w:ascii="Apple Color Emoji" w:hAnsi="Apple Color Emoji" w:cs="Apple Color Emoji"/>
        </w:rPr>
        <w:t>👉</w:t>
      </w:r>
      <w:r>
        <w:t xml:space="preserve"> </w:t>
      </w:r>
      <w:r>
        <w:rPr>
          <w:i/>
        </w:rPr>
        <w:t>Open doors to work in top salons, spas, luxury hotels, wellness centers, or even start your own venture!</w:t>
      </w:r>
    </w:p>
    <w:p w14:paraId="51941772" w14:textId="77777777" w:rsidR="00F24A59" w:rsidRDefault="00F24A59" w:rsidP="00F24A59"/>
    <w:p w14:paraId="3954566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3831C5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Care and Therapy</w:t>
      </w:r>
    </w:p>
    <w:p w14:paraId="07E2D933" w14:textId="77777777" w:rsidR="00F24A59" w:rsidRDefault="00F24A59" w:rsidP="00F24A59">
      <w:pPr>
        <w:numPr>
          <w:ilvl w:val="0"/>
          <w:numId w:val="550"/>
        </w:numPr>
        <w:spacing w:before="240"/>
      </w:pPr>
      <w:r>
        <w:t>Skin analysis and client consultation</w:t>
      </w:r>
      <w:r>
        <w:br/>
      </w:r>
    </w:p>
    <w:p w14:paraId="24B337CB" w14:textId="77777777" w:rsidR="00F24A59" w:rsidRDefault="00F24A59" w:rsidP="00F24A59">
      <w:pPr>
        <w:numPr>
          <w:ilvl w:val="0"/>
          <w:numId w:val="550"/>
        </w:numPr>
      </w:pPr>
      <w:r>
        <w:t>Daily skincare routines and homecare advice</w:t>
      </w:r>
      <w:r>
        <w:br/>
      </w:r>
    </w:p>
    <w:p w14:paraId="0A703E6A" w14:textId="77777777" w:rsidR="00F24A59" w:rsidRDefault="00F24A59" w:rsidP="00F24A59">
      <w:pPr>
        <w:numPr>
          <w:ilvl w:val="0"/>
          <w:numId w:val="550"/>
        </w:numPr>
      </w:pPr>
      <w:r>
        <w:t>Professional facial massage techniques</w:t>
      </w:r>
      <w:r>
        <w:br/>
      </w:r>
    </w:p>
    <w:p w14:paraId="0F172FEB" w14:textId="77777777" w:rsidR="00F24A59" w:rsidRDefault="00F24A59" w:rsidP="00F24A59">
      <w:pPr>
        <w:numPr>
          <w:ilvl w:val="0"/>
          <w:numId w:val="550"/>
        </w:numPr>
      </w:pPr>
      <w:r>
        <w:lastRenderedPageBreak/>
        <w:t>Deep cleansing, exfoliation, and hydration treatments</w:t>
      </w:r>
      <w:r>
        <w:br/>
      </w:r>
    </w:p>
    <w:p w14:paraId="079601D2" w14:textId="77777777" w:rsidR="00F24A59" w:rsidRDefault="00F24A59" w:rsidP="00F24A59">
      <w:pPr>
        <w:numPr>
          <w:ilvl w:val="0"/>
          <w:numId w:val="550"/>
        </w:numPr>
      </w:pPr>
      <w:r>
        <w:t>Anti-acne, anti-pigmentation, and rejuvenating facials</w:t>
      </w:r>
      <w:r>
        <w:br/>
      </w:r>
    </w:p>
    <w:p w14:paraId="20D098A7" w14:textId="77777777" w:rsidR="00F24A59" w:rsidRDefault="00F24A59" w:rsidP="00F24A59">
      <w:pPr>
        <w:numPr>
          <w:ilvl w:val="0"/>
          <w:numId w:val="550"/>
        </w:numPr>
      </w:pPr>
      <w:r>
        <w:t>Chemical peels (Glycolic)</w:t>
      </w:r>
      <w:r>
        <w:br/>
      </w:r>
    </w:p>
    <w:p w14:paraId="7D7CFD74" w14:textId="77777777" w:rsidR="00F24A59" w:rsidRDefault="00F24A59" w:rsidP="00F24A59">
      <w:pPr>
        <w:numPr>
          <w:ilvl w:val="0"/>
          <w:numId w:val="550"/>
        </w:numPr>
        <w:spacing w:after="240"/>
      </w:pPr>
      <w:r>
        <w:t>Advanced skin tightening and anti-aging treatments</w:t>
      </w:r>
      <w:r>
        <w:br/>
      </w:r>
    </w:p>
    <w:p w14:paraId="3F14539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🖐</w:t>
      </w:r>
      <w:r>
        <w:t xml:space="preserve"> </w:t>
      </w:r>
      <w:r>
        <w:rPr>
          <w:b/>
        </w:rPr>
        <w:t>Hand &amp; Foot Grooming</w:t>
      </w:r>
    </w:p>
    <w:p w14:paraId="09D7727E" w14:textId="77777777" w:rsidR="00F24A59" w:rsidRDefault="00F24A59" w:rsidP="00F24A59">
      <w:pPr>
        <w:numPr>
          <w:ilvl w:val="0"/>
          <w:numId w:val="561"/>
        </w:numPr>
        <w:spacing w:before="240"/>
      </w:pPr>
      <w:r>
        <w:t>Classic and luxury manicures and pedicures</w:t>
      </w:r>
      <w:r>
        <w:br/>
      </w:r>
    </w:p>
    <w:p w14:paraId="29500CD0" w14:textId="77777777" w:rsidR="00F24A59" w:rsidRDefault="00F24A59" w:rsidP="00F24A59">
      <w:pPr>
        <w:numPr>
          <w:ilvl w:val="0"/>
          <w:numId w:val="561"/>
        </w:numPr>
        <w:spacing w:after="240"/>
      </w:pPr>
      <w:r>
        <w:t>Understanding nail anatomy, diseases, and proper care</w:t>
      </w:r>
      <w:r>
        <w:br/>
      </w:r>
    </w:p>
    <w:p w14:paraId="7F08548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Beauty Treatments</w:t>
      </w:r>
    </w:p>
    <w:p w14:paraId="7D9F1455" w14:textId="77777777" w:rsidR="00F24A59" w:rsidRDefault="00F24A59" w:rsidP="00F24A59">
      <w:pPr>
        <w:numPr>
          <w:ilvl w:val="0"/>
          <w:numId w:val="480"/>
        </w:numPr>
        <w:spacing w:before="240"/>
      </w:pPr>
      <w:r>
        <w:t>Warm/soft body waxing and advanced wax techniques (Brazilian, roll-on, beans wax)</w:t>
      </w:r>
      <w:r>
        <w:br/>
      </w:r>
    </w:p>
    <w:p w14:paraId="5ADBEC8D" w14:textId="77777777" w:rsidR="00F24A59" w:rsidRDefault="00F24A59" w:rsidP="00F24A59">
      <w:pPr>
        <w:numPr>
          <w:ilvl w:val="0"/>
          <w:numId w:val="480"/>
        </w:numPr>
        <w:spacing w:after="240"/>
      </w:pPr>
      <w:r>
        <w:t>Eyebrow shaping, brow tinting, and facial waxing</w:t>
      </w:r>
      <w:r>
        <w:br/>
      </w:r>
    </w:p>
    <w:p w14:paraId="420EB7D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Advanced Skin Technologies</w:t>
      </w:r>
    </w:p>
    <w:p w14:paraId="49AE7131" w14:textId="77777777" w:rsidR="00F24A59" w:rsidRDefault="00F24A59" w:rsidP="00F24A59">
      <w:pPr>
        <w:numPr>
          <w:ilvl w:val="0"/>
          <w:numId w:val="349"/>
        </w:numPr>
        <w:spacing w:before="240"/>
      </w:pPr>
      <w:r>
        <w:t>Working with facial machines like Galvanic, High-Frequency, Ultrasonic, Infrared</w:t>
      </w:r>
      <w:r>
        <w:br/>
      </w:r>
    </w:p>
    <w:p w14:paraId="44393B58" w14:textId="77777777" w:rsidR="00F24A59" w:rsidRDefault="00F24A59" w:rsidP="00F24A59">
      <w:pPr>
        <w:numPr>
          <w:ilvl w:val="0"/>
          <w:numId w:val="349"/>
        </w:numPr>
      </w:pPr>
      <w:r>
        <w:t>Modern lymphatic drainage massage</w:t>
      </w:r>
      <w:r>
        <w:br/>
      </w:r>
    </w:p>
    <w:p w14:paraId="62A670F0" w14:textId="77777777" w:rsidR="00F24A59" w:rsidRDefault="00F24A59" w:rsidP="00F24A59">
      <w:pPr>
        <w:numPr>
          <w:ilvl w:val="0"/>
          <w:numId w:val="349"/>
        </w:numPr>
        <w:spacing w:after="240"/>
      </w:pPr>
      <w:r>
        <w:t>Hydrafacial for deep hydration</w:t>
      </w:r>
      <w:r>
        <w:br/>
      </w:r>
    </w:p>
    <w:p w14:paraId="26479C7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Professional Knowledge</w:t>
      </w:r>
    </w:p>
    <w:p w14:paraId="2449CBE2" w14:textId="77777777" w:rsidR="00F24A59" w:rsidRDefault="00F24A59" w:rsidP="00F24A59">
      <w:pPr>
        <w:numPr>
          <w:ilvl w:val="0"/>
          <w:numId w:val="454"/>
        </w:numPr>
        <w:spacing w:before="240"/>
      </w:pPr>
      <w:r>
        <w:t>Understanding cosmetic science and ingredients</w:t>
      </w:r>
      <w:r>
        <w:br/>
      </w:r>
    </w:p>
    <w:p w14:paraId="3E1F6A5A" w14:textId="77777777" w:rsidR="00F24A59" w:rsidRDefault="00F24A59" w:rsidP="00F24A59">
      <w:pPr>
        <w:numPr>
          <w:ilvl w:val="0"/>
          <w:numId w:val="454"/>
        </w:numPr>
      </w:pPr>
      <w:r>
        <w:t>Basic dermatology terms and first aid</w:t>
      </w:r>
      <w:r>
        <w:br/>
      </w:r>
    </w:p>
    <w:p w14:paraId="563FE2F3" w14:textId="77777777" w:rsidR="00F24A59" w:rsidRDefault="00F24A59" w:rsidP="00F24A59">
      <w:pPr>
        <w:numPr>
          <w:ilvl w:val="0"/>
          <w:numId w:val="454"/>
        </w:numPr>
      </w:pPr>
      <w:r>
        <w:t>Hygiene, sterilization, and salon safety</w:t>
      </w:r>
      <w:r>
        <w:br/>
      </w:r>
    </w:p>
    <w:p w14:paraId="6BF25F76" w14:textId="77777777" w:rsidR="00F24A59" w:rsidRDefault="00F24A59" w:rsidP="00F24A59">
      <w:pPr>
        <w:numPr>
          <w:ilvl w:val="0"/>
          <w:numId w:val="454"/>
        </w:numPr>
        <w:spacing w:after="240"/>
      </w:pPr>
      <w:r>
        <w:t>Salon setup, communication skills, and professional ethics</w:t>
      </w:r>
      <w:r>
        <w:br/>
      </w:r>
    </w:p>
    <w:p w14:paraId="4C45343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🧘</w:t>
      </w:r>
      <w:r>
        <w:t xml:space="preserve"> </w:t>
      </w:r>
      <w:r>
        <w:rPr>
          <w:b/>
        </w:rPr>
        <w:t>Mindful Beauty Practices</w:t>
      </w:r>
    </w:p>
    <w:p w14:paraId="15F20A77" w14:textId="77777777" w:rsidR="00F24A59" w:rsidRDefault="00F24A59" w:rsidP="00F24A59">
      <w:pPr>
        <w:numPr>
          <w:ilvl w:val="0"/>
          <w:numId w:val="417"/>
        </w:numPr>
        <w:spacing w:before="240"/>
      </w:pPr>
      <w:r>
        <w:lastRenderedPageBreak/>
        <w:t>Self-care techniques to promote client wellness</w:t>
      </w:r>
      <w:r>
        <w:br/>
      </w:r>
    </w:p>
    <w:p w14:paraId="018825D7" w14:textId="77777777" w:rsidR="00F24A59" w:rsidRDefault="00F24A59" w:rsidP="00F24A59">
      <w:pPr>
        <w:numPr>
          <w:ilvl w:val="0"/>
          <w:numId w:val="417"/>
        </w:numPr>
        <w:spacing w:after="240"/>
      </w:pPr>
      <w:r>
        <w:t>Creating a calming and professional beauty environment</w:t>
      </w:r>
      <w:r>
        <w:br/>
      </w:r>
    </w:p>
    <w:p w14:paraId="5F205BD5" w14:textId="77777777" w:rsidR="00F24A59" w:rsidRDefault="00F24A59" w:rsidP="00F24A59"/>
    <w:p w14:paraId="776FD31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1802276C" w14:textId="77777777" w:rsidR="00F24A59" w:rsidRDefault="00F24A59" w:rsidP="00F24A59">
      <w:pPr>
        <w:numPr>
          <w:ilvl w:val="0"/>
          <w:numId w:val="556"/>
        </w:numPr>
        <w:spacing w:before="240" w:after="240"/>
      </w:pPr>
      <w:r>
        <w:rPr>
          <w:b/>
        </w:rPr>
        <w:t>Diploma in Holistic Beauty Science</w:t>
      </w:r>
      <w:r>
        <w:rPr>
          <w:b/>
        </w:rPr>
        <w:br/>
      </w:r>
      <w:r>
        <w:t xml:space="preserve"> Awarded after successfully completing the course and assessments.</w:t>
      </w:r>
      <w:r>
        <w:br/>
      </w:r>
    </w:p>
    <w:p w14:paraId="25AF1CB3" w14:textId="77777777" w:rsidR="00F24A59" w:rsidRDefault="00F24A59" w:rsidP="00F24A59"/>
    <w:p w14:paraId="49ECB6E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193268E8" w14:textId="77777777" w:rsidR="00F24A59" w:rsidRDefault="00F24A59" w:rsidP="00F24A59">
      <w:pPr>
        <w:numPr>
          <w:ilvl w:val="0"/>
          <w:numId w:val="638"/>
        </w:numPr>
        <w:spacing w:before="240"/>
      </w:pPr>
      <w:r>
        <w:t>Freshers passionate about beauty and skincare</w:t>
      </w:r>
      <w:r>
        <w:br/>
      </w:r>
    </w:p>
    <w:p w14:paraId="3DEF58B5" w14:textId="77777777" w:rsidR="00F24A59" w:rsidRDefault="00F24A59" w:rsidP="00F24A59">
      <w:pPr>
        <w:numPr>
          <w:ilvl w:val="0"/>
          <w:numId w:val="638"/>
        </w:numPr>
      </w:pPr>
      <w:r>
        <w:t>Salon owners looking to expand their service menu</w:t>
      </w:r>
      <w:r>
        <w:br/>
      </w:r>
    </w:p>
    <w:p w14:paraId="222AFC16" w14:textId="77777777" w:rsidR="00F24A59" w:rsidRDefault="00F24A59" w:rsidP="00F24A59">
      <w:pPr>
        <w:numPr>
          <w:ilvl w:val="0"/>
          <w:numId w:val="638"/>
        </w:numPr>
      </w:pPr>
      <w:r>
        <w:t>Freelancers and beauty entrepreneurs</w:t>
      </w:r>
      <w:r>
        <w:br/>
      </w:r>
    </w:p>
    <w:p w14:paraId="661593C8" w14:textId="77777777" w:rsidR="00F24A59" w:rsidRDefault="00F24A59" w:rsidP="00F24A59">
      <w:pPr>
        <w:numPr>
          <w:ilvl w:val="0"/>
          <w:numId w:val="638"/>
        </w:numPr>
        <w:spacing w:after="240"/>
        <w:jc w:val="center"/>
      </w:pPr>
      <w:r>
        <w:t>Anyone wanting a strong foundation in beauty therapy to build a glowing career!</w:t>
      </w:r>
      <w:r>
        <w:br/>
      </w:r>
    </w:p>
    <w:p w14:paraId="64D35DE9" w14:textId="77777777" w:rsidR="00F24A59" w:rsidRDefault="00F24A59" w:rsidP="00F24A59">
      <w:pPr>
        <w:spacing w:before="240" w:after="240"/>
        <w:jc w:val="center"/>
      </w:pPr>
    </w:p>
    <w:p w14:paraId="1BC68FF5" w14:textId="77777777" w:rsidR="00F24A59" w:rsidRDefault="00F24A59" w:rsidP="00F24A59">
      <w:pPr>
        <w:spacing w:before="240" w:after="240"/>
        <w:jc w:val="center"/>
      </w:pPr>
    </w:p>
    <w:p w14:paraId="2B8D7B74" w14:textId="77777777" w:rsidR="00F24A59" w:rsidRDefault="00F24A59" w:rsidP="00F24A59">
      <w:pPr>
        <w:spacing w:before="240" w:after="240"/>
        <w:jc w:val="center"/>
      </w:pPr>
    </w:p>
    <w:p w14:paraId="6DC5D59F" w14:textId="77777777" w:rsidR="00F24A59" w:rsidRDefault="00F24A59" w:rsidP="00F24A59">
      <w:pPr>
        <w:spacing w:before="240" w:after="240"/>
        <w:jc w:val="center"/>
      </w:pPr>
    </w:p>
    <w:p w14:paraId="59A135B6" w14:textId="77777777" w:rsidR="00F24A59" w:rsidRDefault="00F24A59" w:rsidP="00F24A59">
      <w:pPr>
        <w:spacing w:before="240" w:after="240"/>
        <w:jc w:val="center"/>
      </w:pPr>
    </w:p>
    <w:p w14:paraId="18967830" w14:textId="77777777" w:rsidR="00F24A59" w:rsidRDefault="00F24A59" w:rsidP="00F24A59">
      <w:pPr>
        <w:spacing w:before="240" w:after="240"/>
        <w:jc w:val="center"/>
      </w:pPr>
    </w:p>
    <w:p w14:paraId="5F8D8095" w14:textId="77777777" w:rsidR="00F24A59" w:rsidRDefault="00F24A59" w:rsidP="00F24A59">
      <w:pPr>
        <w:spacing w:before="240" w:after="240"/>
        <w:jc w:val="center"/>
      </w:pPr>
    </w:p>
    <w:p w14:paraId="528AC858" w14:textId="77777777" w:rsidR="00F24A59" w:rsidRDefault="00F24A59" w:rsidP="00F24A59">
      <w:pPr>
        <w:spacing w:before="240" w:after="240"/>
        <w:jc w:val="center"/>
      </w:pPr>
    </w:p>
    <w:p w14:paraId="3134A73E" w14:textId="77777777" w:rsidR="00F24A59" w:rsidRDefault="00F24A59" w:rsidP="00F24A59">
      <w:pPr>
        <w:spacing w:before="240" w:after="240"/>
        <w:jc w:val="center"/>
      </w:pPr>
    </w:p>
    <w:p w14:paraId="4C00D61B" w14:textId="77777777" w:rsidR="00F24A59" w:rsidRDefault="00F24A59" w:rsidP="00F24A59">
      <w:pPr>
        <w:spacing w:before="240" w:after="240"/>
        <w:jc w:val="center"/>
      </w:pPr>
    </w:p>
    <w:p w14:paraId="5722A8D1" w14:textId="77777777" w:rsidR="00F24A59" w:rsidRDefault="00F24A59" w:rsidP="00F24A59">
      <w:pPr>
        <w:spacing w:before="240" w:after="240"/>
        <w:jc w:val="center"/>
      </w:pPr>
    </w:p>
    <w:p w14:paraId="67B3400D" w14:textId="77777777" w:rsidR="00F24A59" w:rsidRDefault="00F24A59" w:rsidP="00F24A59">
      <w:pPr>
        <w:spacing w:before="240" w:after="240"/>
        <w:jc w:val="center"/>
      </w:pPr>
      <w:r>
        <w:rPr>
          <w:b/>
          <w:sz w:val="28"/>
          <w:szCs w:val="28"/>
        </w:rPr>
        <w:lastRenderedPageBreak/>
        <w:t>Course Name: Essential Beauty Technique</w:t>
      </w:r>
      <w:r>
        <w:t>s</w:t>
      </w:r>
    </w:p>
    <w:p w14:paraId="62AD22AA" w14:textId="77777777" w:rsidR="00F24A59" w:rsidRDefault="00F24A59" w:rsidP="00F24A59">
      <w:pPr>
        <w:spacing w:before="240" w:after="240"/>
        <w:rPr>
          <w:ins w:id="26" w:author="Parminder Kaur" w:date="2025-06-16T10:23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OCQ10</w:t>
      </w:r>
      <w:r>
        <w:br/>
        <w:t xml:space="preserve"> </w:t>
      </w:r>
      <w:r>
        <w:rPr>
          <w:b/>
        </w:rPr>
        <w:t>Duration:</w:t>
      </w:r>
      <w:r>
        <w:t xml:space="preserve"> 2 Months</w:t>
      </w:r>
    </w:p>
    <w:p w14:paraId="2717BBD6" w14:textId="77777777" w:rsidR="00F24A59" w:rsidRDefault="00F24A59" w:rsidP="00F24A59">
      <w:pPr>
        <w:spacing w:before="240" w:after="240"/>
      </w:pPr>
      <w:ins w:id="27" w:author="Parminder Kaur" w:date="2025-06-16T10:23:00Z">
        <w:r>
          <w:t xml:space="preserve">Hours 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Skin Therapist</w:t>
      </w:r>
    </w:p>
    <w:p w14:paraId="548DBFA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CFF663A" w14:textId="77777777" w:rsidR="00F24A59" w:rsidRDefault="00F24A59" w:rsidP="00F24A59">
      <w:pPr>
        <w:numPr>
          <w:ilvl w:val="0"/>
          <w:numId w:val="355"/>
        </w:numPr>
        <w:spacing w:before="240"/>
      </w:pPr>
      <w:r>
        <w:t>Skin Therapist in salons, spas, wellness centers</w:t>
      </w:r>
      <w:r>
        <w:br/>
      </w:r>
    </w:p>
    <w:p w14:paraId="4D01AE1D" w14:textId="77777777" w:rsidR="00F24A59" w:rsidRDefault="00F24A59" w:rsidP="00F24A59">
      <w:pPr>
        <w:numPr>
          <w:ilvl w:val="0"/>
          <w:numId w:val="355"/>
        </w:numPr>
      </w:pPr>
      <w:r>
        <w:t>Beauty Advisor for skincare brands</w:t>
      </w:r>
      <w:r>
        <w:br/>
      </w:r>
    </w:p>
    <w:p w14:paraId="54816FB7" w14:textId="77777777" w:rsidR="00F24A59" w:rsidRDefault="00F24A59" w:rsidP="00F24A59">
      <w:pPr>
        <w:numPr>
          <w:ilvl w:val="0"/>
          <w:numId w:val="355"/>
        </w:numPr>
      </w:pPr>
      <w:r>
        <w:t>Freelance Beauty Service Provider</w:t>
      </w:r>
      <w:r>
        <w:br/>
      </w:r>
    </w:p>
    <w:p w14:paraId="04A7AFE0" w14:textId="77777777" w:rsidR="00F24A59" w:rsidRDefault="00F24A59" w:rsidP="00F24A59">
      <w:pPr>
        <w:numPr>
          <w:ilvl w:val="0"/>
          <w:numId w:val="355"/>
        </w:numPr>
      </w:pPr>
      <w:r>
        <w:t>Skin Care Consultant</w:t>
      </w:r>
    </w:p>
    <w:p w14:paraId="3012E989" w14:textId="77777777" w:rsidR="00F24A59" w:rsidRDefault="00F24A59" w:rsidP="00F24A59">
      <w:pPr>
        <w:numPr>
          <w:ilvl w:val="0"/>
          <w:numId w:val="355"/>
        </w:numPr>
        <w:spacing w:after="240"/>
      </w:pPr>
      <w:r>
        <w:t>Entrepreneur (start your own beauty studio!)</w:t>
      </w:r>
      <w:r>
        <w:br/>
      </w:r>
    </w:p>
    <w:p w14:paraId="6095F95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48B973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Care Expertise</w:t>
      </w:r>
    </w:p>
    <w:p w14:paraId="2A35B2B6" w14:textId="77777777" w:rsidR="00F24A59" w:rsidRDefault="00F24A59" w:rsidP="00F24A59">
      <w:pPr>
        <w:numPr>
          <w:ilvl w:val="0"/>
          <w:numId w:val="713"/>
        </w:numPr>
        <w:spacing w:before="240"/>
      </w:pPr>
      <w:r>
        <w:t>Professional cleansing, toning, moisturizing techniques</w:t>
      </w:r>
      <w:r>
        <w:br/>
      </w:r>
    </w:p>
    <w:p w14:paraId="6915C8C1" w14:textId="77777777" w:rsidR="00F24A59" w:rsidRDefault="00F24A59" w:rsidP="00F24A59">
      <w:pPr>
        <w:numPr>
          <w:ilvl w:val="0"/>
          <w:numId w:val="713"/>
        </w:numPr>
      </w:pPr>
      <w:r>
        <w:t>Daily skincare routines for all skin types</w:t>
      </w:r>
      <w:r>
        <w:br/>
      </w:r>
    </w:p>
    <w:p w14:paraId="03C38FC0" w14:textId="77777777" w:rsidR="00F24A59" w:rsidRDefault="00F24A59" w:rsidP="00F24A59">
      <w:pPr>
        <w:numPr>
          <w:ilvl w:val="0"/>
          <w:numId w:val="713"/>
        </w:numPr>
      </w:pPr>
      <w:r>
        <w:t>In-depth skin analysis and client consultations</w:t>
      </w:r>
      <w:r>
        <w:br/>
      </w:r>
    </w:p>
    <w:p w14:paraId="006E60FE" w14:textId="77777777" w:rsidR="00F24A59" w:rsidRDefault="00F24A59" w:rsidP="00F24A59">
      <w:pPr>
        <w:numPr>
          <w:ilvl w:val="0"/>
          <w:numId w:val="713"/>
        </w:numPr>
      </w:pPr>
      <w:r>
        <w:t>Facial massage steps including classical and lymphatic drainage techniques</w:t>
      </w:r>
      <w:r>
        <w:br/>
      </w:r>
    </w:p>
    <w:p w14:paraId="258B9225" w14:textId="77777777" w:rsidR="00F24A59" w:rsidRDefault="00F24A59" w:rsidP="00F24A59">
      <w:pPr>
        <w:numPr>
          <w:ilvl w:val="0"/>
          <w:numId w:val="713"/>
        </w:numPr>
        <w:spacing w:after="240"/>
      </w:pPr>
      <w:r>
        <w:t>Setting up and maintaining a professional facial room</w:t>
      </w:r>
      <w:r>
        <w:br/>
      </w:r>
    </w:p>
    <w:p w14:paraId="76724CD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🌸</w:t>
      </w:r>
      <w:r>
        <w:t xml:space="preserve"> </w:t>
      </w:r>
      <w:r>
        <w:rPr>
          <w:b/>
        </w:rPr>
        <w:t>Beauty Essentials</w:t>
      </w:r>
    </w:p>
    <w:p w14:paraId="19F9B5D2" w14:textId="77777777" w:rsidR="00F24A59" w:rsidRDefault="00F24A59" w:rsidP="00F24A59">
      <w:pPr>
        <w:numPr>
          <w:ilvl w:val="0"/>
          <w:numId w:val="421"/>
        </w:numPr>
        <w:spacing w:before="240"/>
      </w:pPr>
      <w:r>
        <w:t>Perfect eyebrow shaping</w:t>
      </w:r>
      <w:r>
        <w:br/>
      </w:r>
    </w:p>
    <w:p w14:paraId="1BC10AE3" w14:textId="77777777" w:rsidR="00F24A59" w:rsidRDefault="00F24A59" w:rsidP="00F24A59">
      <w:pPr>
        <w:numPr>
          <w:ilvl w:val="0"/>
          <w:numId w:val="421"/>
        </w:numPr>
      </w:pPr>
      <w:r>
        <w:t>Skin brightening with professional bleaching techniques</w:t>
      </w:r>
      <w:r>
        <w:br/>
      </w:r>
    </w:p>
    <w:p w14:paraId="57CB78E3" w14:textId="77777777" w:rsidR="00F24A59" w:rsidRDefault="00F24A59" w:rsidP="00F24A59">
      <w:pPr>
        <w:numPr>
          <w:ilvl w:val="0"/>
          <w:numId w:val="421"/>
        </w:numPr>
      </w:pPr>
      <w:r>
        <w:t>Proper sterilization, sanitation, and hygiene practices</w:t>
      </w:r>
      <w:r>
        <w:br/>
      </w:r>
    </w:p>
    <w:p w14:paraId="33E96ED0" w14:textId="77777777" w:rsidR="00F24A59" w:rsidRDefault="00F24A59" w:rsidP="00F24A59">
      <w:pPr>
        <w:numPr>
          <w:ilvl w:val="0"/>
          <w:numId w:val="421"/>
        </w:numPr>
        <w:spacing w:after="240"/>
      </w:pPr>
      <w:r>
        <w:lastRenderedPageBreak/>
        <w:t>Understanding skin diseases and safe handling</w:t>
      </w:r>
      <w:r>
        <w:br/>
      </w:r>
    </w:p>
    <w:p w14:paraId="1D4CECF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 &amp; Foot Care</w:t>
      </w:r>
    </w:p>
    <w:p w14:paraId="2B2AA90D" w14:textId="77777777" w:rsidR="00F24A59" w:rsidRDefault="00F24A59" w:rsidP="00F24A59">
      <w:pPr>
        <w:numPr>
          <w:ilvl w:val="0"/>
          <w:numId w:val="427"/>
        </w:numPr>
        <w:spacing w:before="240"/>
      </w:pPr>
      <w:r>
        <w:t>Basic manicure and pedicure techniques</w:t>
      </w:r>
      <w:r>
        <w:br/>
      </w:r>
    </w:p>
    <w:p w14:paraId="1EA426D9" w14:textId="77777777" w:rsidR="00F24A59" w:rsidRDefault="00F24A59" w:rsidP="00F24A59">
      <w:pPr>
        <w:numPr>
          <w:ilvl w:val="0"/>
          <w:numId w:val="427"/>
        </w:numPr>
      </w:pPr>
      <w:r>
        <w:t>Knowledge of nail anatomy, nail diseases, and disorders</w:t>
      </w:r>
      <w:r>
        <w:br/>
      </w:r>
    </w:p>
    <w:p w14:paraId="1A73257B" w14:textId="77777777" w:rsidR="00F24A59" w:rsidRDefault="00F24A59" w:rsidP="00F24A59">
      <w:pPr>
        <w:numPr>
          <w:ilvl w:val="0"/>
          <w:numId w:val="427"/>
        </w:numPr>
        <w:spacing w:after="240"/>
      </w:pPr>
      <w:r>
        <w:t>Preparation and maintenance of clean and sanitized work areas</w:t>
      </w:r>
      <w:r>
        <w:br/>
      </w:r>
    </w:p>
    <w:p w14:paraId="4E71A09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🕯</w:t>
      </w:r>
      <w:r>
        <w:t xml:space="preserve"> </w:t>
      </w:r>
      <w:r>
        <w:rPr>
          <w:b/>
        </w:rPr>
        <w:t>Hair Removal Techniques</w:t>
      </w:r>
    </w:p>
    <w:p w14:paraId="7829E66A" w14:textId="77777777" w:rsidR="00F24A59" w:rsidRDefault="00F24A59" w:rsidP="00F24A59">
      <w:pPr>
        <w:numPr>
          <w:ilvl w:val="0"/>
          <w:numId w:val="277"/>
        </w:numPr>
        <w:spacing w:before="240"/>
      </w:pPr>
      <w:r>
        <w:t>Warm/soft body waxing</w:t>
      </w:r>
      <w:r>
        <w:br/>
      </w:r>
    </w:p>
    <w:p w14:paraId="7A79677E" w14:textId="77777777" w:rsidR="00F24A59" w:rsidRDefault="00F24A59" w:rsidP="00F24A59">
      <w:pPr>
        <w:numPr>
          <w:ilvl w:val="0"/>
          <w:numId w:val="277"/>
        </w:numPr>
        <w:spacing w:after="240"/>
      </w:pPr>
      <w:r>
        <w:t>Rica waxing for legs (premium waxing experience)</w:t>
      </w:r>
      <w:r>
        <w:br/>
      </w:r>
    </w:p>
    <w:p w14:paraId="1E8437B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Professional Behavior</w:t>
      </w:r>
    </w:p>
    <w:p w14:paraId="5159894B" w14:textId="77777777" w:rsidR="00F24A59" w:rsidRDefault="00F24A59" w:rsidP="00F24A59">
      <w:pPr>
        <w:numPr>
          <w:ilvl w:val="0"/>
          <w:numId w:val="250"/>
        </w:numPr>
        <w:spacing w:before="240"/>
      </w:pPr>
      <w:r>
        <w:t>Communication skills for client handling</w:t>
      </w:r>
      <w:r>
        <w:br/>
      </w:r>
    </w:p>
    <w:p w14:paraId="72F4F615" w14:textId="77777777" w:rsidR="00F24A59" w:rsidRDefault="00F24A59" w:rsidP="00F24A59">
      <w:pPr>
        <w:numPr>
          <w:ilvl w:val="0"/>
          <w:numId w:val="250"/>
        </w:numPr>
        <w:spacing w:after="240"/>
      </w:pPr>
      <w:r>
        <w:t>Maintaining professional ethics in the beauty industry</w:t>
      </w:r>
      <w:r>
        <w:br/>
      </w:r>
    </w:p>
    <w:p w14:paraId="3A917CC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Scientific Foundations</w:t>
      </w:r>
    </w:p>
    <w:p w14:paraId="7A6D2047" w14:textId="77777777" w:rsidR="00F24A59" w:rsidRDefault="00F24A59" w:rsidP="00F24A59">
      <w:pPr>
        <w:numPr>
          <w:ilvl w:val="0"/>
          <w:numId w:val="653"/>
        </w:numPr>
        <w:spacing w:before="240"/>
      </w:pPr>
      <w:r>
        <w:t>Understanding microorganisms affecting skin health</w:t>
      </w:r>
      <w:r>
        <w:br/>
      </w:r>
    </w:p>
    <w:p w14:paraId="477C4E43" w14:textId="77777777" w:rsidR="00F24A59" w:rsidRDefault="00F24A59" w:rsidP="00F24A59">
      <w:pPr>
        <w:numPr>
          <w:ilvl w:val="0"/>
          <w:numId w:val="653"/>
        </w:numPr>
      </w:pPr>
      <w:r>
        <w:t>Basics of the pH scale and its importance for beauty treatments</w:t>
      </w:r>
      <w:r>
        <w:br/>
      </w:r>
    </w:p>
    <w:p w14:paraId="06D32D98" w14:textId="77777777" w:rsidR="00F24A59" w:rsidRDefault="00F24A59" w:rsidP="00F24A59">
      <w:pPr>
        <w:numPr>
          <w:ilvl w:val="0"/>
          <w:numId w:val="653"/>
        </w:numPr>
        <w:spacing w:after="240"/>
      </w:pPr>
      <w:r>
        <w:t>Physiology and histology of the skin (know your canvas!)</w:t>
      </w:r>
      <w:r>
        <w:br/>
      </w:r>
    </w:p>
    <w:p w14:paraId="6E88DE1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13BDB35D" w14:textId="77777777" w:rsidR="00F24A59" w:rsidRDefault="00F24A59" w:rsidP="00F24A59">
      <w:pPr>
        <w:numPr>
          <w:ilvl w:val="0"/>
          <w:numId w:val="356"/>
        </w:numPr>
        <w:spacing w:before="240"/>
      </w:pPr>
      <w:r>
        <w:t>Certificate in Essential Beauty Techniques</w:t>
      </w:r>
      <w:r>
        <w:br/>
      </w:r>
    </w:p>
    <w:p w14:paraId="6F96AC82" w14:textId="77777777" w:rsidR="00F24A59" w:rsidRDefault="00F24A59" w:rsidP="00F24A59">
      <w:pPr>
        <w:numPr>
          <w:ilvl w:val="0"/>
          <w:numId w:val="356"/>
        </w:numPr>
        <w:spacing w:after="240"/>
      </w:pPr>
      <w:r>
        <w:t>Certified as a Skin Therapist, ready to work in the beauty and wellness industry</w:t>
      </w:r>
      <w:r>
        <w:br/>
      </w:r>
    </w:p>
    <w:p w14:paraId="0264DA2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2111B32" w14:textId="77777777" w:rsidR="00F24A59" w:rsidRDefault="00F24A59" w:rsidP="00F24A59">
      <w:pPr>
        <w:numPr>
          <w:ilvl w:val="0"/>
          <w:numId w:val="223"/>
        </w:numPr>
        <w:spacing w:before="240"/>
      </w:pPr>
      <w:r>
        <w:lastRenderedPageBreak/>
        <w:t>Freshers looking to enter the beauty industry</w:t>
      </w:r>
      <w:r>
        <w:br/>
      </w:r>
    </w:p>
    <w:p w14:paraId="154D4CFF" w14:textId="77777777" w:rsidR="00F24A59" w:rsidRDefault="00F24A59" w:rsidP="00F24A59">
      <w:pPr>
        <w:numPr>
          <w:ilvl w:val="0"/>
          <w:numId w:val="223"/>
        </w:numPr>
      </w:pPr>
      <w:r>
        <w:t>Salon owners wanting to upgrade their services</w:t>
      </w:r>
      <w:r>
        <w:br/>
      </w:r>
    </w:p>
    <w:p w14:paraId="518F9865" w14:textId="77777777" w:rsidR="00F24A59" w:rsidRDefault="00F24A59" w:rsidP="00F24A59">
      <w:pPr>
        <w:numPr>
          <w:ilvl w:val="0"/>
          <w:numId w:val="223"/>
        </w:numPr>
      </w:pPr>
      <w:r>
        <w:t>Freelancers offering home beauty services</w:t>
      </w:r>
      <w:r>
        <w:br/>
      </w:r>
    </w:p>
    <w:p w14:paraId="0CD638A8" w14:textId="77777777" w:rsidR="00F24A59" w:rsidRDefault="00F24A59" w:rsidP="00F24A59">
      <w:pPr>
        <w:numPr>
          <w:ilvl w:val="0"/>
          <w:numId w:val="223"/>
        </w:numPr>
      </w:pPr>
      <w:r>
        <w:t>Makeup artists who want to add skincare to their skills</w:t>
      </w:r>
      <w:r>
        <w:br/>
      </w:r>
    </w:p>
    <w:p w14:paraId="11482FF8" w14:textId="77777777" w:rsidR="00F24A59" w:rsidRDefault="00F24A59" w:rsidP="00F24A59">
      <w:pPr>
        <w:numPr>
          <w:ilvl w:val="0"/>
          <w:numId w:val="223"/>
        </w:numPr>
        <w:spacing w:after="240"/>
      </w:pPr>
      <w:r>
        <w:t>Beauty enthusiasts passionate about skin care and therapy</w:t>
      </w:r>
      <w:r>
        <w:br/>
      </w:r>
    </w:p>
    <w:p w14:paraId="1964F3A5" w14:textId="77777777" w:rsidR="00F24A59" w:rsidRDefault="00F24A59" w:rsidP="00F24A59">
      <w:pPr>
        <w:spacing w:before="240" w:after="240"/>
      </w:pPr>
    </w:p>
    <w:p w14:paraId="50E3BD68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Advanced Beauty &amp; Salon Pro Techniques</w:t>
      </w:r>
    </w:p>
    <w:p w14:paraId="4BE62F06" w14:textId="77777777" w:rsidR="00F24A59" w:rsidRDefault="00F24A59" w:rsidP="00F24A59">
      <w:pPr>
        <w:spacing w:before="240" w:after="240"/>
        <w:rPr>
          <w:ins w:id="28" w:author="Parminder Kaur" w:date="2025-06-16T10:24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OCQ11</w:t>
      </w:r>
      <w:r>
        <w:br/>
        <w:t xml:space="preserve"> </w:t>
      </w:r>
      <w:r>
        <w:rPr>
          <w:b/>
        </w:rPr>
        <w:t>Duration:</w:t>
      </w:r>
      <w:r>
        <w:t xml:space="preserve"> 2 Months</w:t>
      </w:r>
    </w:p>
    <w:p w14:paraId="58A6D6C4" w14:textId="77777777" w:rsidR="00F24A59" w:rsidRDefault="00F24A59" w:rsidP="00F24A59">
      <w:pPr>
        <w:spacing w:before="240" w:after="240"/>
      </w:pPr>
      <w:ins w:id="29" w:author="Parminder Kaur" w:date="2025-06-16T10:24:00Z">
        <w:r>
          <w:t>Hours :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Skin Therapist</w:t>
      </w:r>
    </w:p>
    <w:p w14:paraId="1389F20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E169B56" w14:textId="77777777" w:rsidR="00F24A59" w:rsidRDefault="00F24A59" w:rsidP="00F24A59">
      <w:pPr>
        <w:numPr>
          <w:ilvl w:val="0"/>
          <w:numId w:val="531"/>
        </w:numPr>
        <w:spacing w:before="240"/>
      </w:pPr>
      <w:r>
        <w:t>Certified Skin Therapist</w:t>
      </w:r>
      <w:r>
        <w:br/>
      </w:r>
    </w:p>
    <w:p w14:paraId="3451ECD6" w14:textId="77777777" w:rsidR="00F24A59" w:rsidRDefault="00F24A59" w:rsidP="00F24A59">
      <w:pPr>
        <w:numPr>
          <w:ilvl w:val="0"/>
          <w:numId w:val="531"/>
        </w:numPr>
      </w:pPr>
      <w:r>
        <w:t>Professional Beauty Therapist</w:t>
      </w:r>
      <w:r>
        <w:br/>
      </w:r>
    </w:p>
    <w:p w14:paraId="45F7A93B" w14:textId="77777777" w:rsidR="00F24A59" w:rsidRDefault="00F24A59" w:rsidP="00F24A59">
      <w:pPr>
        <w:numPr>
          <w:ilvl w:val="0"/>
          <w:numId w:val="531"/>
        </w:numPr>
      </w:pPr>
      <w:r>
        <w:t>Salon Skin Care Specialist</w:t>
      </w:r>
      <w:r>
        <w:br/>
      </w:r>
    </w:p>
    <w:p w14:paraId="49240DF5" w14:textId="77777777" w:rsidR="00F24A59" w:rsidRDefault="00F24A59" w:rsidP="00F24A59">
      <w:pPr>
        <w:numPr>
          <w:ilvl w:val="0"/>
          <w:numId w:val="531"/>
        </w:numPr>
      </w:pPr>
      <w:r>
        <w:t>Freelance Facial Expert</w:t>
      </w:r>
      <w:r>
        <w:br/>
      </w:r>
    </w:p>
    <w:p w14:paraId="07383B76" w14:textId="77777777" w:rsidR="00F24A59" w:rsidRDefault="00F24A59" w:rsidP="00F24A59">
      <w:pPr>
        <w:numPr>
          <w:ilvl w:val="0"/>
          <w:numId w:val="531"/>
        </w:numPr>
      </w:pPr>
      <w:r>
        <w:t>Beauty Salon Owner</w:t>
      </w:r>
      <w:r>
        <w:br/>
      </w:r>
    </w:p>
    <w:p w14:paraId="134DCDF9" w14:textId="77777777" w:rsidR="00F24A59" w:rsidRDefault="00F24A59" w:rsidP="00F24A59">
      <w:pPr>
        <w:numPr>
          <w:ilvl w:val="0"/>
          <w:numId w:val="531"/>
        </w:numPr>
        <w:spacing w:after="240"/>
      </w:pPr>
      <w:r>
        <w:t>Trainer for Advanced Beauty Services</w:t>
      </w:r>
      <w:r>
        <w:br/>
      </w:r>
    </w:p>
    <w:p w14:paraId="2AE39476" w14:textId="77777777" w:rsidR="00F24A59" w:rsidRDefault="00F24A59" w:rsidP="00F24A59">
      <w:pPr>
        <w:spacing w:before="240" w:after="240"/>
      </w:pPr>
      <w:r>
        <w:t>Start your career in premium salons, luxury spas, or even open your own studio with confidence!</w:t>
      </w:r>
    </w:p>
    <w:p w14:paraId="77C345E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195CF93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💎</w:t>
      </w:r>
      <w:r>
        <w:t xml:space="preserve"> </w:t>
      </w:r>
      <w:r>
        <w:rPr>
          <w:b/>
        </w:rPr>
        <w:t>Cosmetic Science Essentials</w:t>
      </w:r>
    </w:p>
    <w:p w14:paraId="1ED0C404" w14:textId="77777777" w:rsidR="00F24A59" w:rsidRDefault="00F24A59" w:rsidP="00F24A59">
      <w:pPr>
        <w:numPr>
          <w:ilvl w:val="0"/>
          <w:numId w:val="541"/>
        </w:numPr>
        <w:spacing w:before="240"/>
      </w:pPr>
      <w:r>
        <w:lastRenderedPageBreak/>
        <w:t>Know what goes inside beauty products</w:t>
      </w:r>
      <w:r>
        <w:br/>
      </w:r>
    </w:p>
    <w:p w14:paraId="49FC808E" w14:textId="77777777" w:rsidR="00F24A59" w:rsidRDefault="00F24A59" w:rsidP="00F24A59">
      <w:pPr>
        <w:numPr>
          <w:ilvl w:val="0"/>
          <w:numId w:val="541"/>
        </w:numPr>
        <w:spacing w:after="240"/>
      </w:pPr>
      <w:r>
        <w:t>Understand chemicals and ingredients safely</w:t>
      </w:r>
      <w:r>
        <w:br/>
      </w:r>
    </w:p>
    <w:p w14:paraId="76DC9CC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Skincare Treatments Mastery</w:t>
      </w:r>
    </w:p>
    <w:p w14:paraId="08776C4B" w14:textId="77777777" w:rsidR="00F24A59" w:rsidRDefault="00F24A59" w:rsidP="00F24A59">
      <w:pPr>
        <w:numPr>
          <w:ilvl w:val="0"/>
          <w:numId w:val="612"/>
        </w:numPr>
        <w:spacing w:before="240"/>
      </w:pPr>
      <w:r>
        <w:t>Deep cleansing and advanced facial treatments</w:t>
      </w:r>
      <w:r>
        <w:br/>
      </w:r>
    </w:p>
    <w:p w14:paraId="68821F3C" w14:textId="77777777" w:rsidR="00F24A59" w:rsidRDefault="00F24A59" w:rsidP="00F24A59">
      <w:pPr>
        <w:numPr>
          <w:ilvl w:val="0"/>
          <w:numId w:val="612"/>
        </w:numPr>
      </w:pPr>
      <w:r>
        <w:t>Anti-pigmentation, anti-acne, hydrating and rejuvenating facials</w:t>
      </w:r>
      <w:r>
        <w:br/>
      </w:r>
    </w:p>
    <w:p w14:paraId="62F51E28" w14:textId="77777777" w:rsidR="00F24A59" w:rsidRDefault="00F24A59" w:rsidP="00F24A59">
      <w:pPr>
        <w:numPr>
          <w:ilvl w:val="0"/>
          <w:numId w:val="612"/>
        </w:numPr>
        <w:spacing w:after="240"/>
      </w:pPr>
      <w:r>
        <w:t>Bio-lifting and facial skin tightening techniques</w:t>
      </w:r>
      <w:r>
        <w:br/>
      </w:r>
    </w:p>
    <w:p w14:paraId="7092CAC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Expertise in Facial Machines</w:t>
      </w:r>
    </w:p>
    <w:p w14:paraId="4A7B3EB7" w14:textId="77777777" w:rsidR="00F24A59" w:rsidRDefault="00F24A59" w:rsidP="00F24A59">
      <w:pPr>
        <w:numPr>
          <w:ilvl w:val="0"/>
          <w:numId w:val="661"/>
        </w:numPr>
        <w:spacing w:before="240"/>
      </w:pPr>
      <w:r>
        <w:t>Galvanic Treatments (Desincrustation &amp; Ionization)</w:t>
      </w:r>
      <w:r>
        <w:br/>
      </w:r>
    </w:p>
    <w:p w14:paraId="7521D250" w14:textId="77777777" w:rsidR="00F24A59" w:rsidRDefault="00F24A59" w:rsidP="00F24A59">
      <w:pPr>
        <w:numPr>
          <w:ilvl w:val="0"/>
          <w:numId w:val="661"/>
        </w:numPr>
      </w:pPr>
      <w:r>
        <w:t>High Frequency Therapy (Direct and Indirect)</w:t>
      </w:r>
      <w:r>
        <w:br/>
      </w:r>
    </w:p>
    <w:p w14:paraId="2D8E2D1E" w14:textId="77777777" w:rsidR="00F24A59" w:rsidRDefault="00F24A59" w:rsidP="00F24A59">
      <w:pPr>
        <w:numPr>
          <w:ilvl w:val="0"/>
          <w:numId w:val="661"/>
        </w:numPr>
        <w:spacing w:after="240"/>
      </w:pPr>
      <w:r>
        <w:t>Facial Faradic, Ultrasonic, Infrared therapies</w:t>
      </w:r>
      <w:r>
        <w:br/>
      </w:r>
    </w:p>
    <w:p w14:paraId="42659A8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</w:t>
      </w:r>
      <w:r>
        <w:t xml:space="preserve"> </w:t>
      </w:r>
      <w:r>
        <w:rPr>
          <w:b/>
        </w:rPr>
        <w:t>Client Safety &amp; Hygiene</w:t>
      </w:r>
    </w:p>
    <w:p w14:paraId="4EE5596C" w14:textId="77777777" w:rsidR="00F24A59" w:rsidRDefault="00F24A59" w:rsidP="00F24A59">
      <w:pPr>
        <w:numPr>
          <w:ilvl w:val="0"/>
          <w:numId w:val="280"/>
        </w:numPr>
        <w:spacing w:before="240"/>
      </w:pPr>
      <w:r>
        <w:t>First aid basics and health precautions</w:t>
      </w:r>
      <w:r>
        <w:br/>
      </w:r>
    </w:p>
    <w:p w14:paraId="4FA4692A" w14:textId="77777777" w:rsidR="00F24A59" w:rsidRDefault="00F24A59" w:rsidP="00F24A59">
      <w:pPr>
        <w:numPr>
          <w:ilvl w:val="0"/>
          <w:numId w:val="280"/>
        </w:numPr>
        <w:spacing w:after="240"/>
      </w:pPr>
      <w:r>
        <w:t>Electricity safety while using machines</w:t>
      </w:r>
      <w:r>
        <w:br/>
      </w:r>
    </w:p>
    <w:p w14:paraId="71633D6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Advanced Chemical Treatments</w:t>
      </w:r>
    </w:p>
    <w:p w14:paraId="0738A89D" w14:textId="77777777" w:rsidR="00F24A59" w:rsidRDefault="00F24A59" w:rsidP="00F24A59">
      <w:pPr>
        <w:numPr>
          <w:ilvl w:val="0"/>
          <w:numId w:val="304"/>
        </w:numPr>
        <w:spacing w:before="240"/>
      </w:pPr>
      <w:r>
        <w:t>Professional chemical peels like Glycolic Peels</w:t>
      </w:r>
      <w:r>
        <w:br/>
      </w:r>
    </w:p>
    <w:p w14:paraId="23A9480F" w14:textId="77777777" w:rsidR="00F24A59" w:rsidRDefault="00F24A59" w:rsidP="00F24A59">
      <w:pPr>
        <w:numPr>
          <w:ilvl w:val="0"/>
          <w:numId w:val="304"/>
        </w:numPr>
        <w:spacing w:after="240"/>
      </w:pPr>
      <w:r>
        <w:t>Customized consultation and treatment planning</w:t>
      </w:r>
      <w:r>
        <w:br/>
      </w:r>
    </w:p>
    <w:p w14:paraId="303E23B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b/>
        </w:rPr>
        <w:t>Advanced Waxing Techniques</w:t>
      </w:r>
    </w:p>
    <w:p w14:paraId="5AEC18A3" w14:textId="77777777" w:rsidR="00F24A59" w:rsidRDefault="00F24A59" w:rsidP="00F24A59">
      <w:pPr>
        <w:numPr>
          <w:ilvl w:val="0"/>
          <w:numId w:val="673"/>
        </w:numPr>
        <w:spacing w:before="240"/>
      </w:pPr>
      <w:r>
        <w:t>Brazilian Wax (Bikini &amp; Underarms)</w:t>
      </w:r>
      <w:r>
        <w:br/>
      </w:r>
    </w:p>
    <w:p w14:paraId="2E7A0F2A" w14:textId="77777777" w:rsidR="00F24A59" w:rsidRDefault="00F24A59" w:rsidP="00F24A59">
      <w:pPr>
        <w:numPr>
          <w:ilvl w:val="0"/>
          <w:numId w:val="673"/>
        </w:numPr>
      </w:pPr>
      <w:r>
        <w:t>Roll-On Waxing (Arms)</w:t>
      </w:r>
      <w:r>
        <w:br/>
      </w:r>
    </w:p>
    <w:p w14:paraId="1BA491F5" w14:textId="77777777" w:rsidR="00F24A59" w:rsidRDefault="00F24A59" w:rsidP="00F24A59">
      <w:pPr>
        <w:numPr>
          <w:ilvl w:val="0"/>
          <w:numId w:val="673"/>
        </w:numPr>
        <w:spacing w:after="240"/>
      </w:pPr>
      <w:r>
        <w:t>Beans Waxing (Face &amp; Eyebrows only)</w:t>
      </w:r>
      <w:r>
        <w:br/>
      </w:r>
    </w:p>
    <w:p w14:paraId="1380135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💧</w:t>
      </w:r>
      <w:r>
        <w:t xml:space="preserve"> </w:t>
      </w:r>
      <w:r>
        <w:rPr>
          <w:b/>
        </w:rPr>
        <w:t>Luxury Hydration Treatments</w:t>
      </w:r>
    </w:p>
    <w:p w14:paraId="33738278" w14:textId="77777777" w:rsidR="00F24A59" w:rsidRDefault="00F24A59" w:rsidP="00F24A59">
      <w:pPr>
        <w:numPr>
          <w:ilvl w:val="0"/>
          <w:numId w:val="361"/>
        </w:numPr>
        <w:spacing w:before="240" w:after="240"/>
      </w:pPr>
      <w:r>
        <w:t>Hydrafacial: Deeply hydrate and rejuvenate skin</w:t>
      </w:r>
      <w:r>
        <w:br/>
      </w:r>
    </w:p>
    <w:p w14:paraId="71610B7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👁</w:t>
      </w:r>
      <w:r>
        <w:t xml:space="preserve"> </w:t>
      </w:r>
      <w:r>
        <w:rPr>
          <w:b/>
        </w:rPr>
        <w:t>Perfect Brows &amp; More</w:t>
      </w:r>
    </w:p>
    <w:p w14:paraId="33018DDA" w14:textId="77777777" w:rsidR="00F24A59" w:rsidRDefault="00F24A59" w:rsidP="00F24A59">
      <w:pPr>
        <w:numPr>
          <w:ilvl w:val="0"/>
          <w:numId w:val="681"/>
        </w:numPr>
        <w:spacing w:before="240" w:after="240"/>
      </w:pPr>
      <w:r>
        <w:t>Brow Tinting for enhancing eyebrows</w:t>
      </w:r>
      <w:r>
        <w:br/>
      </w:r>
    </w:p>
    <w:p w14:paraId="5DABB1E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Luxury Hand and Foot Care</w:t>
      </w:r>
    </w:p>
    <w:p w14:paraId="1ED485E5" w14:textId="77777777" w:rsidR="00F24A59" w:rsidRDefault="00F24A59" w:rsidP="00F24A59">
      <w:pPr>
        <w:numPr>
          <w:ilvl w:val="0"/>
          <w:numId w:val="530"/>
        </w:numPr>
        <w:spacing w:before="240" w:after="240"/>
      </w:pPr>
      <w:r>
        <w:t>Luxury Manicure &amp; Pedicure services</w:t>
      </w:r>
      <w:r>
        <w:br/>
      </w:r>
    </w:p>
    <w:p w14:paraId="5A2164A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b/>
        </w:rPr>
        <w:t>Mindful Beauty Practices</w:t>
      </w:r>
    </w:p>
    <w:p w14:paraId="4E1F38ED" w14:textId="77777777" w:rsidR="00F24A59" w:rsidRDefault="00F24A59" w:rsidP="00F24A59">
      <w:pPr>
        <w:numPr>
          <w:ilvl w:val="0"/>
          <w:numId w:val="308"/>
        </w:numPr>
        <w:spacing w:before="240"/>
      </w:pPr>
      <w:r>
        <w:t>Self-care routines for you and your clients</w:t>
      </w:r>
      <w:r>
        <w:br/>
      </w:r>
    </w:p>
    <w:p w14:paraId="1ED7C945" w14:textId="77777777" w:rsidR="00F24A59" w:rsidRDefault="00F24A59" w:rsidP="00F24A59">
      <w:pPr>
        <w:numPr>
          <w:ilvl w:val="0"/>
          <w:numId w:val="308"/>
        </w:numPr>
        <w:spacing w:after="240"/>
      </w:pPr>
      <w:r>
        <w:t>Build stronger, client-trusted relationships</w:t>
      </w:r>
      <w:r>
        <w:br/>
      </w:r>
    </w:p>
    <w:p w14:paraId="5751287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5F8B4E1A" w14:textId="77777777" w:rsidR="00F24A59" w:rsidRDefault="00F24A59" w:rsidP="00F24A59">
      <w:pPr>
        <w:numPr>
          <w:ilvl w:val="0"/>
          <w:numId w:val="414"/>
        </w:numPr>
        <w:spacing w:before="240"/>
      </w:pPr>
      <w:r>
        <w:t xml:space="preserve">A recognized </w:t>
      </w:r>
      <w:r>
        <w:rPr>
          <w:b/>
        </w:rPr>
        <w:t>Certificate of Completion</w:t>
      </w:r>
      <w:r>
        <w:t xml:space="preserve"> certified for the role of </w:t>
      </w:r>
      <w:r>
        <w:rPr>
          <w:b/>
        </w:rPr>
        <w:t>Skin Therapist</w:t>
      </w:r>
      <w:r>
        <w:rPr>
          <w:b/>
        </w:rPr>
        <w:br/>
      </w:r>
    </w:p>
    <w:p w14:paraId="7E401D99" w14:textId="77777777" w:rsidR="00F24A59" w:rsidRDefault="00F24A59" w:rsidP="00F24A59">
      <w:pPr>
        <w:numPr>
          <w:ilvl w:val="0"/>
          <w:numId w:val="414"/>
        </w:numPr>
        <w:spacing w:after="240"/>
      </w:pPr>
      <w:r>
        <w:t>Proof of your skills to kickstart your professional career!</w:t>
      </w:r>
      <w:r>
        <w:br/>
      </w:r>
    </w:p>
    <w:p w14:paraId="7CBC74D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4DB1220" w14:textId="77777777" w:rsidR="00F24A59" w:rsidRDefault="00F24A59" w:rsidP="00F24A59">
      <w:pPr>
        <w:numPr>
          <w:ilvl w:val="0"/>
          <w:numId w:val="566"/>
        </w:numPr>
        <w:spacing w:before="240"/>
      </w:pPr>
      <w:r>
        <w:t>Freshers wanting a career in the beauty industry</w:t>
      </w:r>
      <w:r>
        <w:br/>
      </w:r>
    </w:p>
    <w:p w14:paraId="4353547B" w14:textId="77777777" w:rsidR="00F24A59" w:rsidRDefault="00F24A59" w:rsidP="00F24A59">
      <w:pPr>
        <w:numPr>
          <w:ilvl w:val="0"/>
          <w:numId w:val="566"/>
        </w:numPr>
      </w:pPr>
      <w:r>
        <w:t>Beauty professionals upgrading their skills</w:t>
      </w:r>
      <w:r>
        <w:br/>
      </w:r>
    </w:p>
    <w:p w14:paraId="6EDCBA03" w14:textId="77777777" w:rsidR="00F24A59" w:rsidRDefault="00F24A59" w:rsidP="00F24A59">
      <w:pPr>
        <w:numPr>
          <w:ilvl w:val="0"/>
          <w:numId w:val="566"/>
        </w:numPr>
      </w:pPr>
      <w:r>
        <w:t>Freelancers aiming for advanced certifications</w:t>
      </w:r>
      <w:r>
        <w:br/>
      </w:r>
    </w:p>
    <w:p w14:paraId="24D9024C" w14:textId="77777777" w:rsidR="00F24A59" w:rsidRDefault="00F24A59" w:rsidP="00F24A59">
      <w:pPr>
        <w:numPr>
          <w:ilvl w:val="0"/>
          <w:numId w:val="566"/>
        </w:numPr>
      </w:pPr>
      <w:r>
        <w:t>Salon owners expanding their service offerings</w:t>
      </w:r>
      <w:r>
        <w:br/>
      </w:r>
    </w:p>
    <w:p w14:paraId="3439E52B" w14:textId="77777777" w:rsidR="00F24A59" w:rsidRDefault="00F24A59" w:rsidP="00F24A59">
      <w:pPr>
        <w:numPr>
          <w:ilvl w:val="0"/>
          <w:numId w:val="566"/>
        </w:numPr>
        <w:spacing w:after="240"/>
      </w:pPr>
      <w:r>
        <w:t>Anyone passionate about skincare and wellness</w:t>
      </w:r>
    </w:p>
    <w:p w14:paraId="2C196802" w14:textId="77777777" w:rsidR="00F24A59" w:rsidRDefault="00F24A59" w:rsidP="00F24A59">
      <w:pPr>
        <w:spacing w:before="240" w:after="240"/>
      </w:pPr>
    </w:p>
    <w:p w14:paraId="65B7CFD8" w14:textId="77777777" w:rsidR="00F24A59" w:rsidRDefault="00F24A59" w:rsidP="00F24A59">
      <w:pPr>
        <w:spacing w:before="240" w:after="240"/>
      </w:pPr>
    </w:p>
    <w:p w14:paraId="57AD775F" w14:textId="77777777" w:rsidR="00F24A59" w:rsidRDefault="00F24A59" w:rsidP="00F24A59">
      <w:pPr>
        <w:spacing w:before="240" w:after="240"/>
        <w:ind w:left="720"/>
      </w:pPr>
    </w:p>
    <w:p w14:paraId="34C9528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Course Name: Self-Grooming &amp; Personal Styling Basics</w:t>
      </w:r>
    </w:p>
    <w:p w14:paraId="2A70B94D" w14:textId="77777777" w:rsidR="00F24A59" w:rsidRDefault="00F24A59" w:rsidP="00F24A59">
      <w:pPr>
        <w:spacing w:before="240" w:after="240"/>
        <w:rPr>
          <w:ins w:id="30" w:author="Parminder Kaur" w:date="2025-06-16T10:24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OCQ29</w:t>
      </w:r>
      <w:r>
        <w:br/>
        <w:t xml:space="preserve"> </w:t>
      </w:r>
      <w:r>
        <w:rPr>
          <w:b/>
        </w:rPr>
        <w:t>Duration:</w:t>
      </w:r>
      <w:r>
        <w:t xml:space="preserve"> 2 Weeks</w:t>
      </w:r>
    </w:p>
    <w:p w14:paraId="41817CCA" w14:textId="77777777" w:rsidR="00F24A59" w:rsidRDefault="00F24A59" w:rsidP="00F24A59">
      <w:pPr>
        <w:spacing w:before="240" w:after="240"/>
      </w:pPr>
      <w:ins w:id="31" w:author="Parminder Kaur" w:date="2025-06-16T10:24:00Z">
        <w:r>
          <w:t>Hours :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BEAUTY INFLUENCER</w:t>
      </w:r>
    </w:p>
    <w:p w14:paraId="1F9D259B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After completing this course, you can confidently step into the world of beauty and style as:</w:t>
      </w:r>
    </w:p>
    <w:p w14:paraId="6AB86513" w14:textId="77777777" w:rsidR="00F24A59" w:rsidRDefault="00F24A59" w:rsidP="00F24A59">
      <w:pPr>
        <w:numPr>
          <w:ilvl w:val="0"/>
          <w:numId w:val="558"/>
        </w:numPr>
        <w:spacing w:before="240"/>
      </w:pPr>
      <w:r>
        <w:t>Beauty Influencer</w:t>
      </w:r>
      <w:r>
        <w:br/>
      </w:r>
    </w:p>
    <w:p w14:paraId="3F0A8BD4" w14:textId="77777777" w:rsidR="00F24A59" w:rsidRDefault="00F24A59" w:rsidP="00F24A59">
      <w:pPr>
        <w:numPr>
          <w:ilvl w:val="0"/>
          <w:numId w:val="558"/>
        </w:numPr>
      </w:pPr>
      <w:r>
        <w:t>Personal Styling Consultant</w:t>
      </w:r>
      <w:r>
        <w:br/>
      </w:r>
    </w:p>
    <w:p w14:paraId="12A31C82" w14:textId="77777777" w:rsidR="00F24A59" w:rsidRDefault="00F24A59" w:rsidP="00F24A59">
      <w:pPr>
        <w:numPr>
          <w:ilvl w:val="0"/>
          <w:numId w:val="558"/>
        </w:numPr>
      </w:pPr>
      <w:r>
        <w:t>Freelance Grooming Expert</w:t>
      </w:r>
      <w:r>
        <w:br/>
      </w:r>
    </w:p>
    <w:p w14:paraId="16896E90" w14:textId="77777777" w:rsidR="00F24A59" w:rsidRDefault="00F24A59" w:rsidP="00F24A59">
      <w:pPr>
        <w:numPr>
          <w:ilvl w:val="0"/>
          <w:numId w:val="558"/>
        </w:numPr>
      </w:pPr>
      <w:r>
        <w:t>Beginner Beauty Blogger or Content Creator</w:t>
      </w:r>
      <w:r>
        <w:br/>
      </w:r>
    </w:p>
    <w:p w14:paraId="31633ACB" w14:textId="77777777" w:rsidR="00F24A59" w:rsidRDefault="00F24A59" w:rsidP="00F24A59">
      <w:pPr>
        <w:numPr>
          <w:ilvl w:val="0"/>
          <w:numId w:val="558"/>
        </w:numPr>
      </w:pPr>
      <w:r>
        <w:t>Salon Self-Grooming Trainer</w:t>
      </w:r>
      <w:r>
        <w:br/>
      </w:r>
    </w:p>
    <w:p w14:paraId="46D3453A" w14:textId="77777777" w:rsidR="00F24A59" w:rsidRDefault="00F24A59" w:rsidP="00F24A59">
      <w:pPr>
        <w:numPr>
          <w:ilvl w:val="0"/>
          <w:numId w:val="558"/>
        </w:numPr>
        <w:spacing w:after="240"/>
      </w:pPr>
      <w:r>
        <w:t>Event/Party Makeup Artist for Friends &amp; Family</w:t>
      </w:r>
      <w:r>
        <w:br/>
      </w:r>
    </w:p>
    <w:p w14:paraId="3213A6D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6F4B87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Self-Care Techniques</w:t>
      </w:r>
    </w:p>
    <w:p w14:paraId="65545FDA" w14:textId="77777777" w:rsidR="00F24A59" w:rsidRDefault="00F24A59" w:rsidP="00F24A59">
      <w:pPr>
        <w:numPr>
          <w:ilvl w:val="0"/>
          <w:numId w:val="554"/>
        </w:numPr>
        <w:spacing w:before="240"/>
      </w:pPr>
      <w:r>
        <w:t>Cleanse, tone, and moisturize your skin the right way (Self-CTM)</w:t>
      </w:r>
      <w:r>
        <w:br/>
      </w:r>
    </w:p>
    <w:p w14:paraId="70EE0CC1" w14:textId="77777777" w:rsidR="00F24A59" w:rsidRDefault="00F24A59" w:rsidP="00F24A59">
      <w:pPr>
        <w:numPr>
          <w:ilvl w:val="0"/>
          <w:numId w:val="554"/>
        </w:numPr>
      </w:pPr>
      <w:r>
        <w:t>Master basic skin and hair care routines</w:t>
      </w:r>
      <w:r>
        <w:br/>
      </w:r>
    </w:p>
    <w:p w14:paraId="776C2ACA" w14:textId="77777777" w:rsidR="00F24A59" w:rsidRDefault="00F24A59" w:rsidP="00F24A59">
      <w:pPr>
        <w:numPr>
          <w:ilvl w:val="0"/>
          <w:numId w:val="554"/>
        </w:numPr>
      </w:pPr>
      <w:r>
        <w:t>Self-threading for clean, shaped brows</w:t>
      </w:r>
      <w:r>
        <w:br/>
      </w:r>
    </w:p>
    <w:p w14:paraId="0BB29021" w14:textId="77777777" w:rsidR="00F24A59" w:rsidRDefault="00F24A59" w:rsidP="00F24A59">
      <w:pPr>
        <w:numPr>
          <w:ilvl w:val="0"/>
          <w:numId w:val="554"/>
        </w:numPr>
        <w:spacing w:after="240"/>
      </w:pPr>
      <w:r>
        <w:t>Self-bleaching techniques for an even-toned look</w:t>
      </w:r>
      <w:r>
        <w:br/>
      </w:r>
    </w:p>
    <w:p w14:paraId="5C50087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 Made Simple</w:t>
      </w:r>
    </w:p>
    <w:p w14:paraId="0562C70F" w14:textId="77777777" w:rsidR="00F24A59" w:rsidRDefault="00F24A59" w:rsidP="00F24A59">
      <w:pPr>
        <w:numPr>
          <w:ilvl w:val="0"/>
          <w:numId w:val="319"/>
        </w:numPr>
        <w:spacing w:before="240"/>
      </w:pPr>
      <w:r>
        <w:t>Easy self-hairstyling – learn 2 stylish looks you can recreate anytime</w:t>
      </w:r>
      <w:r>
        <w:br/>
      </w:r>
    </w:p>
    <w:p w14:paraId="397B3289" w14:textId="77777777" w:rsidR="00F24A59" w:rsidRDefault="00F24A59" w:rsidP="00F24A59">
      <w:pPr>
        <w:numPr>
          <w:ilvl w:val="0"/>
          <w:numId w:val="319"/>
        </w:numPr>
        <w:spacing w:after="240"/>
      </w:pPr>
      <w:r>
        <w:t>Tips for healthy hair care and maintenance</w:t>
      </w:r>
      <w:r>
        <w:br/>
      </w:r>
    </w:p>
    <w:p w14:paraId="464E926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💄</w:t>
      </w:r>
      <w:r>
        <w:t xml:space="preserve"> </w:t>
      </w:r>
      <w:r>
        <w:rPr>
          <w:b/>
        </w:rPr>
        <w:t>Personal Makeup &amp; Styling</w:t>
      </w:r>
    </w:p>
    <w:p w14:paraId="4F544593" w14:textId="77777777" w:rsidR="00F24A59" w:rsidRDefault="00F24A59" w:rsidP="00F24A59">
      <w:pPr>
        <w:numPr>
          <w:ilvl w:val="0"/>
          <w:numId w:val="425"/>
        </w:numPr>
        <w:spacing w:before="240"/>
      </w:pPr>
      <w:r>
        <w:t>Create a stunning Day Party makeup look by yourself</w:t>
      </w:r>
      <w:r>
        <w:br/>
      </w:r>
    </w:p>
    <w:p w14:paraId="6EFDFA68" w14:textId="77777777" w:rsidR="00F24A59" w:rsidRDefault="00F24A59" w:rsidP="00F24A59">
      <w:pPr>
        <w:numPr>
          <w:ilvl w:val="0"/>
          <w:numId w:val="425"/>
        </w:numPr>
      </w:pPr>
      <w:r>
        <w:t>Learn 3 trendy Saree Draping styles</w:t>
      </w:r>
      <w:r>
        <w:br/>
      </w:r>
    </w:p>
    <w:p w14:paraId="207C581A" w14:textId="77777777" w:rsidR="00F24A59" w:rsidRDefault="00F24A59" w:rsidP="00F24A59">
      <w:pPr>
        <w:numPr>
          <w:ilvl w:val="0"/>
          <w:numId w:val="425"/>
        </w:numPr>
        <w:spacing w:after="240"/>
      </w:pPr>
      <w:r>
        <w:t>Accessory pairing and style finishing touches</w:t>
      </w:r>
      <w:r>
        <w:br/>
      </w:r>
    </w:p>
    <w:p w14:paraId="5D4C9BB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Hand &amp; Nail Beauty</w:t>
      </w:r>
    </w:p>
    <w:p w14:paraId="5EFE6CC8" w14:textId="77777777" w:rsidR="00F24A59" w:rsidRDefault="00F24A59" w:rsidP="00F24A59">
      <w:pPr>
        <w:numPr>
          <w:ilvl w:val="0"/>
          <w:numId w:val="750"/>
        </w:numPr>
        <w:spacing w:before="240"/>
      </w:pPr>
      <w:r>
        <w:t>Fun and creative Self-Nail Art basics</w:t>
      </w:r>
      <w:r>
        <w:br/>
      </w:r>
    </w:p>
    <w:p w14:paraId="61A0226D" w14:textId="77777777" w:rsidR="00F24A59" w:rsidRDefault="00F24A59" w:rsidP="00F24A59">
      <w:pPr>
        <w:numPr>
          <w:ilvl w:val="0"/>
          <w:numId w:val="750"/>
        </w:numPr>
      </w:pPr>
      <w:r>
        <w:t>Nail shapes, polish application, marble effects, glitter accents, and needlework designs</w:t>
      </w:r>
      <w:r>
        <w:br/>
      </w:r>
    </w:p>
    <w:p w14:paraId="57558D68" w14:textId="77777777" w:rsidR="00F24A59" w:rsidRDefault="00F24A59" w:rsidP="00F24A59">
      <w:pPr>
        <w:numPr>
          <w:ilvl w:val="0"/>
          <w:numId w:val="750"/>
        </w:numPr>
        <w:spacing w:after="240"/>
      </w:pPr>
      <w:r>
        <w:t>Basic manicure and pedicure techniques</w:t>
      </w:r>
      <w:r>
        <w:br/>
      </w:r>
    </w:p>
    <w:p w14:paraId="081EB88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🌟</w:t>
      </w:r>
      <w:r>
        <w:t xml:space="preserve"> </w:t>
      </w:r>
      <w:r>
        <w:rPr>
          <w:b/>
        </w:rPr>
        <w:t>Extra Glam Skills</w:t>
      </w:r>
    </w:p>
    <w:p w14:paraId="1D991205" w14:textId="77777777" w:rsidR="00F24A59" w:rsidRDefault="00F24A59" w:rsidP="00F24A59">
      <w:pPr>
        <w:numPr>
          <w:ilvl w:val="0"/>
          <w:numId w:val="664"/>
        </w:numPr>
        <w:spacing w:before="240"/>
      </w:pPr>
      <w:r>
        <w:t>Brush work techniques for flawless makeup</w:t>
      </w:r>
      <w:r>
        <w:br/>
      </w:r>
    </w:p>
    <w:p w14:paraId="1455058A" w14:textId="77777777" w:rsidR="00F24A59" w:rsidRDefault="00F24A59" w:rsidP="00F24A59">
      <w:pPr>
        <w:numPr>
          <w:ilvl w:val="0"/>
          <w:numId w:val="664"/>
        </w:numPr>
        <w:spacing w:after="240"/>
      </w:pPr>
      <w:r>
        <w:t>Glitter work for party-ready looks</w:t>
      </w:r>
      <w:r>
        <w:br/>
      </w:r>
    </w:p>
    <w:p w14:paraId="1CC229B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🧖</w:t>
      </w:r>
      <w:r>
        <w:t xml:space="preserve">‍♀ </w:t>
      </w:r>
      <w:r>
        <w:rPr>
          <w:b/>
        </w:rPr>
        <w:t>Essential Grooming</w:t>
      </w:r>
    </w:p>
    <w:p w14:paraId="5FC64BBB" w14:textId="77777777" w:rsidR="00F24A59" w:rsidRDefault="00F24A59" w:rsidP="00F24A59">
      <w:pPr>
        <w:numPr>
          <w:ilvl w:val="0"/>
          <w:numId w:val="305"/>
        </w:numPr>
        <w:spacing w:before="240"/>
      </w:pPr>
      <w:r>
        <w:t>How to perform a self-facial using basic techniques</w:t>
      </w:r>
      <w:r>
        <w:br/>
      </w:r>
    </w:p>
    <w:p w14:paraId="55543C5E" w14:textId="77777777" w:rsidR="00F24A59" w:rsidRDefault="00F24A59" w:rsidP="00F24A59">
      <w:pPr>
        <w:numPr>
          <w:ilvl w:val="0"/>
          <w:numId w:val="305"/>
        </w:numPr>
        <w:spacing w:after="240"/>
      </w:pPr>
      <w:r>
        <w:t>DIY waxing using cold wax for smooth skin</w:t>
      </w:r>
      <w:r>
        <w:br/>
      </w:r>
    </w:p>
    <w:p w14:paraId="1B9CD08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t xml:space="preserve"> You will be awarded a </w:t>
      </w:r>
      <w:r>
        <w:rPr>
          <w:b/>
        </w:rPr>
        <w:t>CERTIFICATE</w:t>
      </w:r>
      <w:r>
        <w:t xml:space="preserve"> in </w:t>
      </w:r>
      <w:r>
        <w:rPr>
          <w:b/>
        </w:rPr>
        <w:t>Self-Grooming &amp; Personal Styling Basics</w:t>
      </w:r>
      <w:r>
        <w:t xml:space="preserve">, certifying you as a </w:t>
      </w:r>
      <w:r>
        <w:rPr>
          <w:b/>
        </w:rPr>
        <w:t>Beauty Influencer</w:t>
      </w:r>
      <w:r>
        <w:t xml:space="preserve"> ready to make an impact!</w:t>
      </w:r>
    </w:p>
    <w:p w14:paraId="69F8472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t xml:space="preserve"> This course is perfect for:</w:t>
      </w:r>
    </w:p>
    <w:p w14:paraId="74CE458F" w14:textId="77777777" w:rsidR="00F24A59" w:rsidRDefault="00F24A59" w:rsidP="00F24A59">
      <w:pPr>
        <w:numPr>
          <w:ilvl w:val="0"/>
          <w:numId w:val="296"/>
        </w:numPr>
        <w:spacing w:before="240"/>
      </w:pPr>
      <w:r>
        <w:t>Beauty and styling beginners</w:t>
      </w:r>
      <w:r>
        <w:br/>
      </w:r>
    </w:p>
    <w:p w14:paraId="284F671A" w14:textId="77777777" w:rsidR="00F24A59" w:rsidRDefault="00F24A59" w:rsidP="00F24A59">
      <w:pPr>
        <w:numPr>
          <w:ilvl w:val="0"/>
          <w:numId w:val="296"/>
        </w:numPr>
      </w:pPr>
      <w:r>
        <w:t>Makeup and fashion enthusiasts</w:t>
      </w:r>
      <w:r>
        <w:br/>
      </w:r>
      <w:r>
        <w:br/>
      </w:r>
    </w:p>
    <w:p w14:paraId="0933165B" w14:textId="77777777" w:rsidR="00F24A59" w:rsidRDefault="00F24A59" w:rsidP="00F24A59">
      <w:pPr>
        <w:numPr>
          <w:ilvl w:val="0"/>
          <w:numId w:val="296"/>
        </w:numPr>
      </w:pPr>
      <w:r>
        <w:t>Aspiring content creators and beauty influencers</w:t>
      </w:r>
      <w:r>
        <w:br/>
      </w:r>
    </w:p>
    <w:p w14:paraId="07ED6699" w14:textId="77777777" w:rsidR="00F24A59" w:rsidRDefault="00F24A59" w:rsidP="00F24A59">
      <w:pPr>
        <w:numPr>
          <w:ilvl w:val="0"/>
          <w:numId w:val="296"/>
        </w:numPr>
        <w:spacing w:after="240"/>
      </w:pPr>
      <w:r>
        <w:t>Anyone looking to master self-grooming and styling skills!</w:t>
      </w:r>
    </w:p>
    <w:p w14:paraId="39859E46" w14:textId="77777777" w:rsidR="00F24A59" w:rsidRDefault="00F24A59" w:rsidP="00F24A59">
      <w:pPr>
        <w:spacing w:before="240" w:after="240"/>
      </w:pPr>
    </w:p>
    <w:p w14:paraId="5615C117" w14:textId="77777777" w:rsidR="00F24A59" w:rsidRDefault="00F24A59" w:rsidP="00F24A59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Name: CERTIFICATE IN EYELASH AND EYEBROW TINTING</w:t>
      </w:r>
    </w:p>
    <w:p w14:paraId="1B9D6B25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 xml:space="preserve"> OCQ26</w:t>
      </w:r>
    </w:p>
    <w:p w14:paraId="0124317A" w14:textId="77777777" w:rsidR="00F24A59" w:rsidRDefault="00F24A59" w:rsidP="00F24A59">
      <w:pPr>
        <w:spacing w:before="240" w:after="240"/>
        <w:rPr>
          <w:ins w:id="32" w:author="Parminder Kaur" w:date="2025-06-16T10:24:00Z"/>
        </w:rPr>
      </w:pPr>
      <w:r>
        <w:rPr>
          <w:b/>
        </w:rPr>
        <w:t>Duration:</w:t>
      </w:r>
      <w:r>
        <w:t xml:space="preserve"> 4 Days</w:t>
      </w:r>
    </w:p>
    <w:p w14:paraId="648AD049" w14:textId="77777777" w:rsidR="00F24A59" w:rsidRDefault="00F24A59" w:rsidP="00F24A59">
      <w:pPr>
        <w:spacing w:before="240" w:after="240"/>
      </w:pPr>
      <w:ins w:id="33" w:author="Parminder Kaur" w:date="2025-06-16T10:24:00Z">
        <w:r>
          <w:t>Hourse :</w:t>
        </w:r>
      </w:ins>
    </w:p>
    <w:p w14:paraId="3C657EDA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t xml:space="preserve"> CERTIFICATE</w:t>
      </w:r>
    </w:p>
    <w:p w14:paraId="1CC03994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 xml:space="preserve"> BEAUTY EXPERT</w:t>
      </w:r>
    </w:p>
    <w:p w14:paraId="156DA81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a world of beauty opportunities! After completing this course, you can work as:</w:t>
      </w:r>
    </w:p>
    <w:p w14:paraId="2AD5BB6B" w14:textId="77777777" w:rsidR="00F24A59" w:rsidRDefault="00F24A59" w:rsidP="00F24A59">
      <w:pPr>
        <w:numPr>
          <w:ilvl w:val="0"/>
          <w:numId w:val="389"/>
        </w:numPr>
        <w:spacing w:before="240"/>
      </w:pPr>
      <w:r>
        <w:t>Eyelash and Eyebrow Tinting Specialist</w:t>
      </w:r>
      <w:r>
        <w:br/>
      </w:r>
    </w:p>
    <w:p w14:paraId="6483BB88" w14:textId="77777777" w:rsidR="00F24A59" w:rsidRDefault="00F24A59" w:rsidP="00F24A59">
      <w:pPr>
        <w:numPr>
          <w:ilvl w:val="0"/>
          <w:numId w:val="389"/>
        </w:numPr>
      </w:pPr>
      <w:r>
        <w:t>Beauty Salon Technician</w:t>
      </w:r>
      <w:r>
        <w:br/>
      </w:r>
    </w:p>
    <w:p w14:paraId="2CBE2B12" w14:textId="77777777" w:rsidR="00F24A59" w:rsidRDefault="00F24A59" w:rsidP="00F24A59">
      <w:pPr>
        <w:numPr>
          <w:ilvl w:val="0"/>
          <w:numId w:val="389"/>
        </w:numPr>
      </w:pPr>
      <w:r>
        <w:t>Freelance Beauty Artist</w:t>
      </w:r>
      <w:r>
        <w:br/>
      </w:r>
    </w:p>
    <w:p w14:paraId="16872324" w14:textId="77777777" w:rsidR="00F24A59" w:rsidRDefault="00F24A59" w:rsidP="00F24A59">
      <w:pPr>
        <w:numPr>
          <w:ilvl w:val="0"/>
          <w:numId w:val="389"/>
        </w:numPr>
      </w:pPr>
      <w:r>
        <w:t>Brow and Lash Technician in Spas and Salons</w:t>
      </w:r>
      <w:r>
        <w:br/>
      </w:r>
    </w:p>
    <w:p w14:paraId="595BC822" w14:textId="77777777" w:rsidR="00F24A59" w:rsidRDefault="00F24A59" w:rsidP="00F24A59">
      <w:pPr>
        <w:numPr>
          <w:ilvl w:val="0"/>
          <w:numId w:val="389"/>
        </w:numPr>
        <w:spacing w:after="240"/>
      </w:pPr>
      <w:r>
        <w:t>Beauty Consultant in Skincare and Aesthetics Centers</w:t>
      </w:r>
      <w:r>
        <w:br/>
      </w:r>
    </w:p>
    <w:p w14:paraId="3119B910" w14:textId="77777777" w:rsidR="00F24A59" w:rsidRDefault="00F24A59" w:rsidP="00F24A59">
      <w:pPr>
        <w:spacing w:before="240" w:after="240"/>
      </w:pPr>
      <w:r>
        <w:t>Whether you dream of working in high-end salons, opening your own studio, or freelancing, this course opens real doors for you!</w:t>
      </w:r>
    </w:p>
    <w:p w14:paraId="42DD663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2A6354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</w:t>
      </w:r>
      <w:r>
        <w:t xml:space="preserve"> </w:t>
      </w:r>
      <w:r>
        <w:rPr>
          <w:b/>
        </w:rPr>
        <w:t>Safety First</w:t>
      </w:r>
    </w:p>
    <w:p w14:paraId="7D579A18" w14:textId="77777777" w:rsidR="00F24A59" w:rsidRDefault="00F24A59" w:rsidP="00F24A59">
      <w:pPr>
        <w:numPr>
          <w:ilvl w:val="0"/>
          <w:numId w:val="688"/>
        </w:numPr>
        <w:spacing w:before="240"/>
      </w:pPr>
      <w:r>
        <w:t>Master health, hygiene, and safety standards for professional workspaces.</w:t>
      </w:r>
      <w:r>
        <w:br/>
      </w:r>
    </w:p>
    <w:p w14:paraId="24BF83BB" w14:textId="77777777" w:rsidR="00F24A59" w:rsidRDefault="00F24A59" w:rsidP="00F24A59">
      <w:pPr>
        <w:numPr>
          <w:ilvl w:val="0"/>
          <w:numId w:val="688"/>
        </w:numPr>
        <w:spacing w:after="240"/>
      </w:pPr>
      <w:r>
        <w:t>Learn the right way to maintain client comfort and safety.</w:t>
      </w:r>
      <w:r>
        <w:br/>
      </w:r>
    </w:p>
    <w:p w14:paraId="622D5DE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👁</w:t>
      </w:r>
      <w:r>
        <w:t xml:space="preserve"> </w:t>
      </w:r>
      <w:r>
        <w:rPr>
          <w:b/>
        </w:rPr>
        <w:t>Lash and Brow Makeover Techniques</w:t>
      </w:r>
    </w:p>
    <w:p w14:paraId="0178068B" w14:textId="77777777" w:rsidR="00F24A59" w:rsidRDefault="00F24A59" w:rsidP="00F24A59">
      <w:pPr>
        <w:numPr>
          <w:ilvl w:val="0"/>
          <w:numId w:val="439"/>
        </w:numPr>
        <w:spacing w:before="240"/>
      </w:pPr>
      <w:r>
        <w:t>Complete procedure of eyelash lifting and tinting.</w:t>
      </w:r>
      <w:r>
        <w:br/>
      </w:r>
    </w:p>
    <w:p w14:paraId="749FA8A2" w14:textId="77777777" w:rsidR="00F24A59" w:rsidRDefault="00F24A59" w:rsidP="00F24A59">
      <w:pPr>
        <w:numPr>
          <w:ilvl w:val="0"/>
          <w:numId w:val="439"/>
        </w:numPr>
      </w:pPr>
      <w:r>
        <w:t>Detailed steps for perfect eyebrow tinting.</w:t>
      </w:r>
      <w:r>
        <w:br/>
      </w:r>
    </w:p>
    <w:p w14:paraId="2C153A27" w14:textId="77777777" w:rsidR="00F24A59" w:rsidRDefault="00F24A59" w:rsidP="00F24A59">
      <w:pPr>
        <w:numPr>
          <w:ilvl w:val="0"/>
          <w:numId w:val="439"/>
        </w:numPr>
        <w:spacing w:after="240"/>
      </w:pPr>
      <w:r>
        <w:lastRenderedPageBreak/>
        <w:t>How to mix, apply, and achieve flawless results every time!</w:t>
      </w:r>
      <w:r>
        <w:br/>
      </w:r>
    </w:p>
    <w:p w14:paraId="4564AD6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b/>
        </w:rPr>
        <w:t>Precautions &amp; Contra-indications</w:t>
      </w:r>
    </w:p>
    <w:p w14:paraId="425C3974" w14:textId="77777777" w:rsidR="00F24A59" w:rsidRDefault="00F24A59" w:rsidP="00F24A59">
      <w:pPr>
        <w:numPr>
          <w:ilvl w:val="0"/>
          <w:numId w:val="695"/>
        </w:numPr>
        <w:spacing w:before="240"/>
      </w:pPr>
      <w:r>
        <w:t xml:space="preserve">Understand when </w:t>
      </w:r>
      <w:r>
        <w:rPr>
          <w:i/>
        </w:rPr>
        <w:t>not</w:t>
      </w:r>
      <w:r>
        <w:t xml:space="preserve"> to perform the treatments.</w:t>
      </w:r>
      <w:r>
        <w:br/>
      </w:r>
    </w:p>
    <w:p w14:paraId="67150176" w14:textId="77777777" w:rsidR="00F24A59" w:rsidRDefault="00F24A59" w:rsidP="00F24A59">
      <w:pPr>
        <w:numPr>
          <w:ilvl w:val="0"/>
          <w:numId w:val="695"/>
        </w:numPr>
        <w:spacing w:after="240"/>
      </w:pPr>
      <w:r>
        <w:t>Learn how to spot client conditions that need extra care.</w:t>
      </w:r>
      <w:r>
        <w:br/>
      </w:r>
    </w:p>
    <w:p w14:paraId="2BE6026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⛑</w:t>
      </w:r>
      <w:r>
        <w:t xml:space="preserve"> </w:t>
      </w:r>
      <w:r>
        <w:rPr>
          <w:b/>
        </w:rPr>
        <w:t>First Aid Essentials</w:t>
      </w:r>
    </w:p>
    <w:p w14:paraId="31F710E5" w14:textId="77777777" w:rsidR="00F24A59" w:rsidRDefault="00F24A59" w:rsidP="00F24A59">
      <w:pPr>
        <w:numPr>
          <w:ilvl w:val="0"/>
          <w:numId w:val="623"/>
        </w:numPr>
        <w:spacing w:before="240"/>
      </w:pPr>
      <w:r>
        <w:t>Basic first aid knowledge for emergencies.</w:t>
      </w:r>
      <w:r>
        <w:br/>
      </w:r>
    </w:p>
    <w:p w14:paraId="6E4FF51C" w14:textId="77777777" w:rsidR="00F24A59" w:rsidRDefault="00F24A59" w:rsidP="00F24A59">
      <w:pPr>
        <w:numPr>
          <w:ilvl w:val="0"/>
          <w:numId w:val="623"/>
        </w:numPr>
        <w:spacing w:after="240"/>
      </w:pPr>
      <w:r>
        <w:t>Be ready and confident to handle unexpected situations.</w:t>
      </w:r>
      <w:r>
        <w:br/>
      </w:r>
    </w:p>
    <w:p w14:paraId="0C7B1DC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After successfully completing the course, you’ll be awarded a </w:t>
      </w:r>
      <w:r>
        <w:rPr>
          <w:b/>
        </w:rPr>
        <w:t>Certificate in Eyelash and Eyebrow Tinting</w:t>
      </w:r>
      <w:r>
        <w:t xml:space="preserve">, certifying you as a </w:t>
      </w:r>
      <w:r>
        <w:rPr>
          <w:b/>
        </w:rPr>
        <w:t>Beauty Expert</w:t>
      </w:r>
      <w:r>
        <w:t>.</w:t>
      </w:r>
    </w:p>
    <w:p w14:paraId="6A32E0DE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perfect for:</w:t>
      </w:r>
    </w:p>
    <w:p w14:paraId="3CE9829C" w14:textId="77777777" w:rsidR="00F24A59" w:rsidRDefault="00F24A59" w:rsidP="00F24A59">
      <w:pPr>
        <w:numPr>
          <w:ilvl w:val="0"/>
          <w:numId w:val="559"/>
        </w:numPr>
        <w:spacing w:before="240"/>
      </w:pPr>
      <w:r>
        <w:t>Beauty beginners who want to start a career fast</w:t>
      </w:r>
      <w:r>
        <w:br/>
      </w:r>
    </w:p>
    <w:p w14:paraId="65446BF8" w14:textId="77777777" w:rsidR="00F24A59" w:rsidRDefault="00F24A59" w:rsidP="00F24A59">
      <w:pPr>
        <w:numPr>
          <w:ilvl w:val="0"/>
          <w:numId w:val="559"/>
        </w:numPr>
      </w:pPr>
      <w:r>
        <w:t>Salon owners looking to expand services</w:t>
      </w:r>
      <w:r>
        <w:br/>
      </w:r>
    </w:p>
    <w:p w14:paraId="0CEEE602" w14:textId="77777777" w:rsidR="00F24A59" w:rsidRDefault="00F24A59" w:rsidP="00F24A59">
      <w:pPr>
        <w:numPr>
          <w:ilvl w:val="0"/>
          <w:numId w:val="559"/>
        </w:numPr>
      </w:pPr>
      <w:r>
        <w:t>Freelancers and makeup artists wanting to offer lash &amp; brow services</w:t>
      </w:r>
      <w:r>
        <w:br/>
      </w:r>
    </w:p>
    <w:p w14:paraId="43FA9732" w14:textId="77777777" w:rsidR="00F24A59" w:rsidRDefault="00F24A59" w:rsidP="00F24A59">
      <w:pPr>
        <w:numPr>
          <w:ilvl w:val="0"/>
          <w:numId w:val="559"/>
        </w:numPr>
      </w:pPr>
      <w:r>
        <w:t>Skincare and beauty enthusiasts passionate about eye aesthetics</w:t>
      </w:r>
      <w:r>
        <w:br/>
      </w:r>
    </w:p>
    <w:p w14:paraId="7F87230A" w14:textId="77777777" w:rsidR="00F24A59" w:rsidRDefault="00F24A59" w:rsidP="00F24A59">
      <w:pPr>
        <w:numPr>
          <w:ilvl w:val="0"/>
          <w:numId w:val="559"/>
        </w:numPr>
        <w:spacing w:after="240"/>
      </w:pPr>
      <w:r>
        <w:t>Professionals aiming to upgrade their skills and certification</w:t>
      </w:r>
    </w:p>
    <w:p w14:paraId="7E583A94" w14:textId="77777777" w:rsidR="00F24A59" w:rsidRDefault="00F24A59" w:rsidP="00F24A59">
      <w:pPr>
        <w:spacing w:before="240" w:after="240"/>
      </w:pPr>
    </w:p>
    <w:p w14:paraId="19CC3B06" w14:textId="77777777" w:rsidR="00F24A59" w:rsidRDefault="00F24A59" w:rsidP="00F24A59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Course Name: Waxing &amp; Hair Removal Essentials</w:t>
      </w:r>
    </w:p>
    <w:p w14:paraId="4B012760" w14:textId="77777777" w:rsidR="00F24A59" w:rsidRDefault="00F24A59" w:rsidP="00F24A59">
      <w:pPr>
        <w:spacing w:before="240" w:after="240"/>
        <w:rPr>
          <w:ins w:id="34" w:author="Parminder Kaur" w:date="2025-06-16T10:24:00Z"/>
        </w:rPr>
      </w:pPr>
      <w:r>
        <w:br/>
        <w:t xml:space="preserve"> </w:t>
      </w:r>
      <w:r>
        <w:rPr>
          <w:b/>
        </w:rPr>
        <w:t>Course Code:</w:t>
      </w:r>
      <w:r>
        <w:t xml:space="preserve"> OCQ60</w:t>
      </w:r>
      <w:r>
        <w:br/>
        <w:t xml:space="preserve"> </w:t>
      </w:r>
      <w:r>
        <w:rPr>
          <w:b/>
        </w:rPr>
        <w:t>Duration:</w:t>
      </w:r>
      <w:r>
        <w:t xml:space="preserve"> 12 Days</w:t>
      </w:r>
    </w:p>
    <w:p w14:paraId="065071AF" w14:textId="77777777" w:rsidR="00F24A59" w:rsidRDefault="00F24A59" w:rsidP="00F24A59">
      <w:pPr>
        <w:spacing w:before="240" w:after="240"/>
      </w:pPr>
      <w:ins w:id="35" w:author="Parminder Kaur" w:date="2025-06-16T10:24:00Z">
        <w:r>
          <w:t>Hours:</w:t>
        </w:r>
      </w:ins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Waxing Expert</w:t>
      </w:r>
    </w:p>
    <w:p w14:paraId="5725F7F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💼</w:t>
      </w:r>
      <w:r>
        <w:t xml:space="preserve"> </w:t>
      </w:r>
      <w:r>
        <w:rPr>
          <w:b/>
        </w:rPr>
        <w:t>What You Can Become After This Course</w:t>
      </w:r>
    </w:p>
    <w:p w14:paraId="66A61A03" w14:textId="77777777" w:rsidR="00F24A59" w:rsidRDefault="00F24A59" w:rsidP="00F24A59">
      <w:pPr>
        <w:numPr>
          <w:ilvl w:val="0"/>
          <w:numId w:val="379"/>
        </w:numPr>
        <w:spacing w:before="240"/>
      </w:pPr>
      <w:r>
        <w:t>Professional Waxing Technician</w:t>
      </w:r>
      <w:r>
        <w:br/>
      </w:r>
    </w:p>
    <w:p w14:paraId="0D40E525" w14:textId="77777777" w:rsidR="00F24A59" w:rsidRDefault="00F24A59" w:rsidP="00F24A59">
      <w:pPr>
        <w:numPr>
          <w:ilvl w:val="0"/>
          <w:numId w:val="379"/>
        </w:numPr>
      </w:pPr>
      <w:r>
        <w:t>Salon Waxing Specialist</w:t>
      </w:r>
      <w:r>
        <w:br/>
      </w:r>
    </w:p>
    <w:p w14:paraId="0DA3802E" w14:textId="77777777" w:rsidR="00F24A59" w:rsidRDefault="00F24A59" w:rsidP="00F24A59">
      <w:pPr>
        <w:numPr>
          <w:ilvl w:val="0"/>
          <w:numId w:val="379"/>
        </w:numPr>
      </w:pPr>
      <w:r>
        <w:t>Bridal Waxing Expert</w:t>
      </w:r>
      <w:r>
        <w:br/>
      </w:r>
    </w:p>
    <w:p w14:paraId="54791FFA" w14:textId="77777777" w:rsidR="00F24A59" w:rsidRDefault="00F24A59" w:rsidP="00F24A59">
      <w:pPr>
        <w:numPr>
          <w:ilvl w:val="0"/>
          <w:numId w:val="379"/>
        </w:numPr>
      </w:pPr>
      <w:r>
        <w:t>Freelance Waxing Professional</w:t>
      </w:r>
      <w:r>
        <w:br/>
      </w:r>
    </w:p>
    <w:p w14:paraId="45CCADA9" w14:textId="77777777" w:rsidR="00F24A59" w:rsidRDefault="00F24A59" w:rsidP="00F24A59">
      <w:pPr>
        <w:numPr>
          <w:ilvl w:val="0"/>
          <w:numId w:val="379"/>
        </w:numPr>
      </w:pPr>
      <w:r>
        <w:t>Body Hair Removal Expert at Spas and Beauty Clinics</w:t>
      </w:r>
      <w:r>
        <w:br/>
      </w:r>
    </w:p>
    <w:p w14:paraId="582EFF30" w14:textId="77777777" w:rsidR="00F24A59" w:rsidRDefault="00F24A59" w:rsidP="00F24A59">
      <w:pPr>
        <w:numPr>
          <w:ilvl w:val="0"/>
          <w:numId w:val="379"/>
        </w:numPr>
        <w:spacing w:after="240"/>
      </w:pPr>
      <w:r>
        <w:t>Start Your Own Waxing Studio or Home-Based Service</w:t>
      </w:r>
      <w:r>
        <w:br/>
      </w:r>
    </w:p>
    <w:p w14:paraId="1E00C9A1" w14:textId="77777777" w:rsidR="00F24A59" w:rsidRDefault="00F24A59" w:rsidP="00F24A59">
      <w:pPr>
        <w:spacing w:before="240" w:after="240"/>
        <w:rPr>
          <w:i/>
        </w:rPr>
      </w:pPr>
      <w:r>
        <w:rPr>
          <w:rFonts w:ascii="Apple Color Emoji" w:eastAsia="Arial Unicode MS" w:hAnsi="Apple Color Emoji" w:cs="Apple Color Emoji"/>
        </w:rPr>
        <w:t>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i/>
        </w:rPr>
        <w:t>Master the most in-demand waxing services and boost your beauty career confidently!</w:t>
      </w:r>
    </w:p>
    <w:p w14:paraId="1F43DC4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0965C7B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🌟</w:t>
      </w:r>
      <w:r>
        <w:t xml:space="preserve"> </w:t>
      </w:r>
      <w:r>
        <w:rPr>
          <w:b/>
        </w:rPr>
        <w:t>Master Different Wax Types</w:t>
      </w:r>
    </w:p>
    <w:p w14:paraId="20AB7500" w14:textId="77777777" w:rsidR="00F24A59" w:rsidRDefault="00F24A59" w:rsidP="00F24A59">
      <w:pPr>
        <w:numPr>
          <w:ilvl w:val="0"/>
          <w:numId w:val="239"/>
        </w:numPr>
        <w:spacing w:before="240"/>
      </w:pPr>
      <w:r>
        <w:t>Katori Wax Application Techniques</w:t>
      </w:r>
      <w:r>
        <w:br/>
      </w:r>
    </w:p>
    <w:p w14:paraId="6CB43958" w14:textId="77777777" w:rsidR="00F24A59" w:rsidRDefault="00F24A59" w:rsidP="00F24A59">
      <w:pPr>
        <w:numPr>
          <w:ilvl w:val="0"/>
          <w:numId w:val="239"/>
        </w:numPr>
      </w:pPr>
      <w:r>
        <w:t>Smooth Results with Chocolate Wax</w:t>
      </w:r>
      <w:r>
        <w:br/>
      </w:r>
    </w:p>
    <w:p w14:paraId="5908D596" w14:textId="77777777" w:rsidR="00F24A59" w:rsidRDefault="00F24A59" w:rsidP="00F24A59">
      <w:pPr>
        <w:numPr>
          <w:ilvl w:val="0"/>
          <w:numId w:val="239"/>
        </w:numPr>
      </w:pPr>
      <w:r>
        <w:t>Cold Waxing Methods for Quick Services</w:t>
      </w:r>
      <w:r>
        <w:br/>
      </w:r>
    </w:p>
    <w:p w14:paraId="42F6B5A2" w14:textId="77777777" w:rsidR="00F24A59" w:rsidRDefault="00F24A59" w:rsidP="00F24A59">
      <w:pPr>
        <w:numPr>
          <w:ilvl w:val="0"/>
          <w:numId w:val="239"/>
        </w:numPr>
      </w:pPr>
      <w:r>
        <w:t>Roll-on Wax Usage for Speed and Hygiene</w:t>
      </w:r>
      <w:r>
        <w:br/>
      </w:r>
    </w:p>
    <w:p w14:paraId="0DA2CF09" w14:textId="77777777" w:rsidR="00F24A59" w:rsidRDefault="00F24A59" w:rsidP="00F24A59">
      <w:pPr>
        <w:numPr>
          <w:ilvl w:val="0"/>
          <w:numId w:val="239"/>
        </w:numPr>
        <w:spacing w:after="240"/>
      </w:pPr>
      <w:r>
        <w:t>Premium Waxing with Rica Wax</w:t>
      </w:r>
      <w:r>
        <w:br/>
      </w:r>
    </w:p>
    <w:p w14:paraId="39ED552D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Specialized Waxing Services</w:t>
      </w:r>
    </w:p>
    <w:p w14:paraId="60E96F12" w14:textId="77777777" w:rsidR="00F24A59" w:rsidRDefault="00F24A59" w:rsidP="00F24A59">
      <w:pPr>
        <w:numPr>
          <w:ilvl w:val="0"/>
          <w:numId w:val="508"/>
        </w:numPr>
        <w:spacing w:before="240"/>
      </w:pPr>
      <w:r>
        <w:t>Brazilian Waxing for Sensitive Areas</w:t>
      </w:r>
      <w:r>
        <w:br/>
      </w:r>
    </w:p>
    <w:p w14:paraId="7656E991" w14:textId="77777777" w:rsidR="00F24A59" w:rsidRDefault="00F24A59" w:rsidP="00F24A59">
      <w:pPr>
        <w:numPr>
          <w:ilvl w:val="0"/>
          <w:numId w:val="508"/>
        </w:numPr>
      </w:pPr>
      <w:r>
        <w:t>Bikini Wax Expertise</w:t>
      </w:r>
      <w:r>
        <w:br/>
      </w:r>
    </w:p>
    <w:p w14:paraId="7F4B4C51" w14:textId="77777777" w:rsidR="00F24A59" w:rsidRDefault="00F24A59" w:rsidP="00F24A59">
      <w:pPr>
        <w:numPr>
          <w:ilvl w:val="0"/>
          <w:numId w:val="508"/>
        </w:numPr>
      </w:pPr>
      <w:r>
        <w:t>Face Wax Techniques for Delicate Skin</w:t>
      </w:r>
      <w:r>
        <w:br/>
      </w:r>
    </w:p>
    <w:p w14:paraId="06BBCE2B" w14:textId="77777777" w:rsidR="00F24A59" w:rsidRDefault="00F24A59" w:rsidP="00F24A59">
      <w:pPr>
        <w:numPr>
          <w:ilvl w:val="0"/>
          <w:numId w:val="508"/>
        </w:numPr>
        <w:spacing w:after="240"/>
      </w:pPr>
      <w:r>
        <w:t>Precision Eyebrow Waxing</w:t>
      </w:r>
      <w:r>
        <w:br/>
      </w:r>
    </w:p>
    <w:p w14:paraId="6DE0FC2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👐</w:t>
      </w:r>
      <w:r>
        <w:t xml:space="preserve"> </w:t>
      </w:r>
      <w:r>
        <w:rPr>
          <w:b/>
        </w:rPr>
        <w:t>Client Handling &amp; Safety</w:t>
      </w:r>
    </w:p>
    <w:p w14:paraId="6B35FDF1" w14:textId="77777777" w:rsidR="00F24A59" w:rsidRDefault="00F24A59" w:rsidP="00F24A59">
      <w:pPr>
        <w:numPr>
          <w:ilvl w:val="0"/>
          <w:numId w:val="352"/>
        </w:numPr>
        <w:spacing w:before="240"/>
      </w:pPr>
      <w:r>
        <w:lastRenderedPageBreak/>
        <w:t>Preparing the Skin Before Waxing</w:t>
      </w:r>
      <w:r>
        <w:br/>
      </w:r>
    </w:p>
    <w:p w14:paraId="115BF2FA" w14:textId="77777777" w:rsidR="00F24A59" w:rsidRDefault="00F24A59" w:rsidP="00F24A59">
      <w:pPr>
        <w:numPr>
          <w:ilvl w:val="0"/>
          <w:numId w:val="352"/>
        </w:numPr>
      </w:pPr>
      <w:r>
        <w:t>Aftercare Tips for Long-Lasting Results</w:t>
      </w:r>
      <w:r>
        <w:br/>
      </w:r>
    </w:p>
    <w:p w14:paraId="0F850E01" w14:textId="77777777" w:rsidR="00F24A59" w:rsidRDefault="00F24A59" w:rsidP="00F24A59">
      <w:pPr>
        <w:numPr>
          <w:ilvl w:val="0"/>
          <w:numId w:val="352"/>
        </w:numPr>
        <w:spacing w:after="240"/>
      </w:pPr>
      <w:r>
        <w:t>Hygiene and Safety Protocols to Build Client Trust</w:t>
      </w:r>
      <w:r>
        <w:br/>
      </w:r>
    </w:p>
    <w:p w14:paraId="7E77042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t xml:space="preserve"> Upon successfully completing the course, you will be awarded a </w:t>
      </w:r>
      <w:r>
        <w:rPr>
          <w:b/>
        </w:rPr>
        <w:t>CERTIFICATE</w:t>
      </w:r>
      <w:r>
        <w:t xml:space="preserve"> certifying you as a </w:t>
      </w:r>
      <w:r>
        <w:rPr>
          <w:b/>
        </w:rPr>
        <w:t>Waxing Expert</w:t>
      </w:r>
      <w:r>
        <w:t xml:space="preserve"> – a strong proof of your professional skill set for salons, clients, and future employers.</w:t>
      </w:r>
    </w:p>
    <w:p w14:paraId="36E6D9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513BB020" w14:textId="77777777" w:rsidR="00F24A59" w:rsidRDefault="00F24A59" w:rsidP="00F24A59">
      <w:pPr>
        <w:numPr>
          <w:ilvl w:val="0"/>
          <w:numId w:val="625"/>
        </w:numPr>
        <w:spacing w:before="240"/>
      </w:pPr>
      <w:r>
        <w:t>Freshers looking to start a career in beauty</w:t>
      </w:r>
      <w:r>
        <w:br/>
      </w:r>
    </w:p>
    <w:p w14:paraId="79E0A99E" w14:textId="77777777" w:rsidR="00F24A59" w:rsidRDefault="00F24A59" w:rsidP="00F24A59">
      <w:pPr>
        <w:numPr>
          <w:ilvl w:val="0"/>
          <w:numId w:val="625"/>
        </w:numPr>
      </w:pPr>
      <w:r>
        <w:t>Salon owners who want to offer premium waxing services</w:t>
      </w:r>
      <w:r>
        <w:br/>
      </w:r>
    </w:p>
    <w:p w14:paraId="3AD8051D" w14:textId="77777777" w:rsidR="00F24A59" w:rsidRDefault="00F24A59" w:rsidP="00F24A59">
      <w:pPr>
        <w:numPr>
          <w:ilvl w:val="0"/>
          <w:numId w:val="625"/>
        </w:numPr>
      </w:pPr>
      <w:r>
        <w:t>Freelancers and home-service beauticians</w:t>
      </w:r>
      <w:r>
        <w:br/>
      </w:r>
    </w:p>
    <w:p w14:paraId="0C4906F9" w14:textId="77777777" w:rsidR="00F24A59" w:rsidRDefault="00F24A59" w:rsidP="00F24A59">
      <w:pPr>
        <w:numPr>
          <w:ilvl w:val="0"/>
          <w:numId w:val="625"/>
        </w:numPr>
      </w:pPr>
      <w:r>
        <w:t>Makeup artists wishing to expand their service list</w:t>
      </w:r>
      <w:r>
        <w:br/>
      </w:r>
    </w:p>
    <w:p w14:paraId="689D4556" w14:textId="77777777" w:rsidR="00F24A59" w:rsidRDefault="00F24A59" w:rsidP="00F24A59">
      <w:pPr>
        <w:numPr>
          <w:ilvl w:val="0"/>
          <w:numId w:val="625"/>
        </w:numPr>
        <w:spacing w:after="240"/>
      </w:pPr>
      <w:r>
        <w:t>Beauty enthusiasts passionate about hair removal techniques</w:t>
      </w:r>
    </w:p>
    <w:p w14:paraId="7479EDFF" w14:textId="77777777" w:rsidR="00F24A59" w:rsidRDefault="00F24A59" w:rsidP="00F24A59">
      <w:pPr>
        <w:spacing w:before="240" w:after="240"/>
      </w:pPr>
    </w:p>
    <w:p w14:paraId="04AC5636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Threading &amp; Brow Design Basics</w:t>
      </w:r>
    </w:p>
    <w:p w14:paraId="627411C8" w14:textId="77777777" w:rsidR="00F24A59" w:rsidRDefault="00F24A59" w:rsidP="00F24A59">
      <w:pPr>
        <w:spacing w:before="240" w:after="240"/>
      </w:pPr>
    </w:p>
    <w:p w14:paraId="19DB2064" w14:textId="77777777" w:rsidR="00F24A59" w:rsidRDefault="00F24A59" w:rsidP="00F24A59">
      <w:pPr>
        <w:spacing w:before="240" w:after="240"/>
        <w:rPr>
          <w:ins w:id="36" w:author="Parminder Kaur" w:date="2025-06-16T10:25:00Z"/>
        </w:rPr>
      </w:pPr>
      <w:r>
        <w:rPr>
          <w:b/>
        </w:rPr>
        <w:t>Course Code:</w:t>
      </w:r>
      <w:r>
        <w:t xml:space="preserve"> OCQ61</w:t>
      </w:r>
    </w:p>
    <w:p w14:paraId="0676640A" w14:textId="77777777" w:rsidR="00F24A59" w:rsidRDefault="00F24A59" w:rsidP="00F24A59">
      <w:pPr>
        <w:spacing w:before="240" w:after="240"/>
      </w:pPr>
    </w:p>
    <w:p w14:paraId="06E88098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 xml:space="preserve"> 1 Week</w:t>
      </w:r>
    </w:p>
    <w:p w14:paraId="2099FA19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t xml:space="preserve"> CERTIFICATE</w:t>
      </w:r>
    </w:p>
    <w:p w14:paraId="4E1C515F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 xml:space="preserve"> Beauty EXPERT</w:t>
      </w:r>
    </w:p>
    <w:p w14:paraId="2F6A7D8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35DAF75" w14:textId="77777777" w:rsidR="00F24A59" w:rsidRDefault="00F24A59" w:rsidP="00F24A59">
      <w:pPr>
        <w:numPr>
          <w:ilvl w:val="0"/>
          <w:numId w:val="224"/>
        </w:numPr>
        <w:spacing w:before="240"/>
      </w:pPr>
      <w:r>
        <w:t>Professional Threading Artist</w:t>
      </w:r>
      <w:r>
        <w:br/>
      </w:r>
    </w:p>
    <w:p w14:paraId="5C20DD11" w14:textId="77777777" w:rsidR="00F24A59" w:rsidRDefault="00F24A59" w:rsidP="00F24A59">
      <w:pPr>
        <w:numPr>
          <w:ilvl w:val="0"/>
          <w:numId w:val="224"/>
        </w:numPr>
      </w:pPr>
      <w:r>
        <w:t>Brow Shaping Specialist</w:t>
      </w:r>
      <w:r>
        <w:br/>
      </w:r>
    </w:p>
    <w:p w14:paraId="73CDAC8A" w14:textId="77777777" w:rsidR="00F24A59" w:rsidRDefault="00F24A59" w:rsidP="00F24A59">
      <w:pPr>
        <w:numPr>
          <w:ilvl w:val="0"/>
          <w:numId w:val="224"/>
        </w:numPr>
      </w:pPr>
      <w:r>
        <w:lastRenderedPageBreak/>
        <w:t>Beauty Salon Technician</w:t>
      </w:r>
      <w:r>
        <w:br/>
      </w:r>
    </w:p>
    <w:p w14:paraId="34612265" w14:textId="77777777" w:rsidR="00F24A59" w:rsidRDefault="00F24A59" w:rsidP="00F24A59">
      <w:pPr>
        <w:numPr>
          <w:ilvl w:val="0"/>
          <w:numId w:val="224"/>
        </w:numPr>
      </w:pPr>
      <w:r>
        <w:t>Freelance Beauty Expert</w:t>
      </w:r>
      <w:r>
        <w:br/>
      </w:r>
    </w:p>
    <w:p w14:paraId="0D7144B3" w14:textId="77777777" w:rsidR="00F24A59" w:rsidRDefault="00F24A59" w:rsidP="00F24A59">
      <w:pPr>
        <w:numPr>
          <w:ilvl w:val="0"/>
          <w:numId w:val="224"/>
        </w:numPr>
        <w:spacing w:after="240"/>
      </w:pPr>
      <w:r>
        <w:t>Start your own Brow &amp; Threading Studio</w:t>
      </w:r>
      <w:r>
        <w:br/>
      </w:r>
    </w:p>
    <w:p w14:paraId="4D654FDB" w14:textId="77777777" w:rsidR="00F24A59" w:rsidRDefault="00F24A59" w:rsidP="00F24A59">
      <w:pPr>
        <w:spacing w:before="240" w:after="240"/>
      </w:pPr>
      <w:r>
        <w:rPr>
          <w:rFonts w:ascii="Apple Color Emoji" w:eastAsia="Arial Unicode MS" w:hAnsi="Apple Color Emoji" w:cs="Apple Color Emoji"/>
        </w:rPr>
        <w:t>✨</w:t>
      </w:r>
      <w:r>
        <w:rPr>
          <w:rFonts w:ascii="Arial Unicode MS" w:eastAsia="Arial Unicode MS" w:hAnsi="Arial Unicode MS" w:cs="Arial Unicode MS"/>
        </w:rPr>
        <w:t xml:space="preserve"> This course opens doors to working in salons, freelance setups, bridal beauty teams, and even running your own beauty services!</w:t>
      </w:r>
    </w:p>
    <w:p w14:paraId="42B573A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6239BF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Understanding Face Shapes</w:t>
      </w:r>
    </w:p>
    <w:p w14:paraId="5F2471E8" w14:textId="77777777" w:rsidR="00F24A59" w:rsidRDefault="00F24A59" w:rsidP="00F24A59">
      <w:pPr>
        <w:numPr>
          <w:ilvl w:val="0"/>
          <w:numId w:val="409"/>
        </w:numPr>
        <w:spacing w:before="240"/>
      </w:pPr>
      <w:r>
        <w:t>Identify different face shapes</w:t>
      </w:r>
      <w:r>
        <w:br/>
      </w:r>
    </w:p>
    <w:p w14:paraId="1432BD2E" w14:textId="77777777" w:rsidR="00F24A59" w:rsidRDefault="00F24A59" w:rsidP="00F24A59">
      <w:pPr>
        <w:numPr>
          <w:ilvl w:val="0"/>
          <w:numId w:val="409"/>
        </w:numPr>
        <w:spacing w:after="240"/>
      </w:pPr>
      <w:r>
        <w:t>Match eyebrow styles perfectly for each face type</w:t>
      </w:r>
      <w:r>
        <w:br/>
      </w:r>
    </w:p>
    <w:p w14:paraId="799056C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</w:t>
      </w:r>
      <w:r>
        <w:t xml:space="preserve"> </w:t>
      </w:r>
      <w:r>
        <w:rPr>
          <w:b/>
        </w:rPr>
        <w:t>Eyebrow Design &amp; Shaping</w:t>
      </w:r>
    </w:p>
    <w:p w14:paraId="315D7ADD" w14:textId="77777777" w:rsidR="00F24A59" w:rsidRDefault="00F24A59" w:rsidP="00F24A59">
      <w:pPr>
        <w:numPr>
          <w:ilvl w:val="0"/>
          <w:numId w:val="724"/>
        </w:numPr>
        <w:spacing w:before="240"/>
      </w:pPr>
      <w:r>
        <w:t>Learn popular and professional eyebrow shapes</w:t>
      </w:r>
      <w:r>
        <w:br/>
      </w:r>
    </w:p>
    <w:p w14:paraId="6A3F4C12" w14:textId="77777777" w:rsidR="00F24A59" w:rsidRDefault="00F24A59" w:rsidP="00F24A59">
      <w:pPr>
        <w:numPr>
          <w:ilvl w:val="0"/>
          <w:numId w:val="724"/>
        </w:numPr>
        <w:spacing w:after="240"/>
      </w:pPr>
      <w:r>
        <w:t>Create balanced, symmetrical brows that highlight natural beauty</w:t>
      </w:r>
      <w:r>
        <w:br/>
      </w:r>
    </w:p>
    <w:p w14:paraId="19563BF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🧵</w:t>
      </w:r>
      <w:r>
        <w:t xml:space="preserve"> </w:t>
      </w:r>
      <w:r>
        <w:rPr>
          <w:b/>
        </w:rPr>
        <w:t>Threading Techniques</w:t>
      </w:r>
    </w:p>
    <w:p w14:paraId="1C462129" w14:textId="77777777" w:rsidR="00F24A59" w:rsidRDefault="00F24A59" w:rsidP="00F24A59">
      <w:pPr>
        <w:numPr>
          <w:ilvl w:val="0"/>
          <w:numId w:val="341"/>
        </w:numPr>
        <w:spacing w:before="240"/>
      </w:pPr>
      <w:r>
        <w:t>Master the art of eyebrow threading</w:t>
      </w:r>
      <w:r>
        <w:br/>
      </w:r>
    </w:p>
    <w:p w14:paraId="4972D37F" w14:textId="77777777" w:rsidR="00F24A59" w:rsidRDefault="00F24A59" w:rsidP="00F24A59">
      <w:pPr>
        <w:numPr>
          <w:ilvl w:val="0"/>
          <w:numId w:val="341"/>
        </w:numPr>
      </w:pPr>
      <w:r>
        <w:t>Perform clean and precise upper lip threading</w:t>
      </w:r>
      <w:r>
        <w:br/>
      </w:r>
    </w:p>
    <w:p w14:paraId="5528926A" w14:textId="77777777" w:rsidR="00F24A59" w:rsidRDefault="00F24A59" w:rsidP="00F24A59">
      <w:pPr>
        <w:numPr>
          <w:ilvl w:val="0"/>
          <w:numId w:val="341"/>
        </w:numPr>
        <w:spacing w:after="240"/>
      </w:pPr>
      <w:r>
        <w:t>Build speed and accuracy for real salon work</w:t>
      </w:r>
      <w:r>
        <w:br/>
      </w:r>
    </w:p>
    <w:p w14:paraId="1085E03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AF6C962" w14:textId="77777777" w:rsidR="00F24A59" w:rsidRDefault="00F24A59" w:rsidP="00F24A59">
      <w:pPr>
        <w:numPr>
          <w:ilvl w:val="0"/>
          <w:numId w:val="312"/>
        </w:numPr>
        <w:spacing w:before="240"/>
      </w:pPr>
      <w:r>
        <w:t>CERTIFICATE in Threading &amp; Brow Design Basics</w:t>
      </w:r>
      <w:r>
        <w:br/>
      </w:r>
    </w:p>
    <w:p w14:paraId="6898B208" w14:textId="77777777" w:rsidR="00F24A59" w:rsidRDefault="00F24A59" w:rsidP="00F24A59">
      <w:pPr>
        <w:numPr>
          <w:ilvl w:val="0"/>
          <w:numId w:val="312"/>
        </w:numPr>
        <w:spacing w:after="240"/>
      </w:pPr>
      <w:r>
        <w:t xml:space="preserve">Qualifies you to work as a certified </w:t>
      </w:r>
      <w:r>
        <w:rPr>
          <w:b/>
        </w:rPr>
        <w:t>Beauty Expert</w:t>
      </w:r>
      <w:r>
        <w:rPr>
          <w:b/>
        </w:rPr>
        <w:br/>
      </w:r>
    </w:p>
    <w:p w14:paraId="44F2B94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EBB4AAA" w14:textId="77777777" w:rsidR="00F24A59" w:rsidRDefault="00F24A59" w:rsidP="00F24A59">
      <w:pPr>
        <w:numPr>
          <w:ilvl w:val="0"/>
          <w:numId w:val="527"/>
        </w:numPr>
        <w:spacing w:before="240"/>
      </w:pPr>
      <w:r>
        <w:lastRenderedPageBreak/>
        <w:t>Freshers passionate about beauty careers</w:t>
      </w:r>
      <w:r>
        <w:br/>
      </w:r>
    </w:p>
    <w:p w14:paraId="622C1C1F" w14:textId="77777777" w:rsidR="00F24A59" w:rsidRDefault="00F24A59" w:rsidP="00F24A59">
      <w:pPr>
        <w:numPr>
          <w:ilvl w:val="0"/>
          <w:numId w:val="527"/>
        </w:numPr>
      </w:pPr>
      <w:r>
        <w:t>Salon owners looking to upgrade services</w:t>
      </w:r>
      <w:r>
        <w:br/>
      </w:r>
    </w:p>
    <w:p w14:paraId="513FAC39" w14:textId="77777777" w:rsidR="00F24A59" w:rsidRDefault="00F24A59" w:rsidP="00F24A59">
      <w:pPr>
        <w:numPr>
          <w:ilvl w:val="0"/>
          <w:numId w:val="527"/>
        </w:numPr>
      </w:pPr>
      <w:r>
        <w:t>Freelancers wanting to add new skills</w:t>
      </w:r>
      <w:r>
        <w:br/>
      </w:r>
    </w:p>
    <w:p w14:paraId="12BEF42E" w14:textId="77777777" w:rsidR="00F24A59" w:rsidRDefault="00F24A59" w:rsidP="00F24A59">
      <w:pPr>
        <w:numPr>
          <w:ilvl w:val="0"/>
          <w:numId w:val="527"/>
        </w:numPr>
      </w:pPr>
      <w:r>
        <w:t>Makeup artists expanding their beauty services</w:t>
      </w:r>
      <w:r>
        <w:br/>
      </w:r>
    </w:p>
    <w:p w14:paraId="42AA4AA6" w14:textId="77777777" w:rsidR="00F24A59" w:rsidRDefault="00F24A59" w:rsidP="00F24A59">
      <w:pPr>
        <w:numPr>
          <w:ilvl w:val="0"/>
          <w:numId w:val="527"/>
        </w:numPr>
        <w:spacing w:after="240"/>
      </w:pPr>
      <w:r>
        <w:t>Beauty enthusiasts interested in perfect brows</w:t>
      </w:r>
    </w:p>
    <w:p w14:paraId="19FE9627" w14:textId="77777777" w:rsidR="00F24A59" w:rsidRDefault="00F24A59" w:rsidP="00F24A59">
      <w:pPr>
        <w:spacing w:before="240" w:after="240"/>
      </w:pPr>
    </w:p>
    <w:p w14:paraId="56D31375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Nail Spa &amp; Hand-Foot Care Program</w:t>
      </w:r>
    </w:p>
    <w:p w14:paraId="7A9E5FAB" w14:textId="77777777" w:rsidR="00F24A59" w:rsidRDefault="00F24A59" w:rsidP="00F24A59">
      <w:pPr>
        <w:spacing w:before="240" w:after="240"/>
      </w:pPr>
    </w:p>
    <w:p w14:paraId="28C9201A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 xml:space="preserve"> OCQ64</w:t>
      </w:r>
    </w:p>
    <w:p w14:paraId="46E15E63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 xml:space="preserve"> 2 weeks</w:t>
      </w:r>
    </w:p>
    <w:p w14:paraId="4EEEC6BE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t xml:space="preserve"> CERTIFICATE</w:t>
      </w:r>
    </w:p>
    <w:p w14:paraId="394B4B81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 xml:space="preserve"> Manicure and Pedicure EXPERT</w:t>
      </w:r>
    </w:p>
    <w:p w14:paraId="189C5D9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Get ready to step confidently into the beauty and wellness industry! After completing this course, you can become:</w:t>
      </w:r>
    </w:p>
    <w:p w14:paraId="41BF5FDE" w14:textId="77777777" w:rsidR="00F24A59" w:rsidRDefault="00F24A59" w:rsidP="00F24A59">
      <w:pPr>
        <w:numPr>
          <w:ilvl w:val="0"/>
          <w:numId w:val="241"/>
        </w:numPr>
        <w:spacing w:before="240"/>
      </w:pPr>
      <w:r>
        <w:t>Professional Manicurist &amp; Pedicurist</w:t>
      </w:r>
      <w:r>
        <w:br/>
      </w:r>
    </w:p>
    <w:p w14:paraId="65CDA4B5" w14:textId="77777777" w:rsidR="00F24A59" w:rsidRDefault="00F24A59" w:rsidP="00F24A59">
      <w:pPr>
        <w:numPr>
          <w:ilvl w:val="0"/>
          <w:numId w:val="241"/>
        </w:numPr>
      </w:pPr>
      <w:r>
        <w:t>Nail Spa Technician at luxury salons and spas</w:t>
      </w:r>
      <w:r>
        <w:br/>
      </w:r>
    </w:p>
    <w:p w14:paraId="1D34A486" w14:textId="77777777" w:rsidR="00F24A59" w:rsidRDefault="00F24A59" w:rsidP="00F24A59">
      <w:pPr>
        <w:numPr>
          <w:ilvl w:val="0"/>
          <w:numId w:val="241"/>
        </w:numPr>
      </w:pPr>
      <w:r>
        <w:t>Home-service Nail Care Specialist</w:t>
      </w:r>
      <w:r>
        <w:br/>
      </w:r>
    </w:p>
    <w:p w14:paraId="07986A52" w14:textId="77777777" w:rsidR="00F24A59" w:rsidRDefault="00F24A59" w:rsidP="00F24A59">
      <w:pPr>
        <w:numPr>
          <w:ilvl w:val="0"/>
          <w:numId w:val="241"/>
        </w:numPr>
      </w:pPr>
      <w:r>
        <w:t>Freelancer offering premium manicure &amp; pedicure services</w:t>
      </w:r>
      <w:r>
        <w:br/>
      </w:r>
    </w:p>
    <w:p w14:paraId="7D3383C2" w14:textId="77777777" w:rsidR="00F24A59" w:rsidRDefault="00F24A59" w:rsidP="00F24A59">
      <w:pPr>
        <w:numPr>
          <w:ilvl w:val="0"/>
          <w:numId w:val="241"/>
        </w:numPr>
      </w:pPr>
      <w:r>
        <w:t>Salon Owner or Beauty Entrepreneur</w:t>
      </w:r>
      <w:r>
        <w:br/>
      </w:r>
    </w:p>
    <w:p w14:paraId="3C529D9E" w14:textId="77777777" w:rsidR="00F24A59" w:rsidRDefault="00F24A59" w:rsidP="00F24A59">
      <w:pPr>
        <w:numPr>
          <w:ilvl w:val="0"/>
          <w:numId w:val="241"/>
        </w:numPr>
        <w:spacing w:after="240"/>
      </w:pPr>
      <w:r>
        <w:t>Spa Consultant for Hand &amp; Foot Care Services</w:t>
      </w:r>
      <w:r>
        <w:br/>
      </w:r>
    </w:p>
    <w:p w14:paraId="48757EB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E8AA41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Manicure Mastery</w:t>
      </w:r>
    </w:p>
    <w:p w14:paraId="07C60B5B" w14:textId="77777777" w:rsidR="00F24A59" w:rsidRDefault="00F24A59" w:rsidP="00F24A59">
      <w:pPr>
        <w:numPr>
          <w:ilvl w:val="0"/>
          <w:numId w:val="591"/>
        </w:numPr>
        <w:spacing w:before="240"/>
      </w:pPr>
      <w:r>
        <w:lastRenderedPageBreak/>
        <w:t>Perform basic manicures with proper nail shaping, cuticle care, and hand massage</w:t>
      </w:r>
      <w:r>
        <w:br/>
      </w:r>
    </w:p>
    <w:p w14:paraId="53AE6558" w14:textId="77777777" w:rsidR="00F24A59" w:rsidRDefault="00F24A59" w:rsidP="00F24A59">
      <w:pPr>
        <w:numPr>
          <w:ilvl w:val="0"/>
          <w:numId w:val="591"/>
        </w:numPr>
        <w:spacing w:after="240"/>
      </w:pPr>
      <w:r>
        <w:t>Apply professional hand treatments for smooth and nourished skin</w:t>
      </w:r>
      <w:r>
        <w:br/>
      </w:r>
    </w:p>
    <w:p w14:paraId="6472BF2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🦶</w:t>
      </w:r>
      <w:r>
        <w:t xml:space="preserve"> </w:t>
      </w:r>
      <w:r>
        <w:rPr>
          <w:b/>
        </w:rPr>
        <w:t>Perfect Pedicures</w:t>
      </w:r>
    </w:p>
    <w:p w14:paraId="211C215F" w14:textId="77777777" w:rsidR="00F24A59" w:rsidRDefault="00F24A59" w:rsidP="00F24A59">
      <w:pPr>
        <w:numPr>
          <w:ilvl w:val="0"/>
          <w:numId w:val="546"/>
        </w:numPr>
        <w:spacing w:before="240"/>
      </w:pPr>
      <w:r>
        <w:t>Deliver basic pedicures including foot soaking, scrubbing, nail care, and massage techniques</w:t>
      </w:r>
      <w:r>
        <w:br/>
      </w:r>
    </w:p>
    <w:p w14:paraId="4F390A0F" w14:textId="77777777" w:rsidR="00F24A59" w:rsidRDefault="00F24A59" w:rsidP="00F24A59">
      <w:pPr>
        <w:numPr>
          <w:ilvl w:val="0"/>
          <w:numId w:val="546"/>
        </w:numPr>
        <w:spacing w:after="240"/>
      </w:pPr>
      <w:r>
        <w:t>Solve common foot care issues and enhance foot hygiene</w:t>
      </w:r>
      <w:r>
        <w:br/>
      </w:r>
    </w:p>
    <w:p w14:paraId="5A43C56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🕯️</w:t>
      </w:r>
      <w:r>
        <w:t xml:space="preserve"> </w:t>
      </w:r>
      <w:r>
        <w:rPr>
          <w:b/>
        </w:rPr>
        <w:t>Luxurious Paraffin Treatments</w:t>
      </w:r>
    </w:p>
    <w:p w14:paraId="74F8E618" w14:textId="77777777" w:rsidR="00F24A59" w:rsidRDefault="00F24A59" w:rsidP="00F24A59">
      <w:pPr>
        <w:numPr>
          <w:ilvl w:val="0"/>
          <w:numId w:val="444"/>
        </w:numPr>
        <w:spacing w:before="240" w:after="240"/>
      </w:pPr>
      <w:r>
        <w:t>Master Paraffin Wax Manicure &amp; Pedicure for intense moisturization and softening of hands and feet</w:t>
      </w:r>
      <w:r>
        <w:br/>
      </w:r>
    </w:p>
    <w:p w14:paraId="0BA0133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🌸</w:t>
      </w:r>
      <w:r>
        <w:t xml:space="preserve"> </w:t>
      </w:r>
      <w:r>
        <w:rPr>
          <w:b/>
        </w:rPr>
        <w:t>Aromatherapy Touch</w:t>
      </w:r>
    </w:p>
    <w:p w14:paraId="170DFF6C" w14:textId="77777777" w:rsidR="00F24A59" w:rsidRDefault="00F24A59" w:rsidP="00F24A59">
      <w:pPr>
        <w:numPr>
          <w:ilvl w:val="0"/>
          <w:numId w:val="674"/>
        </w:numPr>
        <w:spacing w:before="240" w:after="240"/>
      </w:pPr>
      <w:r>
        <w:t>Learn Aroma Manicure &amp; Pedicure using essential oils to relax, refresh, and rejuvenate clients</w:t>
      </w:r>
      <w:r>
        <w:br/>
      </w:r>
    </w:p>
    <w:p w14:paraId="0F0C8EE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🌟</w:t>
      </w:r>
      <w:r>
        <w:t xml:space="preserve"> </w:t>
      </w:r>
      <w:r>
        <w:rPr>
          <w:b/>
        </w:rPr>
        <w:t>Client Care &amp; Hygiene</w:t>
      </w:r>
    </w:p>
    <w:p w14:paraId="6FD3F8E1" w14:textId="77777777" w:rsidR="00F24A59" w:rsidRDefault="00F24A59" w:rsidP="00F24A59">
      <w:pPr>
        <w:numPr>
          <w:ilvl w:val="0"/>
          <w:numId w:val="225"/>
        </w:numPr>
        <w:spacing w:before="240"/>
      </w:pPr>
      <w:r>
        <w:t>Maintain top hygiene standards</w:t>
      </w:r>
      <w:r>
        <w:br/>
      </w:r>
    </w:p>
    <w:p w14:paraId="31FFC753" w14:textId="77777777" w:rsidR="00F24A59" w:rsidRDefault="00F24A59" w:rsidP="00F24A59">
      <w:pPr>
        <w:numPr>
          <w:ilvl w:val="0"/>
          <w:numId w:val="225"/>
        </w:numPr>
        <w:spacing w:after="240"/>
      </w:pPr>
      <w:r>
        <w:t>Deliver excellent customer service and build client loyalty</w:t>
      </w:r>
      <w:r>
        <w:br/>
      </w:r>
    </w:p>
    <w:p w14:paraId="3C8E911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 will be awarded a </w:t>
      </w:r>
      <w:r>
        <w:rPr>
          <w:b/>
        </w:rPr>
        <w:t>CERTIFICATE</w:t>
      </w:r>
      <w:r>
        <w:t xml:space="preserve"> recognized by the industry, certifying you as a </w:t>
      </w:r>
      <w:r>
        <w:rPr>
          <w:b/>
        </w:rPr>
        <w:t>Manicure and Pedicure Expert</w:t>
      </w:r>
      <w:r>
        <w:t>.</w:t>
      </w:r>
    </w:p>
    <w:p w14:paraId="44612CA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ideal for:</w:t>
      </w:r>
    </w:p>
    <w:p w14:paraId="5EFB8BFD" w14:textId="77777777" w:rsidR="00F24A59" w:rsidRDefault="00F24A59" w:rsidP="00F24A59">
      <w:pPr>
        <w:numPr>
          <w:ilvl w:val="0"/>
          <w:numId w:val="671"/>
        </w:numPr>
        <w:spacing w:before="240"/>
      </w:pPr>
      <w:r>
        <w:t>Freshers starting a career in the beauty industry</w:t>
      </w:r>
      <w:r>
        <w:br/>
      </w:r>
    </w:p>
    <w:p w14:paraId="73364A04" w14:textId="77777777" w:rsidR="00F24A59" w:rsidRDefault="00F24A59" w:rsidP="00F24A59">
      <w:pPr>
        <w:numPr>
          <w:ilvl w:val="0"/>
          <w:numId w:val="671"/>
        </w:numPr>
      </w:pPr>
      <w:r>
        <w:t>Salon owners expanding their service menus</w:t>
      </w:r>
      <w:r>
        <w:br/>
      </w:r>
    </w:p>
    <w:p w14:paraId="04C264E2" w14:textId="77777777" w:rsidR="00F24A59" w:rsidRDefault="00F24A59" w:rsidP="00F24A59">
      <w:pPr>
        <w:numPr>
          <w:ilvl w:val="0"/>
          <w:numId w:val="671"/>
        </w:numPr>
      </w:pPr>
      <w:r>
        <w:t>Freelancers offering beauty services at home</w:t>
      </w:r>
      <w:r>
        <w:br/>
      </w:r>
    </w:p>
    <w:p w14:paraId="30A4D518" w14:textId="77777777" w:rsidR="00F24A59" w:rsidRDefault="00F24A59" w:rsidP="00F24A59">
      <w:pPr>
        <w:numPr>
          <w:ilvl w:val="0"/>
          <w:numId w:val="671"/>
        </w:numPr>
      </w:pPr>
      <w:r>
        <w:t>Makeup artists upgrading their skill set</w:t>
      </w:r>
      <w:r>
        <w:br/>
      </w:r>
    </w:p>
    <w:p w14:paraId="3E8FCCE4" w14:textId="77777777" w:rsidR="00F24A59" w:rsidRDefault="00F24A59" w:rsidP="00F24A59">
      <w:pPr>
        <w:numPr>
          <w:ilvl w:val="0"/>
          <w:numId w:val="671"/>
        </w:numPr>
        <w:spacing w:after="240"/>
      </w:pPr>
      <w:r>
        <w:t>Beauty and spa enthusiasts passionate about nail care</w:t>
      </w:r>
    </w:p>
    <w:p w14:paraId="2DB4122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</w:p>
    <w:p w14:paraId="70286AE1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</w:t>
      </w:r>
      <w:r>
        <w:t xml:space="preserve">Kobido Facial Massage – Japanese Rejuvenation Techniques </w:t>
      </w:r>
      <w:r>
        <w:rPr>
          <w:b/>
        </w:rPr>
        <w:t>(KFJRT )</w:t>
      </w:r>
    </w:p>
    <w:p w14:paraId="59993358" w14:textId="77777777" w:rsidR="00F24A59" w:rsidRDefault="00F24A59" w:rsidP="00F24A59">
      <w:pPr>
        <w:spacing w:before="240" w:after="240"/>
      </w:pPr>
      <w:r>
        <w:rPr>
          <w:b/>
          <w:sz w:val="28"/>
          <w:szCs w:val="28"/>
        </w:rPr>
        <w:br/>
      </w:r>
      <w:r>
        <w:t xml:space="preserve"> </w:t>
      </w:r>
      <w:r>
        <w:rPr>
          <w:b/>
        </w:rPr>
        <w:t>Course Code:</w:t>
      </w:r>
      <w:r>
        <w:t xml:space="preserve"> NA</w:t>
      </w:r>
      <w:r>
        <w:br/>
        <w:t xml:space="preserve"> </w:t>
      </w:r>
      <w:r>
        <w:rPr>
          <w:b/>
        </w:rPr>
        <w:t>Duration:</w:t>
      </w:r>
      <w:r>
        <w:t xml:space="preserve"> 5 Days (15 Hours)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MASSAGE THERAPIST</w:t>
      </w:r>
    </w:p>
    <w:p w14:paraId="6553AFA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6877196" w14:textId="77777777" w:rsidR="00F24A59" w:rsidRDefault="00F24A59" w:rsidP="00F24A59">
      <w:pPr>
        <w:spacing w:before="240" w:after="240"/>
      </w:pPr>
      <w:r>
        <w:t>By completing this course, you can start a rewarding journey in the wellness and beauty industry. You’ll be prepared to work in:</w:t>
      </w:r>
    </w:p>
    <w:p w14:paraId="251D7D5B" w14:textId="77777777" w:rsidR="00F24A59" w:rsidRDefault="00F24A59" w:rsidP="00F24A59">
      <w:pPr>
        <w:numPr>
          <w:ilvl w:val="0"/>
          <w:numId w:val="499"/>
        </w:numPr>
        <w:spacing w:before="240"/>
      </w:pPr>
      <w:r>
        <w:t xml:space="preserve">High-end salons and spas as a </w:t>
      </w:r>
      <w:r>
        <w:rPr>
          <w:b/>
        </w:rPr>
        <w:t>Kobido Massage Expert</w:t>
      </w:r>
      <w:r>
        <w:rPr>
          <w:b/>
        </w:rPr>
        <w:br/>
      </w:r>
    </w:p>
    <w:p w14:paraId="775EDB2E" w14:textId="77777777" w:rsidR="00F24A59" w:rsidRDefault="00F24A59" w:rsidP="00F24A59">
      <w:pPr>
        <w:numPr>
          <w:ilvl w:val="0"/>
          <w:numId w:val="499"/>
        </w:numPr>
      </w:pPr>
      <w:r>
        <w:t xml:space="preserve">Luxury wellness centers as a </w:t>
      </w:r>
      <w:r>
        <w:rPr>
          <w:b/>
        </w:rPr>
        <w:t>Facial Massage Therapist</w:t>
      </w:r>
      <w:r>
        <w:rPr>
          <w:b/>
        </w:rPr>
        <w:br/>
      </w:r>
    </w:p>
    <w:p w14:paraId="0D0B6CB9" w14:textId="77777777" w:rsidR="00F24A59" w:rsidRDefault="00F24A59" w:rsidP="00F24A59">
      <w:pPr>
        <w:numPr>
          <w:ilvl w:val="0"/>
          <w:numId w:val="499"/>
        </w:numPr>
      </w:pPr>
      <w:r>
        <w:t xml:space="preserve">Start your own </w:t>
      </w:r>
      <w:r>
        <w:rPr>
          <w:b/>
        </w:rPr>
        <w:t>freelance facial therapy service</w:t>
      </w:r>
      <w:r>
        <w:rPr>
          <w:b/>
        </w:rPr>
        <w:br/>
      </w:r>
    </w:p>
    <w:p w14:paraId="0A56B62C" w14:textId="77777777" w:rsidR="00F24A59" w:rsidRDefault="00F24A59" w:rsidP="00F24A59">
      <w:pPr>
        <w:numPr>
          <w:ilvl w:val="0"/>
          <w:numId w:val="499"/>
        </w:numPr>
        <w:spacing w:after="240"/>
      </w:pPr>
      <w:r>
        <w:t xml:space="preserve">Add signature Japanese facial massage to your </w:t>
      </w:r>
      <w:r>
        <w:rPr>
          <w:b/>
        </w:rPr>
        <w:t>existing beauty or skincare practice</w:t>
      </w:r>
      <w:r>
        <w:rPr>
          <w:b/>
        </w:rPr>
        <w:br/>
      </w:r>
    </w:p>
    <w:p w14:paraId="3B977BF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D7BA59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‍♂ </w:t>
      </w:r>
      <w:r>
        <w:rPr>
          <w:b/>
        </w:rPr>
        <w:t>Traditional Japanese Techniques</w:t>
      </w:r>
    </w:p>
    <w:p w14:paraId="4B8CA384" w14:textId="77777777" w:rsidR="00F24A59" w:rsidRDefault="00F24A59" w:rsidP="00F24A59">
      <w:pPr>
        <w:numPr>
          <w:ilvl w:val="0"/>
          <w:numId w:val="231"/>
        </w:numPr>
        <w:spacing w:before="240"/>
      </w:pPr>
      <w:r>
        <w:t>Learn the history and healing philosophy of Kobido massage</w:t>
      </w:r>
      <w:r>
        <w:br/>
      </w:r>
    </w:p>
    <w:p w14:paraId="6D69DCFC" w14:textId="77777777" w:rsidR="00F24A59" w:rsidRDefault="00F24A59" w:rsidP="00F24A59">
      <w:pPr>
        <w:numPr>
          <w:ilvl w:val="0"/>
          <w:numId w:val="231"/>
        </w:numPr>
        <w:spacing w:after="240"/>
      </w:pPr>
      <w:r>
        <w:t>Master core hand movements like percussion, lifting &amp; tapping</w:t>
      </w:r>
      <w:r>
        <w:br/>
      </w:r>
    </w:p>
    <w:p w14:paraId="114FAE2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b/>
        </w:rPr>
        <w:t>Facial Anatomy Basics</w:t>
      </w:r>
    </w:p>
    <w:p w14:paraId="38D9CD23" w14:textId="77777777" w:rsidR="00F24A59" w:rsidRDefault="00F24A59" w:rsidP="00F24A59">
      <w:pPr>
        <w:numPr>
          <w:ilvl w:val="0"/>
          <w:numId w:val="446"/>
        </w:numPr>
        <w:spacing w:before="240"/>
      </w:pPr>
      <w:r>
        <w:t>Understand facial muscles and pressure points</w:t>
      </w:r>
      <w:r>
        <w:br/>
      </w:r>
    </w:p>
    <w:p w14:paraId="169F9AEC" w14:textId="77777777" w:rsidR="00F24A59" w:rsidRDefault="00F24A59" w:rsidP="00F24A59">
      <w:pPr>
        <w:numPr>
          <w:ilvl w:val="0"/>
          <w:numId w:val="446"/>
        </w:numPr>
        <w:spacing w:after="240"/>
      </w:pPr>
      <w:r>
        <w:t>Learn how to apply techniques safely and effectively</w:t>
      </w:r>
      <w:r>
        <w:br/>
      </w:r>
    </w:p>
    <w:p w14:paraId="0407161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👐</w:t>
      </w:r>
      <w:r>
        <w:t xml:space="preserve"> </w:t>
      </w:r>
      <w:r>
        <w:rPr>
          <w:b/>
        </w:rPr>
        <w:t>Hands-on Massage Practice</w:t>
      </w:r>
    </w:p>
    <w:p w14:paraId="1EE75FB4" w14:textId="77777777" w:rsidR="00F24A59" w:rsidRDefault="00F24A59" w:rsidP="00F24A59">
      <w:pPr>
        <w:numPr>
          <w:ilvl w:val="0"/>
          <w:numId w:val="350"/>
        </w:numPr>
        <w:spacing w:before="240"/>
      </w:pPr>
      <w:r>
        <w:t>Warm-up drills for wrist &amp; hand flexibility</w:t>
      </w:r>
      <w:r>
        <w:br/>
      </w:r>
    </w:p>
    <w:p w14:paraId="2D4F2CB9" w14:textId="77777777" w:rsidR="00F24A59" w:rsidRDefault="00F24A59" w:rsidP="00F24A59">
      <w:pPr>
        <w:numPr>
          <w:ilvl w:val="0"/>
          <w:numId w:val="350"/>
        </w:numPr>
        <w:spacing w:after="240"/>
      </w:pPr>
      <w:r>
        <w:lastRenderedPageBreak/>
        <w:t>Full Kobido facial routine through guided practice</w:t>
      </w:r>
      <w:r>
        <w:br/>
      </w:r>
    </w:p>
    <w:p w14:paraId="51736EC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Tools &amp; Product Knowledge</w:t>
      </w:r>
    </w:p>
    <w:p w14:paraId="546CA8C5" w14:textId="77777777" w:rsidR="00F24A59" w:rsidRDefault="00F24A59" w:rsidP="00F24A59">
      <w:pPr>
        <w:numPr>
          <w:ilvl w:val="0"/>
          <w:numId w:val="229"/>
        </w:numPr>
        <w:spacing w:before="240"/>
      </w:pPr>
      <w:r>
        <w:t xml:space="preserve">Use and integrate tools like </w:t>
      </w:r>
      <w:r>
        <w:rPr>
          <w:b/>
        </w:rPr>
        <w:t>Gua Sha</w:t>
      </w:r>
      <w:r>
        <w:t xml:space="preserve">, </w:t>
      </w:r>
      <w:r>
        <w:rPr>
          <w:b/>
        </w:rPr>
        <w:t>Kansa Wand</w:t>
      </w:r>
      <w:r>
        <w:t xml:space="preserve">, and </w:t>
      </w:r>
      <w:r>
        <w:rPr>
          <w:b/>
        </w:rPr>
        <w:t>Jade Roller</w:t>
      </w:r>
      <w:r>
        <w:rPr>
          <w:b/>
        </w:rPr>
        <w:br/>
      </w:r>
    </w:p>
    <w:p w14:paraId="6793726B" w14:textId="77777777" w:rsidR="00F24A59" w:rsidRDefault="00F24A59" w:rsidP="00F24A59">
      <w:pPr>
        <w:numPr>
          <w:ilvl w:val="0"/>
          <w:numId w:val="229"/>
        </w:numPr>
        <w:spacing w:after="240"/>
      </w:pPr>
      <w:r>
        <w:t>Learn to work with Japanese skincare products</w:t>
      </w:r>
      <w:r>
        <w:br/>
      </w:r>
    </w:p>
    <w:p w14:paraId="1E995F7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b/>
        </w:rPr>
        <w:t>Real-time Application</w:t>
      </w:r>
    </w:p>
    <w:p w14:paraId="7CEF5374" w14:textId="77777777" w:rsidR="00F24A59" w:rsidRDefault="00F24A59" w:rsidP="00F24A59">
      <w:pPr>
        <w:numPr>
          <w:ilvl w:val="0"/>
          <w:numId w:val="464"/>
        </w:numPr>
        <w:spacing w:before="240"/>
      </w:pPr>
      <w:r>
        <w:t>Live demonstrations + peer practice</w:t>
      </w:r>
      <w:r>
        <w:br/>
      </w:r>
    </w:p>
    <w:p w14:paraId="04618E71" w14:textId="77777777" w:rsidR="00F24A59" w:rsidRDefault="00F24A59" w:rsidP="00F24A59">
      <w:pPr>
        <w:numPr>
          <w:ilvl w:val="0"/>
          <w:numId w:val="464"/>
        </w:numPr>
        <w:spacing w:after="240"/>
      </w:pPr>
      <w:r>
        <w:t>Final day practical test to build real confidence</w:t>
      </w:r>
      <w:r>
        <w:br/>
      </w:r>
    </w:p>
    <w:p w14:paraId="2DA23DE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442E5B67" w14:textId="77777777" w:rsidR="00F24A59" w:rsidRDefault="00F24A59" w:rsidP="00F24A59">
      <w:pPr>
        <w:spacing w:before="240" w:after="240"/>
      </w:pPr>
      <w:r>
        <w:t xml:space="preserve">You’ll be awarded a </w:t>
      </w:r>
      <w:r>
        <w:rPr>
          <w:b/>
        </w:rPr>
        <w:t>Certificate in Advance Kobido Massage</w:t>
      </w:r>
      <w:r>
        <w:t xml:space="preserve"> upon successful completion of the course and practical assessment. This certifies you as a </w:t>
      </w:r>
      <w:r>
        <w:rPr>
          <w:b/>
        </w:rPr>
        <w:t>Massage Therapist</w:t>
      </w:r>
      <w:r>
        <w:t xml:space="preserve"> with specialization in Japanese facial massage techniques.</w:t>
      </w:r>
    </w:p>
    <w:p w14:paraId="417561F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F3D5CD6" w14:textId="77777777" w:rsidR="00F24A59" w:rsidRDefault="00F24A59" w:rsidP="00F24A59">
      <w:pPr>
        <w:spacing w:before="240" w:after="240"/>
      </w:pPr>
      <w:r>
        <w:t>This course is ideal for:</w:t>
      </w:r>
    </w:p>
    <w:p w14:paraId="001F587C" w14:textId="77777777" w:rsidR="00F24A59" w:rsidRDefault="00F24A59" w:rsidP="00F24A59">
      <w:pPr>
        <w:numPr>
          <w:ilvl w:val="0"/>
          <w:numId w:val="520"/>
        </w:numPr>
        <w:spacing w:before="240"/>
      </w:pPr>
      <w:r>
        <w:rPr>
          <w:b/>
        </w:rPr>
        <w:t>Freshers</w:t>
      </w:r>
      <w:r>
        <w:t xml:space="preserve"> looking to enter the wellness industry</w:t>
      </w:r>
      <w:r>
        <w:br/>
      </w:r>
    </w:p>
    <w:p w14:paraId="4D923F40" w14:textId="77777777" w:rsidR="00F24A59" w:rsidRDefault="00F24A59" w:rsidP="00F24A59">
      <w:pPr>
        <w:numPr>
          <w:ilvl w:val="0"/>
          <w:numId w:val="520"/>
        </w:numPr>
      </w:pPr>
      <w:r>
        <w:rPr>
          <w:b/>
        </w:rPr>
        <w:t>Salon owners</w:t>
      </w:r>
      <w:r>
        <w:t xml:space="preserve"> and </w:t>
      </w:r>
      <w:r>
        <w:rPr>
          <w:b/>
        </w:rPr>
        <w:t>spa professionals</w:t>
      </w:r>
      <w:r>
        <w:t xml:space="preserve"> wanting to upgrade their service menu</w:t>
      </w:r>
      <w:r>
        <w:br/>
      </w:r>
    </w:p>
    <w:p w14:paraId="7E91488C" w14:textId="77777777" w:rsidR="00F24A59" w:rsidRDefault="00F24A59" w:rsidP="00F24A59">
      <w:pPr>
        <w:numPr>
          <w:ilvl w:val="0"/>
          <w:numId w:val="520"/>
        </w:numPr>
      </w:pPr>
      <w:r>
        <w:rPr>
          <w:b/>
        </w:rPr>
        <w:t>Skincare and beauty therapists</w:t>
      </w:r>
      <w:r>
        <w:t xml:space="preserve"> wishing to add new techniques</w:t>
      </w:r>
      <w:r>
        <w:br/>
      </w:r>
    </w:p>
    <w:p w14:paraId="26992A55" w14:textId="77777777" w:rsidR="00F24A59" w:rsidRDefault="00F24A59" w:rsidP="00F24A59">
      <w:pPr>
        <w:numPr>
          <w:ilvl w:val="0"/>
          <w:numId w:val="520"/>
        </w:numPr>
      </w:pPr>
      <w:r>
        <w:rPr>
          <w:b/>
        </w:rPr>
        <w:t>Freelancers</w:t>
      </w:r>
      <w:r>
        <w:t xml:space="preserve"> aiming to offer premium facial massage services</w:t>
      </w:r>
      <w:r>
        <w:br/>
      </w:r>
    </w:p>
    <w:p w14:paraId="5CF9C1F0" w14:textId="77777777" w:rsidR="00F24A59" w:rsidRDefault="00F24A59" w:rsidP="00F24A59">
      <w:pPr>
        <w:numPr>
          <w:ilvl w:val="0"/>
          <w:numId w:val="520"/>
        </w:numPr>
        <w:spacing w:after="240"/>
      </w:pPr>
      <w:r>
        <w:t xml:space="preserve">Anyone passionate about </w:t>
      </w:r>
      <w:r>
        <w:rPr>
          <w:b/>
        </w:rPr>
        <w:t>natural beauty</w:t>
      </w:r>
      <w:r>
        <w:t xml:space="preserve"> and </w:t>
      </w:r>
      <w:r>
        <w:rPr>
          <w:b/>
        </w:rPr>
        <w:t>holistic wellness</w:t>
      </w:r>
    </w:p>
    <w:p w14:paraId="749203D4" w14:textId="77777777" w:rsidR="00F24A59" w:rsidRDefault="00F24A59" w:rsidP="00F24A59">
      <w:pPr>
        <w:spacing w:before="240" w:after="240"/>
        <w:rPr>
          <w:b/>
        </w:rPr>
      </w:pPr>
    </w:p>
    <w:p w14:paraId="20A9CE95" w14:textId="77777777" w:rsidR="00F24A59" w:rsidRDefault="00F24A59" w:rsidP="00F24A59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Course Name:</w:t>
      </w:r>
      <w:r>
        <w:t xml:space="preserve">Tenton Tapping Facial – Traditional Chinese Techniques </w:t>
      </w:r>
      <w:r>
        <w:rPr>
          <w:b/>
        </w:rPr>
        <w:t>( TTFTC )</w:t>
      </w:r>
    </w:p>
    <w:p w14:paraId="2D66F9A1" w14:textId="77777777" w:rsidR="00F24A59" w:rsidRDefault="00F24A59" w:rsidP="00F24A59">
      <w:pPr>
        <w:spacing w:before="240" w:after="240"/>
      </w:pPr>
    </w:p>
    <w:p w14:paraId="6283649C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 xml:space="preserve"> NA</w:t>
      </w:r>
    </w:p>
    <w:p w14:paraId="65B7ADAE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 xml:space="preserve"> 5 Days (15 Hours)</w:t>
      </w:r>
    </w:p>
    <w:p w14:paraId="528ED376" w14:textId="77777777" w:rsidR="00F24A59" w:rsidRDefault="00F24A59" w:rsidP="00F24A59">
      <w:pPr>
        <w:spacing w:before="240" w:after="240"/>
      </w:pPr>
      <w:r>
        <w:rPr>
          <w:b/>
        </w:rPr>
        <w:lastRenderedPageBreak/>
        <w:t>Certification Awarded:</w:t>
      </w:r>
      <w:r>
        <w:t xml:space="preserve"> CERTIFICATE</w:t>
      </w:r>
    </w:p>
    <w:p w14:paraId="4C533B3F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 xml:space="preserve"> MASSAGE THERAPIST</w:t>
      </w:r>
    </w:p>
    <w:p w14:paraId="3014B08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4C45627" w14:textId="77777777" w:rsidR="00F24A59" w:rsidRDefault="00F24A59" w:rsidP="00F24A59">
      <w:pPr>
        <w:spacing w:before="240" w:after="240"/>
      </w:pPr>
      <w:r>
        <w:t>Unlock exciting opportunities in the wellness and beauty industry! After completing this course, you can work as a:</w:t>
      </w:r>
    </w:p>
    <w:p w14:paraId="1B29D15D" w14:textId="77777777" w:rsidR="00F24A59" w:rsidRDefault="00F24A59" w:rsidP="00F24A59">
      <w:pPr>
        <w:numPr>
          <w:ilvl w:val="0"/>
          <w:numId w:val="222"/>
        </w:numPr>
        <w:spacing w:before="240"/>
      </w:pPr>
      <w:r>
        <w:t>Massage Therapist (specializing in Tendon Tapping Massage)</w:t>
      </w:r>
      <w:r>
        <w:br/>
      </w:r>
    </w:p>
    <w:p w14:paraId="2E51A34B" w14:textId="77777777" w:rsidR="00F24A59" w:rsidRDefault="00F24A59" w:rsidP="00F24A59">
      <w:pPr>
        <w:numPr>
          <w:ilvl w:val="0"/>
          <w:numId w:val="222"/>
        </w:numPr>
      </w:pPr>
      <w:r>
        <w:t>Beauty &amp; Wellness Therapist in salons or spas</w:t>
      </w:r>
      <w:r>
        <w:br/>
      </w:r>
    </w:p>
    <w:p w14:paraId="0CF24B2B" w14:textId="77777777" w:rsidR="00F24A59" w:rsidRDefault="00F24A59" w:rsidP="00F24A59">
      <w:pPr>
        <w:numPr>
          <w:ilvl w:val="0"/>
          <w:numId w:val="222"/>
        </w:numPr>
      </w:pPr>
      <w:r>
        <w:t>TCM (Traditional Chinese Medicine)-based Holistic Practitioner</w:t>
      </w:r>
      <w:r>
        <w:br/>
      </w:r>
    </w:p>
    <w:p w14:paraId="463A58B5" w14:textId="77777777" w:rsidR="00F24A59" w:rsidRDefault="00F24A59" w:rsidP="00F24A59">
      <w:pPr>
        <w:numPr>
          <w:ilvl w:val="0"/>
          <w:numId w:val="222"/>
        </w:numPr>
        <w:spacing w:after="240"/>
      </w:pPr>
      <w:r>
        <w:t>Freelancer offering face massage &amp; rejuvenation services</w:t>
      </w:r>
      <w:r>
        <w:br/>
        <w:t xml:space="preserve"> </w:t>
      </w:r>
      <w:r>
        <w:br/>
      </w:r>
    </w:p>
    <w:p w14:paraId="4769F86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76BBA1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eastAsia="Arial Unicode MS" w:hAnsi="Apple Color Emoji" w:cs="Apple Color Emoji"/>
        </w:rPr>
        <w:t>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Understanding TCM (Traditional Chinese Medicine)</w:t>
      </w:r>
    </w:p>
    <w:p w14:paraId="0AD01946" w14:textId="77777777" w:rsidR="00F24A59" w:rsidRDefault="00F24A59" w:rsidP="00F24A59">
      <w:pPr>
        <w:numPr>
          <w:ilvl w:val="0"/>
          <w:numId w:val="583"/>
        </w:numPr>
        <w:spacing w:before="240"/>
      </w:pPr>
      <w:r>
        <w:t>Learn the roots and principles of ancient Chinese healing</w:t>
      </w:r>
      <w:r>
        <w:br/>
      </w:r>
    </w:p>
    <w:p w14:paraId="6C663605" w14:textId="77777777" w:rsidR="00F24A59" w:rsidRDefault="00F24A59" w:rsidP="00F24A59">
      <w:pPr>
        <w:numPr>
          <w:ilvl w:val="0"/>
          <w:numId w:val="583"/>
        </w:numPr>
        <w:spacing w:after="240"/>
      </w:pPr>
      <w:r>
        <w:t>Understand how TCM supports beauty and wellness</w:t>
      </w:r>
      <w:r>
        <w:br/>
      </w:r>
    </w:p>
    <w:p w14:paraId="2833425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 </w:t>
      </w:r>
      <w:r>
        <w:rPr>
          <w:b/>
        </w:rPr>
        <w:t>Tendon Tapping Massage Techniques</w:t>
      </w:r>
    </w:p>
    <w:p w14:paraId="51860735" w14:textId="77777777" w:rsidR="00F24A59" w:rsidRDefault="00F24A59" w:rsidP="00F24A59">
      <w:pPr>
        <w:numPr>
          <w:ilvl w:val="0"/>
          <w:numId w:val="311"/>
        </w:numPr>
        <w:spacing w:before="240"/>
      </w:pPr>
      <w:r>
        <w:t>Perform the full facial Tendon Tapping treatment</w:t>
      </w:r>
      <w:r>
        <w:br/>
      </w:r>
    </w:p>
    <w:p w14:paraId="1DCF6E26" w14:textId="77777777" w:rsidR="00F24A59" w:rsidRDefault="00F24A59" w:rsidP="00F24A59">
      <w:pPr>
        <w:numPr>
          <w:ilvl w:val="0"/>
          <w:numId w:val="311"/>
        </w:numPr>
        <w:spacing w:after="240"/>
      </w:pPr>
      <w:r>
        <w:t>Learn targeted tapping and massage strokes for facial muscles</w:t>
      </w:r>
      <w:r>
        <w:br/>
      </w:r>
    </w:p>
    <w:p w14:paraId="39C15EE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🛠️</w:t>
      </w:r>
      <w:r>
        <w:t xml:space="preserve"> </w:t>
      </w:r>
      <w:r>
        <w:rPr>
          <w:b/>
        </w:rPr>
        <w:t>Tools &amp; Application</w:t>
      </w:r>
    </w:p>
    <w:p w14:paraId="4A61A49F" w14:textId="77777777" w:rsidR="00F24A59" w:rsidRDefault="00F24A59" w:rsidP="00F24A59">
      <w:pPr>
        <w:numPr>
          <w:ilvl w:val="0"/>
          <w:numId w:val="406"/>
        </w:numPr>
        <w:spacing w:before="240"/>
      </w:pPr>
      <w:r>
        <w:t>Identify and correctly use facial massage tools</w:t>
      </w:r>
      <w:r>
        <w:br/>
      </w:r>
    </w:p>
    <w:p w14:paraId="1EF53B29" w14:textId="77777777" w:rsidR="00F24A59" w:rsidRDefault="00F24A59" w:rsidP="00F24A59">
      <w:pPr>
        <w:numPr>
          <w:ilvl w:val="0"/>
          <w:numId w:val="406"/>
        </w:numPr>
        <w:spacing w:after="240"/>
      </w:pPr>
      <w:r>
        <w:t>Apply techniques for better skin elasticity and relaxation</w:t>
      </w:r>
      <w:r>
        <w:br/>
      </w:r>
    </w:p>
    <w:p w14:paraId="40EB4DB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Client Consultation &amp; Care</w:t>
      </w:r>
    </w:p>
    <w:p w14:paraId="1E122E31" w14:textId="77777777" w:rsidR="00F24A59" w:rsidRDefault="00F24A59" w:rsidP="00F24A59">
      <w:pPr>
        <w:numPr>
          <w:ilvl w:val="0"/>
          <w:numId w:val="752"/>
        </w:numPr>
        <w:spacing w:before="240"/>
      </w:pPr>
      <w:r>
        <w:t>Identify suitable clients for this therapy</w:t>
      </w:r>
      <w:r>
        <w:br/>
      </w:r>
    </w:p>
    <w:p w14:paraId="3A82E22C" w14:textId="77777777" w:rsidR="00F24A59" w:rsidRDefault="00F24A59" w:rsidP="00F24A59">
      <w:pPr>
        <w:numPr>
          <w:ilvl w:val="0"/>
          <w:numId w:val="752"/>
        </w:numPr>
      </w:pPr>
      <w:r>
        <w:lastRenderedPageBreak/>
        <w:t>Know what to advise before and after the treatment</w:t>
      </w:r>
      <w:r>
        <w:br/>
      </w:r>
    </w:p>
    <w:p w14:paraId="4A2B79B1" w14:textId="77777777" w:rsidR="00F24A59" w:rsidRDefault="00F24A59" w:rsidP="00F24A59">
      <w:pPr>
        <w:numPr>
          <w:ilvl w:val="0"/>
          <w:numId w:val="752"/>
        </w:numPr>
        <w:spacing w:after="240"/>
      </w:pPr>
      <w:r>
        <w:t>Practice safety precautions to deliver professional care</w:t>
      </w:r>
      <w:r>
        <w:br/>
      </w:r>
    </w:p>
    <w:p w14:paraId="00E84EA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b/>
        </w:rPr>
        <w:t>Treatment Steps &amp; Flow</w:t>
      </w:r>
    </w:p>
    <w:p w14:paraId="6B1D0300" w14:textId="77777777" w:rsidR="00F24A59" w:rsidRDefault="00F24A59" w:rsidP="00F24A59">
      <w:pPr>
        <w:numPr>
          <w:ilvl w:val="0"/>
          <w:numId w:val="685"/>
        </w:numPr>
        <w:spacing w:before="240"/>
      </w:pPr>
      <w:r>
        <w:t>Master the step-by-step process of the complete treatment</w:t>
      </w:r>
      <w:r>
        <w:br/>
      </w:r>
    </w:p>
    <w:p w14:paraId="5308FDA7" w14:textId="77777777" w:rsidR="00F24A59" w:rsidRDefault="00F24A59" w:rsidP="00F24A59">
      <w:pPr>
        <w:numPr>
          <w:ilvl w:val="0"/>
          <w:numId w:val="685"/>
        </w:numPr>
        <w:spacing w:after="240"/>
      </w:pPr>
      <w:r>
        <w:t>Practice hands-on facial therapy routines under trainer guidance</w:t>
      </w:r>
      <w:r>
        <w:br/>
      </w:r>
    </w:p>
    <w:p w14:paraId="1AF7CF3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2FD4C812" w14:textId="77777777" w:rsidR="00F24A59" w:rsidRDefault="00F24A59" w:rsidP="00F24A59">
      <w:pPr>
        <w:spacing w:before="240" w:after="240"/>
      </w:pPr>
      <w:r>
        <w:t xml:space="preserve">Upon successful completion of this course, you'll be awarded a </w:t>
      </w:r>
      <w:r>
        <w:rPr>
          <w:b/>
        </w:rPr>
        <w:t>Certificate in Tendon Tapping Massage</w:t>
      </w:r>
      <w:r>
        <w:t xml:space="preserve">, qualifying you to work professionally as a </w:t>
      </w:r>
      <w:r>
        <w:rPr>
          <w:b/>
        </w:rPr>
        <w:t>Massage Therapist</w:t>
      </w:r>
      <w:r>
        <w:t xml:space="preserve"> in the wellness and beauty industry.</w:t>
      </w:r>
    </w:p>
    <w:p w14:paraId="110C2DA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1B3F8A8D" w14:textId="77777777" w:rsidR="00F24A59" w:rsidRDefault="00F24A59" w:rsidP="00F24A59">
      <w:pPr>
        <w:spacing w:before="240" w:after="240"/>
      </w:pPr>
      <w:r>
        <w:t>This course is perfect for:</w:t>
      </w:r>
    </w:p>
    <w:p w14:paraId="6FB30FDF" w14:textId="77777777" w:rsidR="00F24A59" w:rsidRDefault="00F24A59" w:rsidP="00F24A59">
      <w:pPr>
        <w:numPr>
          <w:ilvl w:val="0"/>
          <w:numId w:val="518"/>
        </w:numPr>
        <w:spacing w:before="240"/>
      </w:pPr>
      <w:r>
        <w:t>Beginners passionate about beauty and wellness</w:t>
      </w:r>
      <w:r>
        <w:br/>
      </w:r>
    </w:p>
    <w:p w14:paraId="4374D73F" w14:textId="77777777" w:rsidR="00F24A59" w:rsidRDefault="00F24A59" w:rsidP="00F24A59">
      <w:pPr>
        <w:numPr>
          <w:ilvl w:val="0"/>
          <w:numId w:val="518"/>
        </w:numPr>
      </w:pPr>
      <w:r>
        <w:t>Salon owners looking to add new services</w:t>
      </w:r>
      <w:r>
        <w:br/>
      </w:r>
    </w:p>
    <w:p w14:paraId="747261AD" w14:textId="77777777" w:rsidR="00F24A59" w:rsidRDefault="00F24A59" w:rsidP="00F24A59">
      <w:pPr>
        <w:numPr>
          <w:ilvl w:val="0"/>
          <w:numId w:val="518"/>
        </w:numPr>
      </w:pPr>
      <w:r>
        <w:t>Spa professionals and massage therapists upgrading their skills</w:t>
      </w:r>
      <w:r>
        <w:br/>
      </w:r>
    </w:p>
    <w:p w14:paraId="631A2939" w14:textId="77777777" w:rsidR="00F24A59" w:rsidRDefault="00F24A59" w:rsidP="00F24A59">
      <w:pPr>
        <w:numPr>
          <w:ilvl w:val="0"/>
          <w:numId w:val="518"/>
        </w:numPr>
      </w:pPr>
      <w:r>
        <w:t>Freelancers and home-based beauticians</w:t>
      </w:r>
      <w:r>
        <w:br/>
      </w:r>
    </w:p>
    <w:p w14:paraId="7DAC67D0" w14:textId="77777777" w:rsidR="00F24A59" w:rsidRDefault="00F24A59" w:rsidP="00F24A59">
      <w:pPr>
        <w:numPr>
          <w:ilvl w:val="0"/>
          <w:numId w:val="518"/>
        </w:numPr>
        <w:spacing w:after="240"/>
      </w:pPr>
      <w:r>
        <w:t xml:space="preserve">  Aestheticians wanting to offer holistic add-on services</w:t>
      </w:r>
    </w:p>
    <w:p w14:paraId="5A179D48" w14:textId="77777777" w:rsidR="00F24A59" w:rsidRDefault="00F24A59" w:rsidP="00F24A59">
      <w:pPr>
        <w:spacing w:before="240" w:after="240"/>
      </w:pPr>
    </w:p>
    <w:p w14:paraId="56F9C39F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r>
        <w:t xml:space="preserve">Facial Cupping – Detox &amp; Lift Therapy </w:t>
      </w:r>
      <w:r>
        <w:rPr>
          <w:b/>
        </w:rPr>
        <w:t>(FCDLT)</w:t>
      </w:r>
    </w:p>
    <w:p w14:paraId="46D29D41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NA</w:t>
      </w:r>
      <w:r>
        <w:br/>
        <w:t xml:space="preserve"> </w:t>
      </w:r>
      <w:r>
        <w:rPr>
          <w:b/>
        </w:rPr>
        <w:t>Duration:</w:t>
      </w:r>
      <w:r>
        <w:t xml:space="preserve"> 2 Days (6 Hours)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MASSAGE THERAPIST</w:t>
      </w:r>
    </w:p>
    <w:p w14:paraId="18E78F1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new career paths in the beauty and wellness industry with specialized facial cupping skills. This course prepares you to work as:</w:t>
      </w:r>
    </w:p>
    <w:p w14:paraId="066871D2" w14:textId="77777777" w:rsidR="00F24A59" w:rsidRDefault="00F24A59" w:rsidP="00F24A59">
      <w:pPr>
        <w:numPr>
          <w:ilvl w:val="0"/>
          <w:numId w:val="563"/>
        </w:numPr>
        <w:spacing w:before="240"/>
      </w:pPr>
      <w:r>
        <w:rPr>
          <w:b/>
        </w:rPr>
        <w:lastRenderedPageBreak/>
        <w:t>Certified Massage Therapist (Facial Specialist)</w:t>
      </w:r>
      <w:r>
        <w:rPr>
          <w:b/>
        </w:rPr>
        <w:br/>
      </w:r>
    </w:p>
    <w:p w14:paraId="6FE33551" w14:textId="77777777" w:rsidR="00F24A59" w:rsidRDefault="00F24A59" w:rsidP="00F24A59">
      <w:pPr>
        <w:numPr>
          <w:ilvl w:val="0"/>
          <w:numId w:val="563"/>
        </w:numPr>
      </w:pPr>
      <w:r>
        <w:rPr>
          <w:b/>
        </w:rPr>
        <w:t>Spa or Wellness Therapist</w:t>
      </w:r>
      <w:r>
        <w:rPr>
          <w:b/>
        </w:rPr>
        <w:br/>
      </w:r>
    </w:p>
    <w:p w14:paraId="7A814ED2" w14:textId="77777777" w:rsidR="00F24A59" w:rsidRDefault="00F24A59" w:rsidP="00F24A59">
      <w:pPr>
        <w:numPr>
          <w:ilvl w:val="0"/>
          <w:numId w:val="563"/>
        </w:numPr>
      </w:pPr>
      <w:r>
        <w:rPr>
          <w:b/>
        </w:rPr>
        <w:t>Freelance Facial Cupping Expert</w:t>
      </w:r>
      <w:r>
        <w:rPr>
          <w:b/>
        </w:rPr>
        <w:br/>
      </w:r>
    </w:p>
    <w:p w14:paraId="4DB9CBCB" w14:textId="77777777" w:rsidR="00F24A59" w:rsidRDefault="00F24A59" w:rsidP="00F24A59">
      <w:pPr>
        <w:numPr>
          <w:ilvl w:val="0"/>
          <w:numId w:val="563"/>
        </w:numPr>
      </w:pPr>
      <w:r>
        <w:rPr>
          <w:b/>
        </w:rPr>
        <w:t>Salon Facial Treatment Specialist</w:t>
      </w:r>
      <w:r>
        <w:rPr>
          <w:b/>
        </w:rPr>
        <w:br/>
      </w:r>
    </w:p>
    <w:p w14:paraId="6BCC0E2C" w14:textId="77777777" w:rsidR="00F24A59" w:rsidRDefault="00F24A59" w:rsidP="00F24A59">
      <w:pPr>
        <w:numPr>
          <w:ilvl w:val="0"/>
          <w:numId w:val="563"/>
        </w:numPr>
        <w:spacing w:after="240"/>
      </w:pPr>
      <w:r>
        <w:rPr>
          <w:b/>
        </w:rPr>
        <w:t>Skin Care Consultant with Advanced Techniques</w:t>
      </w:r>
      <w:r>
        <w:rPr>
          <w:b/>
        </w:rPr>
        <w:br/>
      </w:r>
    </w:p>
    <w:p w14:paraId="0E48AF9D" w14:textId="77777777" w:rsidR="00F24A59" w:rsidRDefault="00F24A59" w:rsidP="00F24A59">
      <w:pPr>
        <w:spacing w:before="240" w:after="240"/>
      </w:pPr>
      <w:r>
        <w:t>Whether you're adding to your current skill set or starting fresh, this certification helps boost your credibility and client trust.</w:t>
      </w:r>
    </w:p>
    <w:p w14:paraId="1585D6A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A889C7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Foundation &amp; Theory Made Simple</w:t>
      </w:r>
    </w:p>
    <w:p w14:paraId="75E81663" w14:textId="77777777" w:rsidR="00F24A59" w:rsidRDefault="00F24A59" w:rsidP="00F24A59">
      <w:pPr>
        <w:numPr>
          <w:ilvl w:val="0"/>
          <w:numId w:val="279"/>
        </w:numPr>
        <w:spacing w:before="240"/>
      </w:pPr>
      <w:r>
        <w:t>The history and science behind facial cupping</w:t>
      </w:r>
      <w:r>
        <w:br/>
      </w:r>
    </w:p>
    <w:p w14:paraId="63AFCFE5" w14:textId="77777777" w:rsidR="00F24A59" w:rsidRDefault="00F24A59" w:rsidP="00F24A59">
      <w:pPr>
        <w:numPr>
          <w:ilvl w:val="0"/>
          <w:numId w:val="279"/>
        </w:numPr>
      </w:pPr>
      <w:r>
        <w:t>Basics of facial anatomy and lymphatic system</w:t>
      </w:r>
      <w:r>
        <w:br/>
      </w:r>
    </w:p>
    <w:p w14:paraId="6AC76EAA" w14:textId="77777777" w:rsidR="00F24A59" w:rsidRDefault="00F24A59" w:rsidP="00F24A59">
      <w:pPr>
        <w:numPr>
          <w:ilvl w:val="0"/>
          <w:numId w:val="279"/>
        </w:numPr>
        <w:spacing w:after="240"/>
      </w:pPr>
      <w:r>
        <w:t>How facial cupping improves blood circulation and detox</w:t>
      </w:r>
      <w:r>
        <w:br/>
      </w:r>
    </w:p>
    <w:p w14:paraId="7FED4DD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🥣</w:t>
      </w:r>
      <w:r>
        <w:t xml:space="preserve"> </w:t>
      </w:r>
      <w:r>
        <w:rPr>
          <w:b/>
        </w:rPr>
        <w:t>Tools &amp; Techniques</w:t>
      </w:r>
    </w:p>
    <w:p w14:paraId="4DD11CE2" w14:textId="77777777" w:rsidR="00F24A59" w:rsidRDefault="00F24A59" w:rsidP="00F24A59">
      <w:pPr>
        <w:numPr>
          <w:ilvl w:val="0"/>
          <w:numId w:val="272"/>
        </w:numPr>
        <w:spacing w:before="240"/>
      </w:pPr>
      <w:r>
        <w:t>Understanding different types of cups (glass, silicone, vacuum)</w:t>
      </w:r>
      <w:r>
        <w:br/>
      </w:r>
    </w:p>
    <w:p w14:paraId="6A4DDED8" w14:textId="77777777" w:rsidR="00F24A59" w:rsidRDefault="00F24A59" w:rsidP="00F24A59">
      <w:pPr>
        <w:numPr>
          <w:ilvl w:val="0"/>
          <w:numId w:val="272"/>
        </w:numPr>
      </w:pPr>
      <w:r>
        <w:t>Proper handling and application methods</w:t>
      </w:r>
      <w:r>
        <w:br/>
      </w:r>
    </w:p>
    <w:p w14:paraId="486AEF04" w14:textId="77777777" w:rsidR="00F24A59" w:rsidRDefault="00F24A59" w:rsidP="00F24A59">
      <w:pPr>
        <w:numPr>
          <w:ilvl w:val="0"/>
          <w:numId w:val="272"/>
        </w:numPr>
        <w:spacing w:after="240"/>
      </w:pPr>
      <w:r>
        <w:t>Choosing the right cup for the right skin type</w:t>
      </w:r>
      <w:r>
        <w:br/>
      </w:r>
    </w:p>
    <w:p w14:paraId="4960518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Hands-On Practice</w:t>
      </w:r>
    </w:p>
    <w:p w14:paraId="0F24A986" w14:textId="77777777" w:rsidR="00F24A59" w:rsidRDefault="00F24A59" w:rsidP="00F24A59">
      <w:pPr>
        <w:numPr>
          <w:ilvl w:val="0"/>
          <w:numId w:val="689"/>
        </w:numPr>
        <w:spacing w:before="240"/>
      </w:pPr>
      <w:r>
        <w:t>Detoxifying cupping methods</w:t>
      </w:r>
      <w:r>
        <w:br/>
      </w:r>
    </w:p>
    <w:p w14:paraId="0C88285D" w14:textId="77777777" w:rsidR="00F24A59" w:rsidRDefault="00F24A59" w:rsidP="00F24A59">
      <w:pPr>
        <w:numPr>
          <w:ilvl w:val="0"/>
          <w:numId w:val="689"/>
        </w:numPr>
      </w:pPr>
      <w:r>
        <w:t>Guided step-by-step cupping practice</w:t>
      </w:r>
      <w:r>
        <w:br/>
      </w:r>
    </w:p>
    <w:p w14:paraId="5E81317A" w14:textId="77777777" w:rsidR="00F24A59" w:rsidRDefault="00F24A59" w:rsidP="00F24A59">
      <w:pPr>
        <w:numPr>
          <w:ilvl w:val="0"/>
          <w:numId w:val="689"/>
        </w:numPr>
        <w:spacing w:after="240"/>
      </w:pPr>
      <w:r>
        <w:t>Final skill assessment under expert supervision</w:t>
      </w:r>
      <w:r>
        <w:br/>
      </w:r>
    </w:p>
    <w:p w14:paraId="1D54104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Business &amp; Client Care</w:t>
      </w:r>
    </w:p>
    <w:p w14:paraId="3D015068" w14:textId="77777777" w:rsidR="00F24A59" w:rsidRDefault="00F24A59" w:rsidP="00F24A59">
      <w:pPr>
        <w:numPr>
          <w:ilvl w:val="0"/>
          <w:numId w:val="521"/>
        </w:numPr>
        <w:spacing w:before="240"/>
      </w:pPr>
      <w:r>
        <w:lastRenderedPageBreak/>
        <w:t>How to combine cupping with other facial services</w:t>
      </w:r>
      <w:r>
        <w:br/>
      </w:r>
    </w:p>
    <w:p w14:paraId="76766CBC" w14:textId="77777777" w:rsidR="00F24A59" w:rsidRDefault="00F24A59" w:rsidP="00F24A59">
      <w:pPr>
        <w:numPr>
          <w:ilvl w:val="0"/>
          <w:numId w:val="521"/>
        </w:numPr>
      </w:pPr>
      <w:r>
        <w:t>Customizing treatments for client needs</w:t>
      </w:r>
      <w:r>
        <w:br/>
      </w:r>
    </w:p>
    <w:p w14:paraId="38366906" w14:textId="77777777" w:rsidR="00F24A59" w:rsidRDefault="00F24A59" w:rsidP="00F24A59">
      <w:pPr>
        <w:numPr>
          <w:ilvl w:val="0"/>
          <w:numId w:val="521"/>
        </w:numPr>
        <w:spacing w:after="240"/>
      </w:pPr>
      <w:r>
        <w:t>Setting up facial cupping as a service in your salon or freelance business</w:t>
      </w:r>
      <w:r>
        <w:br/>
      </w:r>
    </w:p>
    <w:p w14:paraId="1A67E74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completing this 2-day intensive, you will be awarded a </w:t>
      </w:r>
      <w:r>
        <w:rPr>
          <w:b/>
        </w:rPr>
        <w:t>Certificate in Facial Cupping Therapy</w:t>
      </w:r>
      <w:r>
        <w:t xml:space="preserve">, certifying you as a </w:t>
      </w:r>
      <w:r>
        <w:rPr>
          <w:b/>
        </w:rPr>
        <w:t>Massage Therapist</w:t>
      </w:r>
      <w:r>
        <w:t xml:space="preserve"> in this specialized technique.</w:t>
      </w:r>
    </w:p>
    <w:p w14:paraId="1F1FFE9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Perfect for:</w:t>
      </w:r>
    </w:p>
    <w:p w14:paraId="29777785" w14:textId="77777777" w:rsidR="00F24A59" w:rsidRDefault="00F24A59" w:rsidP="00F24A59">
      <w:pPr>
        <w:numPr>
          <w:ilvl w:val="0"/>
          <w:numId w:val="578"/>
        </w:numPr>
        <w:spacing w:before="240"/>
      </w:pPr>
      <w:r>
        <w:t>Spa &amp; salon professionals</w:t>
      </w:r>
      <w:r>
        <w:br/>
      </w:r>
    </w:p>
    <w:p w14:paraId="673102C7" w14:textId="77777777" w:rsidR="00F24A59" w:rsidRDefault="00F24A59" w:rsidP="00F24A59">
      <w:pPr>
        <w:numPr>
          <w:ilvl w:val="0"/>
          <w:numId w:val="578"/>
        </w:numPr>
      </w:pPr>
      <w:r>
        <w:t>Freelancers and beauty therapists</w:t>
      </w:r>
      <w:r>
        <w:br/>
      </w:r>
    </w:p>
    <w:p w14:paraId="5E4487D9" w14:textId="77777777" w:rsidR="00F24A59" w:rsidRDefault="00F24A59" w:rsidP="00F24A59">
      <w:pPr>
        <w:numPr>
          <w:ilvl w:val="0"/>
          <w:numId w:val="578"/>
        </w:numPr>
      </w:pPr>
      <w:r>
        <w:t>Massage therapy students</w:t>
      </w:r>
      <w:r>
        <w:br/>
      </w:r>
    </w:p>
    <w:p w14:paraId="061C7DD5" w14:textId="77777777" w:rsidR="00F24A59" w:rsidRDefault="00F24A59" w:rsidP="00F24A59">
      <w:pPr>
        <w:numPr>
          <w:ilvl w:val="0"/>
          <w:numId w:val="578"/>
        </w:numPr>
      </w:pPr>
      <w:r>
        <w:t>Skin care specialists looking to upgrade</w:t>
      </w:r>
      <w:r>
        <w:br/>
      </w:r>
    </w:p>
    <w:p w14:paraId="0E13FA5F" w14:textId="77777777" w:rsidR="00F24A59" w:rsidRDefault="00F24A59" w:rsidP="00F24A59">
      <w:pPr>
        <w:numPr>
          <w:ilvl w:val="0"/>
          <w:numId w:val="578"/>
        </w:numPr>
        <w:spacing w:after="240"/>
      </w:pPr>
      <w:r>
        <w:t>Freshers passionate about holistic beauty techniques</w:t>
      </w:r>
    </w:p>
    <w:p w14:paraId="2F78C583" w14:textId="77777777" w:rsidR="00F24A59" w:rsidRDefault="00F24A59" w:rsidP="00F24A59">
      <w:pPr>
        <w:spacing w:before="240" w:after="240"/>
      </w:pPr>
    </w:p>
    <w:p w14:paraId="473DF281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Name:MLD Facial – Manual Lymphatic Drainage Techniques</w:t>
      </w:r>
    </w:p>
    <w:p w14:paraId="2E8D1662" w14:textId="77777777" w:rsidR="00F24A59" w:rsidRDefault="00F24A59" w:rsidP="00F24A59">
      <w:pPr>
        <w:spacing w:before="240" w:after="240"/>
      </w:pPr>
    </w:p>
    <w:p w14:paraId="75A06712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>NA</w:t>
      </w:r>
    </w:p>
    <w:p w14:paraId="259F0398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>5 Days (15 Hours)</w:t>
      </w:r>
    </w:p>
    <w:p w14:paraId="6059A0D4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t>CERTIFICATE</w:t>
      </w:r>
    </w:p>
    <w:p w14:paraId="697BD136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>MASSAGE THERAPIST</w:t>
      </w:r>
    </w:p>
    <w:p w14:paraId="4E15E98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new career opportunities in the wellness and beauty industry:</w:t>
      </w:r>
    </w:p>
    <w:p w14:paraId="39AD6D09" w14:textId="77777777" w:rsidR="00F24A59" w:rsidRDefault="00F24A59" w:rsidP="00F24A59">
      <w:pPr>
        <w:numPr>
          <w:ilvl w:val="0"/>
          <w:numId w:val="438"/>
        </w:numPr>
        <w:spacing w:before="240"/>
      </w:pPr>
      <w:r>
        <w:t>Professional Massage Therapist</w:t>
      </w:r>
      <w:r>
        <w:br/>
      </w:r>
    </w:p>
    <w:p w14:paraId="4D3CCF8E" w14:textId="77777777" w:rsidR="00F24A59" w:rsidRDefault="00F24A59" w:rsidP="00F24A59">
      <w:pPr>
        <w:numPr>
          <w:ilvl w:val="0"/>
          <w:numId w:val="438"/>
        </w:numPr>
      </w:pPr>
      <w:r>
        <w:t>Spa or Wellness Center Specialist</w:t>
      </w:r>
      <w:r>
        <w:br/>
      </w:r>
    </w:p>
    <w:p w14:paraId="30F359E5" w14:textId="77777777" w:rsidR="00F24A59" w:rsidRDefault="00F24A59" w:rsidP="00F24A59">
      <w:pPr>
        <w:numPr>
          <w:ilvl w:val="0"/>
          <w:numId w:val="438"/>
        </w:numPr>
      </w:pPr>
      <w:r>
        <w:lastRenderedPageBreak/>
        <w:t>Holistic Healing Practitioner</w:t>
      </w:r>
      <w:r>
        <w:br/>
      </w:r>
    </w:p>
    <w:p w14:paraId="02CC81D5" w14:textId="77777777" w:rsidR="00F24A59" w:rsidRDefault="00F24A59" w:rsidP="00F24A59">
      <w:pPr>
        <w:numPr>
          <w:ilvl w:val="0"/>
          <w:numId w:val="438"/>
        </w:numPr>
        <w:spacing w:after="240"/>
      </w:pPr>
      <w:r>
        <w:t>Freelancer or Home-Based Therapist</w:t>
      </w:r>
      <w:r>
        <w:br/>
      </w:r>
    </w:p>
    <w:p w14:paraId="7A9D8179" w14:textId="77777777" w:rsidR="00F24A59" w:rsidRDefault="00F24A59" w:rsidP="00F24A59">
      <w:pPr>
        <w:spacing w:before="240" w:after="240"/>
      </w:pPr>
      <w:r>
        <w:t>You’ll gain a specialized skill in Manual Lymphatic Drainage (MLD) – a technique in high demand for detox, recovery, and wellness treatments.</w:t>
      </w:r>
    </w:p>
    <w:p w14:paraId="077CE88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DF197A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Understand the Body's Healing Power</w:t>
      </w:r>
    </w:p>
    <w:p w14:paraId="1852B662" w14:textId="77777777" w:rsidR="00F24A59" w:rsidRDefault="00F24A59" w:rsidP="00F24A59">
      <w:pPr>
        <w:numPr>
          <w:ilvl w:val="0"/>
          <w:numId w:val="238"/>
        </w:numPr>
        <w:spacing w:before="240"/>
      </w:pPr>
      <w:r>
        <w:t>Basics of the Lymphatic System</w:t>
      </w:r>
      <w:r>
        <w:br/>
      </w:r>
    </w:p>
    <w:p w14:paraId="382B9E9A" w14:textId="77777777" w:rsidR="00F24A59" w:rsidRDefault="00F24A59" w:rsidP="00F24A59">
      <w:pPr>
        <w:numPr>
          <w:ilvl w:val="0"/>
          <w:numId w:val="238"/>
        </w:numPr>
        <w:spacing w:after="240"/>
      </w:pPr>
      <w:r>
        <w:t>How lymph affects detox, immunity, and skin glow</w:t>
      </w:r>
      <w:r>
        <w:br/>
      </w:r>
    </w:p>
    <w:p w14:paraId="7C703AF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eastAsia="Arial Unicode MS" w:hAnsi="Apple Color Emoji" w:cs="Apple Color Emoji"/>
        </w:rPr>
        <w:t>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Master the MLD Touch</w:t>
      </w:r>
    </w:p>
    <w:p w14:paraId="7893A27F" w14:textId="77777777" w:rsidR="00F24A59" w:rsidRDefault="00F24A59" w:rsidP="00F24A59">
      <w:pPr>
        <w:numPr>
          <w:ilvl w:val="0"/>
          <w:numId w:val="471"/>
        </w:numPr>
        <w:spacing w:before="240"/>
      </w:pPr>
      <w:r>
        <w:t>Light, rhythmic hand techniques for gentle drainage</w:t>
      </w:r>
      <w:r>
        <w:br/>
      </w:r>
    </w:p>
    <w:p w14:paraId="52CDD0F4" w14:textId="77777777" w:rsidR="00F24A59" w:rsidRDefault="00F24A59" w:rsidP="00F24A59">
      <w:pPr>
        <w:numPr>
          <w:ilvl w:val="0"/>
          <w:numId w:val="471"/>
        </w:numPr>
        <w:spacing w:after="240"/>
      </w:pPr>
      <w:r>
        <w:t>How to apply consistent, effective pressure</w:t>
      </w:r>
      <w:r>
        <w:br/>
      </w:r>
    </w:p>
    <w:p w14:paraId="3CD6135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b/>
        </w:rPr>
        <w:t>Full-Body Protocols Made Simple</w:t>
      </w:r>
    </w:p>
    <w:p w14:paraId="7BB1676A" w14:textId="77777777" w:rsidR="00F24A59" w:rsidRDefault="00F24A59" w:rsidP="00F24A59">
      <w:pPr>
        <w:numPr>
          <w:ilvl w:val="0"/>
          <w:numId w:val="572"/>
        </w:numPr>
        <w:spacing w:before="240"/>
      </w:pPr>
      <w:r>
        <w:t>Head-to-toe MLD massage techniques</w:t>
      </w:r>
      <w:r>
        <w:br/>
      </w:r>
    </w:p>
    <w:p w14:paraId="5FD95A26" w14:textId="77777777" w:rsidR="00F24A59" w:rsidRDefault="00F24A59" w:rsidP="00F24A59">
      <w:pPr>
        <w:numPr>
          <w:ilvl w:val="0"/>
          <w:numId w:val="572"/>
        </w:numPr>
        <w:spacing w:after="240"/>
      </w:pPr>
      <w:r>
        <w:t>Area-wise protocol for specific client needs</w:t>
      </w:r>
      <w:r>
        <w:br/>
      </w:r>
    </w:p>
    <w:p w14:paraId="30643B6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Customize for Every Client</w:t>
      </w:r>
    </w:p>
    <w:p w14:paraId="1047787F" w14:textId="77777777" w:rsidR="00F24A59" w:rsidRDefault="00F24A59" w:rsidP="00F24A59">
      <w:pPr>
        <w:numPr>
          <w:ilvl w:val="0"/>
          <w:numId w:val="306"/>
        </w:numPr>
        <w:spacing w:before="240"/>
      </w:pPr>
      <w:r>
        <w:t>Create tailored sessions (e.g., post-surgery, detox, relaxation)</w:t>
      </w:r>
      <w:r>
        <w:br/>
      </w:r>
    </w:p>
    <w:p w14:paraId="20E65BB5" w14:textId="77777777" w:rsidR="00F24A59" w:rsidRDefault="00F24A59" w:rsidP="00F24A59">
      <w:pPr>
        <w:numPr>
          <w:ilvl w:val="0"/>
          <w:numId w:val="306"/>
        </w:numPr>
        <w:spacing w:after="240"/>
      </w:pPr>
      <w:r>
        <w:t>Combine MLD with other wellness therapies</w:t>
      </w:r>
      <w:r>
        <w:br/>
      </w:r>
    </w:p>
    <w:p w14:paraId="4058F1B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Real Practice. Real Confidence.</w:t>
      </w:r>
    </w:p>
    <w:p w14:paraId="2F3EC856" w14:textId="77777777" w:rsidR="00F24A59" w:rsidRDefault="00F24A59" w:rsidP="00F24A59">
      <w:pPr>
        <w:numPr>
          <w:ilvl w:val="0"/>
          <w:numId w:val="676"/>
        </w:numPr>
        <w:spacing w:before="240"/>
      </w:pPr>
      <w:r>
        <w:t>Hands-on training every day</w:t>
      </w:r>
      <w:r>
        <w:br/>
      </w:r>
    </w:p>
    <w:p w14:paraId="16985B91" w14:textId="77777777" w:rsidR="00F24A59" w:rsidRDefault="00F24A59" w:rsidP="00F24A59">
      <w:pPr>
        <w:numPr>
          <w:ilvl w:val="0"/>
          <w:numId w:val="676"/>
        </w:numPr>
        <w:spacing w:after="240"/>
      </w:pPr>
      <w:r>
        <w:t>Final assessment to test your readiness</w:t>
      </w:r>
      <w:r>
        <w:br/>
      </w:r>
    </w:p>
    <w:p w14:paraId="6DFD98B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 will be awarded a </w:t>
      </w:r>
      <w:r>
        <w:rPr>
          <w:b/>
        </w:rPr>
        <w:t>CERTIFICATE IN MLD – Manual Lymphatic Drainage Massage</w:t>
      </w:r>
      <w:r>
        <w:t xml:space="preserve"> upon completing the course, certifying you as a </w:t>
      </w:r>
      <w:r>
        <w:rPr>
          <w:b/>
        </w:rPr>
        <w:t>Massage Therapist</w:t>
      </w:r>
      <w:r>
        <w:t>.</w:t>
      </w:r>
    </w:p>
    <w:p w14:paraId="34D8E34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Perfect for those ready to start or grow their journey in wellness:</w:t>
      </w:r>
    </w:p>
    <w:p w14:paraId="7F92D341" w14:textId="77777777" w:rsidR="00F24A59" w:rsidRDefault="00F24A59" w:rsidP="00F24A59">
      <w:pPr>
        <w:numPr>
          <w:ilvl w:val="0"/>
          <w:numId w:val="230"/>
        </w:numPr>
        <w:spacing w:before="240"/>
      </w:pPr>
      <w:r>
        <w:t>Aspiring massage therapists</w:t>
      </w:r>
      <w:r>
        <w:br/>
      </w:r>
    </w:p>
    <w:p w14:paraId="3EBF6FFB" w14:textId="77777777" w:rsidR="00F24A59" w:rsidRDefault="00F24A59" w:rsidP="00F24A59">
      <w:pPr>
        <w:numPr>
          <w:ilvl w:val="0"/>
          <w:numId w:val="230"/>
        </w:numPr>
      </w:pPr>
      <w:r>
        <w:t>Spa professionals and salon owners</w:t>
      </w:r>
      <w:r>
        <w:br/>
      </w:r>
    </w:p>
    <w:p w14:paraId="5137C454" w14:textId="77777777" w:rsidR="00F24A59" w:rsidRDefault="00F24A59" w:rsidP="00F24A59">
      <w:pPr>
        <w:numPr>
          <w:ilvl w:val="0"/>
          <w:numId w:val="230"/>
        </w:numPr>
      </w:pPr>
      <w:r>
        <w:t>Wellness enthusiasts</w:t>
      </w:r>
      <w:r>
        <w:br/>
      </w:r>
    </w:p>
    <w:p w14:paraId="6373A3AE" w14:textId="77777777" w:rsidR="00F24A59" w:rsidRDefault="00F24A59" w:rsidP="00F24A59">
      <w:pPr>
        <w:numPr>
          <w:ilvl w:val="0"/>
          <w:numId w:val="230"/>
        </w:numPr>
      </w:pPr>
      <w:r>
        <w:t>Beauticians and aestheticians looking to upgrade</w:t>
      </w:r>
      <w:r>
        <w:br/>
      </w:r>
    </w:p>
    <w:p w14:paraId="665B29E4" w14:textId="77777777" w:rsidR="00F24A59" w:rsidRDefault="00F24A59" w:rsidP="00F24A59">
      <w:pPr>
        <w:numPr>
          <w:ilvl w:val="0"/>
          <w:numId w:val="230"/>
        </w:numPr>
        <w:spacing w:after="240"/>
      </w:pPr>
      <w:r>
        <w:t>Freelancers seeking new, in-demand services</w:t>
      </w:r>
    </w:p>
    <w:p w14:paraId="52630E4E" w14:textId="77777777" w:rsidR="00F24A59" w:rsidRDefault="00F24A59" w:rsidP="00F24A59">
      <w:pPr>
        <w:spacing w:before="240" w:after="240"/>
        <w:jc w:val="center"/>
        <w:rPr>
          <w:b/>
        </w:rPr>
      </w:pPr>
      <w:r>
        <w:rPr>
          <w:b/>
        </w:rPr>
        <w:t>Course Name: Brow Lamination &amp; Styling Essentials</w:t>
      </w:r>
    </w:p>
    <w:p w14:paraId="3D28B78E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OCQ118</w:t>
      </w:r>
      <w:r>
        <w:br/>
        <w:t xml:space="preserve"> </w:t>
      </w:r>
      <w:r>
        <w:rPr>
          <w:b/>
        </w:rPr>
        <w:t>Duration:</w:t>
      </w:r>
      <w:r>
        <w:t xml:space="preserve"> 4 days (8 hours total)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Brow Lamination</w:t>
      </w:r>
    </w:p>
    <w:p w14:paraId="5E1687AB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00D69ED2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215F971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exciting career opportunities in the booming beauty industry:</w:t>
      </w:r>
    </w:p>
    <w:p w14:paraId="6B3443BD" w14:textId="77777777" w:rsidR="00F24A59" w:rsidRDefault="00F24A59" w:rsidP="00F24A59">
      <w:pPr>
        <w:numPr>
          <w:ilvl w:val="0"/>
          <w:numId w:val="512"/>
        </w:numPr>
        <w:spacing w:before="240"/>
      </w:pPr>
      <w:r>
        <w:rPr>
          <w:b/>
        </w:rPr>
        <w:t>Brow Lamination Artist</w:t>
      </w:r>
      <w:r>
        <w:t xml:space="preserve"> at salons and beauty studios</w:t>
      </w:r>
      <w:r>
        <w:br/>
      </w:r>
    </w:p>
    <w:p w14:paraId="4F17A990" w14:textId="77777777" w:rsidR="00F24A59" w:rsidRDefault="00F24A59" w:rsidP="00F24A59">
      <w:pPr>
        <w:numPr>
          <w:ilvl w:val="0"/>
          <w:numId w:val="512"/>
        </w:numPr>
      </w:pPr>
      <w:r>
        <w:rPr>
          <w:b/>
        </w:rPr>
        <w:t>Freelance Brow Stylist</w:t>
      </w:r>
      <w:r>
        <w:t xml:space="preserve"> for clients and special occasions</w:t>
      </w:r>
      <w:r>
        <w:br/>
      </w:r>
    </w:p>
    <w:p w14:paraId="59D0D58C" w14:textId="77777777" w:rsidR="00F24A59" w:rsidRDefault="00F24A59" w:rsidP="00F24A59">
      <w:pPr>
        <w:numPr>
          <w:ilvl w:val="0"/>
          <w:numId w:val="512"/>
        </w:numPr>
      </w:pPr>
      <w:r>
        <w:rPr>
          <w:b/>
        </w:rPr>
        <w:t>Salon Specialist</w:t>
      </w:r>
      <w:r>
        <w:t xml:space="preserve"> offering brow services</w:t>
      </w:r>
      <w:r>
        <w:br/>
      </w:r>
    </w:p>
    <w:p w14:paraId="3B9D4CB4" w14:textId="77777777" w:rsidR="00F24A59" w:rsidRDefault="00F24A59" w:rsidP="00F24A59">
      <w:pPr>
        <w:numPr>
          <w:ilvl w:val="0"/>
          <w:numId w:val="512"/>
        </w:numPr>
      </w:pPr>
      <w:r>
        <w:rPr>
          <w:b/>
        </w:rPr>
        <w:t>Brow &amp; Lash Technician</w:t>
      </w:r>
      <w:r>
        <w:t xml:space="preserve"> in skincare clinics or brow bars</w:t>
      </w:r>
      <w:r>
        <w:br/>
      </w:r>
    </w:p>
    <w:p w14:paraId="1C945E00" w14:textId="77777777" w:rsidR="00F24A59" w:rsidRDefault="00F24A59" w:rsidP="00F24A59">
      <w:pPr>
        <w:numPr>
          <w:ilvl w:val="0"/>
          <w:numId w:val="512"/>
        </w:numPr>
        <w:spacing w:after="240"/>
      </w:pPr>
      <w:r>
        <w:t xml:space="preserve">Add-on </w:t>
      </w:r>
      <w:r>
        <w:rPr>
          <w:b/>
        </w:rPr>
        <w:t>Skill for Makeup Artists</w:t>
      </w:r>
      <w:r>
        <w:t xml:space="preserve"> to enhance client offerings</w:t>
      </w:r>
      <w:r>
        <w:br/>
      </w:r>
    </w:p>
    <w:p w14:paraId="02E6D9DB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027E4362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6D404E5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70A711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👁</w:t>
      </w:r>
      <w:r>
        <w:t xml:space="preserve"> </w:t>
      </w:r>
      <w:r>
        <w:rPr>
          <w:b/>
        </w:rPr>
        <w:t>Brow Transformation Techniques</w:t>
      </w:r>
    </w:p>
    <w:p w14:paraId="46A272ED" w14:textId="77777777" w:rsidR="00F24A59" w:rsidRDefault="00F24A59" w:rsidP="00F24A59">
      <w:pPr>
        <w:numPr>
          <w:ilvl w:val="0"/>
          <w:numId w:val="472"/>
        </w:numPr>
        <w:spacing w:before="240"/>
      </w:pPr>
      <w:r>
        <w:t>Understand brow shapes, hair types, and symmetry</w:t>
      </w:r>
      <w:r>
        <w:br/>
      </w:r>
    </w:p>
    <w:p w14:paraId="611FBE92" w14:textId="77777777" w:rsidR="00F24A59" w:rsidRDefault="00F24A59" w:rsidP="00F24A59">
      <w:pPr>
        <w:numPr>
          <w:ilvl w:val="0"/>
          <w:numId w:val="472"/>
        </w:numPr>
        <w:spacing w:after="240"/>
      </w:pPr>
      <w:r>
        <w:t>Learn how to lift, shape, and define brows naturally</w:t>
      </w:r>
      <w:r>
        <w:br/>
      </w:r>
    </w:p>
    <w:p w14:paraId="19DEC40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Product &amp; Tool Knowledge</w:t>
      </w:r>
    </w:p>
    <w:p w14:paraId="121303FB" w14:textId="77777777" w:rsidR="00F24A59" w:rsidRDefault="00F24A59" w:rsidP="00F24A59">
      <w:pPr>
        <w:numPr>
          <w:ilvl w:val="0"/>
          <w:numId w:val="456"/>
        </w:numPr>
        <w:spacing w:before="240"/>
      </w:pPr>
      <w:r>
        <w:t>Use lamination creams, neutralizers, and nourishing serums</w:t>
      </w:r>
      <w:r>
        <w:br/>
      </w:r>
    </w:p>
    <w:p w14:paraId="7E8C79F0" w14:textId="77777777" w:rsidR="00F24A59" w:rsidRDefault="00F24A59" w:rsidP="00F24A59">
      <w:pPr>
        <w:numPr>
          <w:ilvl w:val="0"/>
          <w:numId w:val="456"/>
        </w:numPr>
        <w:spacing w:after="240"/>
      </w:pPr>
      <w:r>
        <w:t>Identify high-quality tools for safe and lasting results</w:t>
      </w:r>
      <w:r>
        <w:br/>
      </w:r>
    </w:p>
    <w:p w14:paraId="6E2EF08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🪞</w:t>
      </w:r>
      <w:r>
        <w:t xml:space="preserve"> </w:t>
      </w:r>
      <w:r>
        <w:rPr>
          <w:b/>
        </w:rPr>
        <w:t>Step-by-Step Lamination Procedure</w:t>
      </w:r>
    </w:p>
    <w:p w14:paraId="19CDA2E4" w14:textId="77777777" w:rsidR="00F24A59" w:rsidRDefault="00F24A59" w:rsidP="00F24A59">
      <w:pPr>
        <w:numPr>
          <w:ilvl w:val="0"/>
          <w:numId w:val="412"/>
        </w:numPr>
        <w:spacing w:before="240"/>
      </w:pPr>
      <w:r>
        <w:t>Prepare brows and apply products correctly</w:t>
      </w:r>
      <w:r>
        <w:br/>
      </w:r>
    </w:p>
    <w:p w14:paraId="00EEBB74" w14:textId="77777777" w:rsidR="00F24A59" w:rsidRDefault="00F24A59" w:rsidP="00F24A59">
      <w:pPr>
        <w:numPr>
          <w:ilvl w:val="0"/>
          <w:numId w:val="412"/>
        </w:numPr>
        <w:spacing w:after="240"/>
      </w:pPr>
      <w:r>
        <w:t>Shape brows for the desired arch and lift</w:t>
      </w:r>
      <w:r>
        <w:br/>
      </w:r>
    </w:p>
    <w:p w14:paraId="619A149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🤲</w:t>
      </w:r>
      <w:r>
        <w:t xml:space="preserve"> </w:t>
      </w:r>
      <w:r>
        <w:rPr>
          <w:b/>
        </w:rPr>
        <w:t>Hands-On Practice</w:t>
      </w:r>
    </w:p>
    <w:p w14:paraId="6F143786" w14:textId="77777777" w:rsidR="00F24A59" w:rsidRDefault="00F24A59" w:rsidP="00F24A59">
      <w:pPr>
        <w:numPr>
          <w:ilvl w:val="0"/>
          <w:numId w:val="675"/>
        </w:numPr>
        <w:spacing w:before="240"/>
      </w:pPr>
      <w:r>
        <w:t>Practice on live models or training mannequins</w:t>
      </w:r>
      <w:r>
        <w:br/>
      </w:r>
    </w:p>
    <w:p w14:paraId="75A2F91A" w14:textId="77777777" w:rsidR="00F24A59" w:rsidRDefault="00F24A59" w:rsidP="00F24A59">
      <w:pPr>
        <w:numPr>
          <w:ilvl w:val="0"/>
          <w:numId w:val="675"/>
        </w:numPr>
        <w:spacing w:after="240"/>
      </w:pPr>
      <w:r>
        <w:t>Build steady hand skills and professional precision</w:t>
      </w:r>
      <w:r>
        <w:br/>
      </w:r>
    </w:p>
    <w:p w14:paraId="083B4A2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</w:t>
      </w:r>
      <w:r>
        <w:t xml:space="preserve"> </w:t>
      </w:r>
      <w:r>
        <w:rPr>
          <w:b/>
        </w:rPr>
        <w:t>Aftercare &amp; Client Safety</w:t>
      </w:r>
    </w:p>
    <w:p w14:paraId="65990080" w14:textId="77777777" w:rsidR="00F24A59" w:rsidRDefault="00F24A59" w:rsidP="00F24A59">
      <w:pPr>
        <w:numPr>
          <w:ilvl w:val="0"/>
          <w:numId w:val="523"/>
        </w:numPr>
        <w:spacing w:before="240"/>
      </w:pPr>
      <w:r>
        <w:t>Guide clients on post-care for longer-lasting brows</w:t>
      </w:r>
      <w:r>
        <w:br/>
      </w:r>
    </w:p>
    <w:p w14:paraId="39B52723" w14:textId="77777777" w:rsidR="00F24A59" w:rsidRDefault="00F24A59" w:rsidP="00F24A59">
      <w:pPr>
        <w:numPr>
          <w:ilvl w:val="0"/>
          <w:numId w:val="523"/>
        </w:numPr>
        <w:spacing w:after="240"/>
      </w:pPr>
      <w:r>
        <w:t>Learn hygiene, sanitation, and skin safety protocols</w:t>
      </w:r>
      <w:r>
        <w:br/>
      </w:r>
    </w:p>
    <w:p w14:paraId="75AB2E1F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30D525D8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4315553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completion, you'll be awarded a </w:t>
      </w:r>
      <w:r>
        <w:rPr>
          <w:b/>
        </w:rPr>
        <w:t>Certificate in Brow Lamination &amp; Styling Essentials</w:t>
      </w:r>
      <w:r>
        <w:t xml:space="preserve">, officially recognizing your skills as an </w:t>
      </w:r>
      <w:r>
        <w:rPr>
          <w:b/>
        </w:rPr>
        <w:t>Expert in Brow Lamination</w:t>
      </w:r>
      <w:r>
        <w:t>.</w:t>
      </w:r>
    </w:p>
    <w:p w14:paraId="247420A3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7C2873E8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1614E36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ideal for:</w:t>
      </w:r>
    </w:p>
    <w:p w14:paraId="3A63FC18" w14:textId="77777777" w:rsidR="00F24A59" w:rsidRDefault="00F24A59" w:rsidP="00F24A59">
      <w:pPr>
        <w:numPr>
          <w:ilvl w:val="0"/>
          <w:numId w:val="285"/>
        </w:numPr>
        <w:spacing w:before="240"/>
      </w:pPr>
      <w:r>
        <w:lastRenderedPageBreak/>
        <w:t>Beginners passionate about beauty and styling</w:t>
      </w:r>
      <w:r>
        <w:br/>
      </w:r>
    </w:p>
    <w:p w14:paraId="28CB083A" w14:textId="77777777" w:rsidR="00F24A59" w:rsidRDefault="00F24A59" w:rsidP="00F24A59">
      <w:pPr>
        <w:numPr>
          <w:ilvl w:val="0"/>
          <w:numId w:val="285"/>
        </w:numPr>
      </w:pPr>
      <w:r>
        <w:t>Salon owners wanting to add trending services</w:t>
      </w:r>
      <w:r>
        <w:br/>
      </w:r>
    </w:p>
    <w:p w14:paraId="100754F1" w14:textId="77777777" w:rsidR="00F24A59" w:rsidRDefault="00F24A59" w:rsidP="00F24A59">
      <w:pPr>
        <w:numPr>
          <w:ilvl w:val="0"/>
          <w:numId w:val="285"/>
        </w:numPr>
      </w:pPr>
      <w:r>
        <w:t>Makeup artists looking to upskill</w:t>
      </w:r>
      <w:r>
        <w:br/>
      </w:r>
    </w:p>
    <w:p w14:paraId="04525A0D" w14:textId="77777777" w:rsidR="00F24A59" w:rsidRDefault="00F24A59" w:rsidP="00F24A59">
      <w:pPr>
        <w:numPr>
          <w:ilvl w:val="0"/>
          <w:numId w:val="285"/>
        </w:numPr>
      </w:pPr>
      <w:r>
        <w:t>Freelancers and home-based beauty professionals</w:t>
      </w:r>
      <w:r>
        <w:br/>
      </w:r>
    </w:p>
    <w:p w14:paraId="6655568C" w14:textId="77777777" w:rsidR="00F24A59" w:rsidRDefault="00F24A59" w:rsidP="00F24A59">
      <w:pPr>
        <w:numPr>
          <w:ilvl w:val="0"/>
          <w:numId w:val="285"/>
        </w:numPr>
        <w:spacing w:after="240"/>
      </w:pPr>
      <w:r>
        <w:t>Cosmetology students or hobbyists wanting specialization</w:t>
      </w:r>
      <w:r>
        <w:br/>
      </w:r>
    </w:p>
    <w:p w14:paraId="72E6310B" w14:textId="77777777" w:rsidR="00F24A59" w:rsidRDefault="00F24A59" w:rsidP="00F24A59">
      <w:pPr>
        <w:spacing w:before="240" w:after="240"/>
      </w:pPr>
    </w:p>
    <w:p w14:paraId="03F45A54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Name:International Diploma in Advanced Beauty Therapy (IDABT)</w:t>
      </w:r>
    </w:p>
    <w:p w14:paraId="5039E836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OIQ 86</w:t>
      </w:r>
      <w:r>
        <w:br/>
        <w:t xml:space="preserve"> </w:t>
      </w:r>
      <w:r>
        <w:rPr>
          <w:b/>
        </w:rPr>
        <w:t>Duration:</w:t>
      </w:r>
      <w:r>
        <w:t xml:space="preserve"> 1 Year</w:t>
      </w:r>
      <w:r>
        <w:br/>
        <w:t xml:space="preserve"> </w:t>
      </w:r>
      <w:r>
        <w:rPr>
          <w:b/>
        </w:rPr>
        <w:t>Certification Awarded:</w:t>
      </w:r>
      <w:r>
        <w:t xml:space="preserve"> INTERNATIONAL DIPLOMA</w:t>
      </w:r>
      <w:r>
        <w:br/>
        <w:t xml:space="preserve"> </w:t>
      </w:r>
      <w:r>
        <w:rPr>
          <w:b/>
        </w:rPr>
        <w:t>Certified As:</w:t>
      </w:r>
      <w:r>
        <w:t xml:space="preserve"> EXPERT SKIN AESTHETICIAN</w:t>
      </w:r>
    </w:p>
    <w:p w14:paraId="588E3316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prepares you for a thriving career in the beauty and skincare industry. After successful completion, you can work as:</w:t>
      </w:r>
    </w:p>
    <w:p w14:paraId="624ABA2B" w14:textId="77777777" w:rsidR="00F24A59" w:rsidRDefault="00F24A59" w:rsidP="00F24A59">
      <w:pPr>
        <w:numPr>
          <w:ilvl w:val="0"/>
          <w:numId w:val="320"/>
        </w:numPr>
        <w:spacing w:before="240"/>
      </w:pPr>
      <w:r>
        <w:t>Expert Skin Aesthetician</w:t>
      </w:r>
      <w:r>
        <w:br/>
      </w:r>
    </w:p>
    <w:p w14:paraId="67D4E207" w14:textId="77777777" w:rsidR="00F24A59" w:rsidRDefault="00F24A59" w:rsidP="00F24A59">
      <w:pPr>
        <w:numPr>
          <w:ilvl w:val="0"/>
          <w:numId w:val="320"/>
        </w:numPr>
      </w:pPr>
      <w:r>
        <w:t>Beauty Therapist</w:t>
      </w:r>
      <w:r>
        <w:br/>
      </w:r>
    </w:p>
    <w:p w14:paraId="6CF021A6" w14:textId="77777777" w:rsidR="00F24A59" w:rsidRDefault="00F24A59" w:rsidP="00F24A59">
      <w:pPr>
        <w:numPr>
          <w:ilvl w:val="0"/>
          <w:numId w:val="320"/>
        </w:numPr>
      </w:pPr>
      <w:r>
        <w:t>Skincare Consultant</w:t>
      </w:r>
      <w:r>
        <w:br/>
      </w:r>
    </w:p>
    <w:p w14:paraId="5347C7DA" w14:textId="77777777" w:rsidR="00F24A59" w:rsidRDefault="00F24A59" w:rsidP="00F24A59">
      <w:pPr>
        <w:numPr>
          <w:ilvl w:val="0"/>
          <w:numId w:val="320"/>
        </w:numPr>
      </w:pPr>
      <w:r>
        <w:t>Salon Trainer</w:t>
      </w:r>
      <w:r>
        <w:br/>
      </w:r>
    </w:p>
    <w:p w14:paraId="03CADB47" w14:textId="77777777" w:rsidR="00F24A59" w:rsidRDefault="00F24A59" w:rsidP="00F24A59">
      <w:pPr>
        <w:numPr>
          <w:ilvl w:val="0"/>
          <w:numId w:val="320"/>
        </w:numPr>
      </w:pPr>
      <w:r>
        <w:t>Spa Specialist</w:t>
      </w:r>
      <w:r>
        <w:br/>
      </w:r>
    </w:p>
    <w:p w14:paraId="184AE78C" w14:textId="77777777" w:rsidR="00F24A59" w:rsidRDefault="00F24A59" w:rsidP="00F24A59">
      <w:pPr>
        <w:numPr>
          <w:ilvl w:val="0"/>
          <w:numId w:val="320"/>
        </w:numPr>
      </w:pPr>
      <w:r>
        <w:t>Laser &amp; Electrotherapy Technician</w:t>
      </w:r>
      <w:r>
        <w:br/>
      </w:r>
    </w:p>
    <w:p w14:paraId="0CA1948B" w14:textId="77777777" w:rsidR="00F24A59" w:rsidRDefault="00F24A59" w:rsidP="00F24A59">
      <w:pPr>
        <w:numPr>
          <w:ilvl w:val="0"/>
          <w:numId w:val="320"/>
        </w:numPr>
      </w:pPr>
      <w:r>
        <w:t>Freelance Beauty Professional</w:t>
      </w:r>
      <w:r>
        <w:br/>
      </w:r>
    </w:p>
    <w:p w14:paraId="2DCC5231" w14:textId="77777777" w:rsidR="00F24A59" w:rsidRDefault="00F24A59" w:rsidP="00F24A59">
      <w:pPr>
        <w:numPr>
          <w:ilvl w:val="0"/>
          <w:numId w:val="320"/>
        </w:numPr>
        <w:spacing w:after="240"/>
      </w:pPr>
      <w:r>
        <w:t>Entrepreneur (own your salon or spa)</w:t>
      </w:r>
      <w:r>
        <w:br/>
      </w:r>
    </w:p>
    <w:p w14:paraId="1279F66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BEE5D4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b/>
        </w:rPr>
        <w:t>Skincare Science &amp; Nutrition</w:t>
      </w:r>
    </w:p>
    <w:p w14:paraId="327E404B" w14:textId="77777777" w:rsidR="00F24A59" w:rsidRDefault="00F24A59" w:rsidP="00F24A59">
      <w:pPr>
        <w:numPr>
          <w:ilvl w:val="0"/>
          <w:numId w:val="491"/>
        </w:numPr>
        <w:spacing w:before="240"/>
      </w:pPr>
      <w:r>
        <w:lastRenderedPageBreak/>
        <w:t>Understand how skin works at the cellular level</w:t>
      </w:r>
      <w:r>
        <w:br/>
      </w:r>
    </w:p>
    <w:p w14:paraId="307557B0" w14:textId="77777777" w:rsidR="00F24A59" w:rsidRDefault="00F24A59" w:rsidP="00F24A59">
      <w:pPr>
        <w:numPr>
          <w:ilvl w:val="0"/>
          <w:numId w:val="491"/>
        </w:numPr>
      </w:pPr>
      <w:r>
        <w:t>Learn the role of diet and nutrition in skin health</w:t>
      </w:r>
      <w:r>
        <w:br/>
      </w:r>
    </w:p>
    <w:p w14:paraId="20B1B7A2" w14:textId="77777777" w:rsidR="00F24A59" w:rsidRDefault="00F24A59" w:rsidP="00F24A59">
      <w:pPr>
        <w:numPr>
          <w:ilvl w:val="0"/>
          <w:numId w:val="491"/>
        </w:numPr>
      </w:pPr>
      <w:r>
        <w:t>Identify skin types, conditions, and how to treat them</w:t>
      </w:r>
      <w:r>
        <w:br/>
      </w:r>
    </w:p>
    <w:p w14:paraId="5CDE7A45" w14:textId="77777777" w:rsidR="00F24A59" w:rsidRDefault="00F24A59" w:rsidP="00F24A59">
      <w:pPr>
        <w:numPr>
          <w:ilvl w:val="0"/>
          <w:numId w:val="491"/>
        </w:numPr>
        <w:spacing w:after="240"/>
      </w:pPr>
      <w:r>
        <w:t>Skin aging, sun damage, and natural remedies</w:t>
      </w:r>
      <w:r>
        <w:br/>
      </w:r>
    </w:p>
    <w:p w14:paraId="5E05A0A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🧼</w:t>
      </w:r>
      <w:r>
        <w:t xml:space="preserve"> </w:t>
      </w:r>
      <w:r>
        <w:rPr>
          <w:b/>
        </w:rPr>
        <w:t>Hygiene &amp; Ethics</w:t>
      </w:r>
    </w:p>
    <w:p w14:paraId="18F0FC9D" w14:textId="77777777" w:rsidR="00F24A59" w:rsidRDefault="00F24A59" w:rsidP="00F24A59">
      <w:pPr>
        <w:numPr>
          <w:ilvl w:val="0"/>
          <w:numId w:val="437"/>
        </w:numPr>
        <w:spacing w:before="240"/>
      </w:pPr>
      <w:r>
        <w:t>Professional code of conduct</w:t>
      </w:r>
      <w:r>
        <w:br/>
      </w:r>
    </w:p>
    <w:p w14:paraId="7017D39F" w14:textId="77777777" w:rsidR="00F24A59" w:rsidRDefault="00F24A59" w:rsidP="00F24A59">
      <w:pPr>
        <w:numPr>
          <w:ilvl w:val="0"/>
          <w:numId w:val="437"/>
        </w:numPr>
      </w:pPr>
      <w:r>
        <w:t>Salon hygiene, sanitization &amp; sterilization</w:t>
      </w:r>
      <w:r>
        <w:br/>
      </w:r>
    </w:p>
    <w:p w14:paraId="5D1E6AA1" w14:textId="77777777" w:rsidR="00F24A59" w:rsidRDefault="00F24A59" w:rsidP="00F24A59">
      <w:pPr>
        <w:numPr>
          <w:ilvl w:val="0"/>
          <w:numId w:val="437"/>
        </w:numPr>
        <w:spacing w:after="240"/>
      </w:pPr>
      <w:r>
        <w:t>Client comfort and safety protocols</w:t>
      </w:r>
      <w:r>
        <w:br/>
      </w:r>
    </w:p>
    <w:p w14:paraId="72ED83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Skin &amp; Body Treatments</w:t>
      </w:r>
    </w:p>
    <w:p w14:paraId="1CE12784" w14:textId="77777777" w:rsidR="00F24A59" w:rsidRDefault="00F24A59" w:rsidP="00F24A59">
      <w:pPr>
        <w:numPr>
          <w:ilvl w:val="0"/>
          <w:numId w:val="396"/>
        </w:numPr>
        <w:spacing w:before="240"/>
      </w:pPr>
      <w:r>
        <w:t>Cleansing, toning, moisturizing techniques</w:t>
      </w:r>
      <w:r>
        <w:br/>
      </w:r>
    </w:p>
    <w:p w14:paraId="04B5B81E" w14:textId="77777777" w:rsidR="00F24A59" w:rsidRDefault="00F24A59" w:rsidP="00F24A59">
      <w:pPr>
        <w:numPr>
          <w:ilvl w:val="0"/>
          <w:numId w:val="396"/>
        </w:numPr>
      </w:pPr>
      <w:r>
        <w:t xml:space="preserve">Manual and machine facials (galvanic, ultrasonic, high frequency, laser , RF, BB Glow , microneedling , dermaplaning etc. </w:t>
      </w:r>
      <w:r>
        <w:br/>
      </w:r>
    </w:p>
    <w:p w14:paraId="4A64FD1D" w14:textId="77777777" w:rsidR="00F24A59" w:rsidRDefault="00F24A59" w:rsidP="00F24A59">
      <w:pPr>
        <w:numPr>
          <w:ilvl w:val="0"/>
          <w:numId w:val="396"/>
        </w:numPr>
      </w:pPr>
      <w:r>
        <w:t>Advanced skin treatments like deep cleansing, pigmentation reduction</w:t>
      </w:r>
      <w:r>
        <w:br/>
      </w:r>
    </w:p>
    <w:p w14:paraId="1F4F0D71" w14:textId="77777777" w:rsidR="00F24A59" w:rsidRDefault="00F24A59" w:rsidP="00F24A59">
      <w:pPr>
        <w:numPr>
          <w:ilvl w:val="0"/>
          <w:numId w:val="396"/>
        </w:numPr>
        <w:spacing w:after="240"/>
      </w:pPr>
      <w:r>
        <w:t>Body therapies including massage, wraps, and exfoliation</w:t>
      </w:r>
      <w:r>
        <w:br/>
      </w:r>
    </w:p>
    <w:p w14:paraId="36C35B9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Waxing &amp; Hair Removal</w:t>
      </w:r>
    </w:p>
    <w:p w14:paraId="7F9DFB95" w14:textId="77777777" w:rsidR="00F24A59" w:rsidRDefault="00F24A59" w:rsidP="00F24A59">
      <w:pPr>
        <w:numPr>
          <w:ilvl w:val="0"/>
          <w:numId w:val="263"/>
        </w:numPr>
        <w:spacing w:before="240"/>
      </w:pPr>
      <w:r>
        <w:t>Master 9 types of waxing: Rica, Brazilian, Roll-on, Chocolate, Cold wax &amp; more</w:t>
      </w:r>
      <w:r>
        <w:br/>
      </w:r>
    </w:p>
    <w:p w14:paraId="6AC97EC2" w14:textId="77777777" w:rsidR="00F24A59" w:rsidRDefault="00F24A59" w:rsidP="00F24A59">
      <w:pPr>
        <w:numPr>
          <w:ilvl w:val="0"/>
          <w:numId w:val="263"/>
        </w:numPr>
      </w:pPr>
      <w:r>
        <w:t>Hair removal techniques for face &amp; body</w:t>
      </w:r>
      <w:r>
        <w:br/>
      </w:r>
    </w:p>
    <w:p w14:paraId="4F10CD70" w14:textId="77777777" w:rsidR="00F24A59" w:rsidRDefault="00F24A59" w:rsidP="00F24A59">
      <w:pPr>
        <w:numPr>
          <w:ilvl w:val="0"/>
          <w:numId w:val="263"/>
        </w:numPr>
        <w:spacing w:after="240"/>
      </w:pPr>
      <w:r>
        <w:t>Eyebrow &amp; eyelash tinting</w:t>
      </w:r>
      <w:r>
        <w:br/>
      </w:r>
      <w:r>
        <w:br/>
      </w:r>
    </w:p>
    <w:p w14:paraId="52A6305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&amp; Grooming</w:t>
      </w:r>
    </w:p>
    <w:p w14:paraId="4C99F7C3" w14:textId="77777777" w:rsidR="00F24A59" w:rsidRDefault="00F24A59" w:rsidP="00F24A59">
      <w:pPr>
        <w:numPr>
          <w:ilvl w:val="0"/>
          <w:numId w:val="375"/>
        </w:numPr>
        <w:spacing w:before="240"/>
      </w:pPr>
      <w:r>
        <w:t>Day makeup essentials</w:t>
      </w:r>
      <w:r>
        <w:br/>
      </w:r>
    </w:p>
    <w:p w14:paraId="49C2D279" w14:textId="77777777" w:rsidR="00F24A59" w:rsidRDefault="00F24A59" w:rsidP="00F24A59">
      <w:pPr>
        <w:numPr>
          <w:ilvl w:val="0"/>
          <w:numId w:val="375"/>
        </w:numPr>
      </w:pPr>
      <w:r>
        <w:lastRenderedPageBreak/>
        <w:t>Prepping skin for makeup</w:t>
      </w:r>
      <w:r>
        <w:br/>
      </w:r>
    </w:p>
    <w:p w14:paraId="5211559B" w14:textId="77777777" w:rsidR="00F24A59" w:rsidRDefault="00F24A59" w:rsidP="00F24A59">
      <w:pPr>
        <w:numPr>
          <w:ilvl w:val="0"/>
          <w:numId w:val="375"/>
        </w:numPr>
        <w:spacing w:after="240"/>
      </w:pPr>
      <w:r>
        <w:t>Portfolio building for client presentation</w:t>
      </w:r>
      <w:r>
        <w:br/>
      </w:r>
    </w:p>
    <w:p w14:paraId="7E0DF97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📚</w:t>
      </w:r>
      <w:r>
        <w:t xml:space="preserve"> </w:t>
      </w:r>
      <w:r>
        <w:rPr>
          <w:b/>
        </w:rPr>
        <w:t>Business &amp; Soft Skills</w:t>
      </w:r>
    </w:p>
    <w:p w14:paraId="79293CF9" w14:textId="77777777" w:rsidR="00F24A59" w:rsidRDefault="00F24A59" w:rsidP="00F24A59">
      <w:pPr>
        <w:numPr>
          <w:ilvl w:val="0"/>
          <w:numId w:val="672"/>
        </w:numPr>
        <w:spacing w:before="240"/>
      </w:pPr>
      <w:r>
        <w:t>Build your professional image</w:t>
      </w:r>
      <w:r>
        <w:br/>
      </w:r>
    </w:p>
    <w:p w14:paraId="3E15135E" w14:textId="77777777" w:rsidR="00F24A59" w:rsidRDefault="00F24A59" w:rsidP="00F24A59">
      <w:pPr>
        <w:numPr>
          <w:ilvl w:val="0"/>
          <w:numId w:val="672"/>
        </w:numPr>
      </w:pPr>
      <w:r>
        <w:t>Learn sales and customer handling</w:t>
      </w:r>
      <w:r>
        <w:br/>
      </w:r>
    </w:p>
    <w:p w14:paraId="4994E12D" w14:textId="77777777" w:rsidR="00F24A59" w:rsidRDefault="00F24A59" w:rsidP="00F24A59">
      <w:pPr>
        <w:numPr>
          <w:ilvl w:val="0"/>
          <w:numId w:val="672"/>
        </w:numPr>
        <w:spacing w:after="240"/>
      </w:pPr>
      <w:r>
        <w:t>Resume writing, interview prep, salon success stories</w:t>
      </w:r>
      <w:r>
        <w:br/>
      </w:r>
    </w:p>
    <w:p w14:paraId="6F8F67F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Technology in Beauty</w:t>
      </w:r>
    </w:p>
    <w:p w14:paraId="6B9563A5" w14:textId="77777777" w:rsidR="00F24A59" w:rsidRDefault="00F24A59" w:rsidP="00F24A59">
      <w:pPr>
        <w:numPr>
          <w:ilvl w:val="0"/>
          <w:numId w:val="401"/>
        </w:numPr>
        <w:spacing w:before="240"/>
      </w:pPr>
      <w:r>
        <w:t>Introduction to laser hair removal</w:t>
      </w:r>
      <w:r>
        <w:br/>
      </w:r>
    </w:p>
    <w:p w14:paraId="5D1CB231" w14:textId="77777777" w:rsidR="00F24A59" w:rsidRDefault="00F24A59" w:rsidP="00F24A59">
      <w:pPr>
        <w:numPr>
          <w:ilvl w:val="0"/>
          <w:numId w:val="401"/>
        </w:numPr>
      </w:pPr>
      <w:r>
        <w:t>Electrotherapy for face &amp; body</w:t>
      </w:r>
      <w:r>
        <w:br/>
      </w:r>
    </w:p>
    <w:p w14:paraId="30ECE861" w14:textId="77777777" w:rsidR="00F24A59" w:rsidRDefault="00F24A59" w:rsidP="00F24A59">
      <w:pPr>
        <w:numPr>
          <w:ilvl w:val="0"/>
          <w:numId w:val="401"/>
        </w:numPr>
        <w:spacing w:after="240"/>
      </w:pPr>
      <w:r>
        <w:t>Cosmetic peels and facial machines</w:t>
      </w:r>
      <w:r>
        <w:br/>
      </w:r>
    </w:p>
    <w:p w14:paraId="0B9B9E4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t xml:space="preserve"> You’ll be awarded a </w:t>
      </w:r>
      <w:r>
        <w:rPr>
          <w:b/>
        </w:rPr>
        <w:t>Diploma in International Beauty Therapy</w:t>
      </w:r>
      <w:r>
        <w:t xml:space="preserve">, certified as an </w:t>
      </w:r>
      <w:r>
        <w:rPr>
          <w:b/>
        </w:rPr>
        <w:t>Expert Skin Aesthetician</w:t>
      </w:r>
      <w:r>
        <w:t xml:space="preserve"> after passing assessments and practical evaluations.</w:t>
      </w:r>
    </w:p>
    <w:p w14:paraId="6C13660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t xml:space="preserve"> This course is ideal for:</w:t>
      </w:r>
    </w:p>
    <w:p w14:paraId="3F3EE846" w14:textId="77777777" w:rsidR="00F24A59" w:rsidRDefault="00F24A59" w:rsidP="00F24A59">
      <w:pPr>
        <w:numPr>
          <w:ilvl w:val="0"/>
          <w:numId w:val="332"/>
        </w:numPr>
        <w:spacing w:before="240"/>
      </w:pPr>
      <w:r>
        <w:t>Freshers looking to enter the beauty industry</w:t>
      </w:r>
      <w:r>
        <w:br/>
      </w:r>
    </w:p>
    <w:p w14:paraId="6B61A051" w14:textId="77777777" w:rsidR="00F24A59" w:rsidRDefault="00F24A59" w:rsidP="00F24A59">
      <w:pPr>
        <w:numPr>
          <w:ilvl w:val="0"/>
          <w:numId w:val="332"/>
        </w:numPr>
      </w:pPr>
      <w:r>
        <w:t>Salon professionals who want to upskill</w:t>
      </w:r>
      <w:r>
        <w:br/>
      </w:r>
    </w:p>
    <w:p w14:paraId="1B5029EE" w14:textId="77777777" w:rsidR="00F24A59" w:rsidRDefault="00F24A59" w:rsidP="00F24A59">
      <w:pPr>
        <w:numPr>
          <w:ilvl w:val="0"/>
          <w:numId w:val="332"/>
        </w:numPr>
      </w:pPr>
      <w:r>
        <w:t>Aspiring freelance beauticians</w:t>
      </w:r>
      <w:r>
        <w:br/>
      </w:r>
    </w:p>
    <w:p w14:paraId="6D655584" w14:textId="77777777" w:rsidR="00F24A59" w:rsidRDefault="00F24A59" w:rsidP="00F24A59">
      <w:pPr>
        <w:numPr>
          <w:ilvl w:val="0"/>
          <w:numId w:val="332"/>
        </w:numPr>
        <w:spacing w:after="240"/>
      </w:pPr>
      <w:r>
        <w:t>Entrepreneurs planning to open their own salon or beauty clinic</w:t>
      </w:r>
      <w:r>
        <w:br/>
      </w:r>
    </w:p>
    <w:p w14:paraId="638EA2C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🎁</w:t>
      </w:r>
      <w:r>
        <w:t xml:space="preserve"> </w:t>
      </w:r>
      <w:r>
        <w:rPr>
          <w:b/>
        </w:rPr>
        <w:t>Added Benefits</w:t>
      </w:r>
    </w:p>
    <w:p w14:paraId="7207E031" w14:textId="77777777" w:rsidR="00F24A59" w:rsidRDefault="00F24A59" w:rsidP="00F24A59">
      <w:pPr>
        <w:numPr>
          <w:ilvl w:val="0"/>
          <w:numId w:val="694"/>
        </w:numPr>
        <w:spacing w:before="240"/>
      </w:pPr>
      <w:r>
        <w:t>Portfolio &amp; CV development support</w:t>
      </w:r>
      <w:r>
        <w:br/>
      </w:r>
    </w:p>
    <w:p w14:paraId="3330BC93" w14:textId="77777777" w:rsidR="00F24A59" w:rsidRDefault="00F24A59" w:rsidP="00F24A59">
      <w:pPr>
        <w:numPr>
          <w:ilvl w:val="0"/>
          <w:numId w:val="694"/>
        </w:numPr>
      </w:pPr>
      <w:r>
        <w:t>Aftercare guidance for 1 year*</w:t>
      </w:r>
      <w:r>
        <w:br/>
      </w:r>
    </w:p>
    <w:p w14:paraId="6FBF2825" w14:textId="77777777" w:rsidR="00F24A59" w:rsidRDefault="00F24A59" w:rsidP="00F24A59">
      <w:pPr>
        <w:numPr>
          <w:ilvl w:val="0"/>
          <w:numId w:val="694"/>
        </w:numPr>
      </w:pPr>
      <w:r>
        <w:t>2 FREE professional seminars</w:t>
      </w:r>
      <w:r>
        <w:br/>
      </w:r>
    </w:p>
    <w:p w14:paraId="1373FDFE" w14:textId="77777777" w:rsidR="00F24A59" w:rsidRDefault="00F24A59" w:rsidP="00F24A59">
      <w:pPr>
        <w:numPr>
          <w:ilvl w:val="0"/>
          <w:numId w:val="694"/>
        </w:numPr>
        <w:spacing w:after="240"/>
      </w:pPr>
      <w:r>
        <w:lastRenderedPageBreak/>
        <w:t>100% Placement Assistance*</w:t>
      </w:r>
    </w:p>
    <w:p w14:paraId="63E3B7FD" w14:textId="77777777" w:rsidR="00F24A59" w:rsidRDefault="00F24A59" w:rsidP="00F24A59"/>
    <w:p w14:paraId="32164006" w14:textId="77777777" w:rsidR="00F24A59" w:rsidRDefault="00F24A59" w:rsidP="00F24A59">
      <w:pPr>
        <w:pStyle w:val="Heading1"/>
        <w:jc w:val="center"/>
        <w:rPr>
          <w:b/>
          <w:color w:val="0000FF"/>
          <w:sz w:val="46"/>
          <w:szCs w:val="46"/>
        </w:rPr>
      </w:pPr>
      <w:bookmarkStart w:id="37" w:name="_2fpl1ndif02" w:colFirst="0" w:colLast="0"/>
      <w:bookmarkEnd w:id="37"/>
      <w:r>
        <w:rPr>
          <w:b/>
          <w:color w:val="0000FF"/>
          <w:sz w:val="46"/>
          <w:szCs w:val="46"/>
        </w:rPr>
        <w:t>MAKEUP COURSES</w:t>
      </w:r>
    </w:p>
    <w:p w14:paraId="1AA2FB3A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 Pro Makeup Studio Skills</w:t>
      </w:r>
    </w:p>
    <w:p w14:paraId="798C99C3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> OCQ9</w:t>
      </w:r>
      <w:r>
        <w:br/>
        <w:t xml:space="preserve"> </w:t>
      </w:r>
      <w:r>
        <w:rPr>
          <w:b/>
        </w:rPr>
        <w:t>Duration:</w:t>
      </w:r>
      <w:r>
        <w:t> 8 Weeks | 90 Hours</w:t>
      </w:r>
      <w:r>
        <w:br/>
        <w:t xml:space="preserve"> </w:t>
      </w:r>
      <w:r>
        <w:rPr>
          <w:b/>
        </w:rPr>
        <w:t>Certification Awarded:</w:t>
      </w:r>
      <w:r>
        <w:t> </w:t>
      </w:r>
      <w:r>
        <w:rPr>
          <w:i/>
        </w:rPr>
        <w:t>Certificate</w:t>
      </w:r>
      <w:r>
        <w:br/>
        <w:t xml:space="preserve"> </w:t>
      </w:r>
      <w:r>
        <w:rPr>
          <w:b/>
        </w:rPr>
        <w:t>Certified As:</w:t>
      </w:r>
      <w:r>
        <w:t> Makeup Artist</w:t>
      </w:r>
    </w:p>
    <w:p w14:paraId="21F3C8CD" w14:textId="77777777" w:rsidR="00F24A59" w:rsidRDefault="00F24A59" w:rsidP="00F24A59"/>
    <w:p w14:paraId="206B16C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 You Can Become After This Course</w:t>
      </w:r>
    </w:p>
    <w:p w14:paraId="47565E09" w14:textId="77777777" w:rsidR="00F24A59" w:rsidRDefault="00F24A59" w:rsidP="00F24A59">
      <w:pPr>
        <w:numPr>
          <w:ilvl w:val="0"/>
          <w:numId w:val="237"/>
        </w:numPr>
        <w:spacing w:before="240"/>
      </w:pPr>
      <w:r>
        <w:rPr>
          <w:b/>
        </w:rPr>
        <w:t>Bridal &amp; Party Makeup Artist</w:t>
      </w:r>
      <w:r>
        <w:t xml:space="preserve"> – craft traditional, modern, and show</w:t>
      </w:r>
      <w:r>
        <w:rPr>
          <w:rFonts w:ascii="Cambria Math" w:hAnsi="Cambria Math" w:cs="Cambria Math"/>
        </w:rPr>
        <w:t>‑</w:t>
      </w:r>
      <w:r>
        <w:t>stopper looks</w:t>
      </w:r>
      <w:r>
        <w:br/>
      </w:r>
    </w:p>
    <w:p w14:paraId="57625583" w14:textId="77777777" w:rsidR="00F24A59" w:rsidRDefault="00F24A59" w:rsidP="00F24A59">
      <w:pPr>
        <w:numPr>
          <w:ilvl w:val="0"/>
          <w:numId w:val="237"/>
        </w:numPr>
      </w:pPr>
      <w:r>
        <w:rPr>
          <w:b/>
        </w:rPr>
        <w:t>Editorial / Red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Carpet Stylist</w:t>
      </w:r>
      <w:r>
        <w:t xml:space="preserve"> – create camera</w:t>
      </w:r>
      <w:r>
        <w:rPr>
          <w:rFonts w:ascii="Cambria Math" w:hAnsi="Cambria Math" w:cs="Cambria Math"/>
        </w:rPr>
        <w:t>‑</w:t>
      </w:r>
      <w:r>
        <w:t>ready faces for magazines, TV &amp; OTT shoots</w:t>
      </w:r>
      <w:r>
        <w:br/>
      </w:r>
    </w:p>
    <w:p w14:paraId="72775F0C" w14:textId="77777777" w:rsidR="00F24A59" w:rsidRDefault="00F24A59" w:rsidP="00F24A59">
      <w:pPr>
        <w:numPr>
          <w:ilvl w:val="0"/>
          <w:numId w:val="237"/>
        </w:numPr>
      </w:pPr>
      <w:r>
        <w:rPr>
          <w:b/>
        </w:rPr>
        <w:t>Freelance Session Artist</w:t>
      </w:r>
      <w:r>
        <w:t xml:space="preserve"> – book clients for weddings, events, fashion weeks and holidays</w:t>
      </w:r>
      <w:r>
        <w:br/>
      </w:r>
    </w:p>
    <w:p w14:paraId="6886551B" w14:textId="77777777" w:rsidR="00F24A59" w:rsidRDefault="00F24A59" w:rsidP="00F24A59">
      <w:pPr>
        <w:numPr>
          <w:ilvl w:val="0"/>
          <w:numId w:val="237"/>
        </w:numPr>
      </w:pPr>
      <w:r>
        <w:rPr>
          <w:b/>
        </w:rPr>
        <w:t>Airbrush Specialist</w:t>
      </w:r>
      <w:r>
        <w:t xml:space="preserve"> – work backstage where speed and flawless HD finish are vital</w:t>
      </w:r>
      <w:r>
        <w:br/>
      </w:r>
    </w:p>
    <w:p w14:paraId="047BCF7E" w14:textId="77777777" w:rsidR="00F24A59" w:rsidRDefault="00F24A59" w:rsidP="00F24A59">
      <w:pPr>
        <w:numPr>
          <w:ilvl w:val="0"/>
          <w:numId w:val="237"/>
        </w:numPr>
      </w:pPr>
      <w:r>
        <w:rPr>
          <w:b/>
        </w:rPr>
        <w:t>Salon Makeup Lead</w:t>
      </w:r>
      <w:r>
        <w:t xml:space="preserve"> – elevate a salon’s makeup &amp; hair menu and mentor juniors</w:t>
      </w:r>
      <w:r>
        <w:br/>
      </w:r>
    </w:p>
    <w:p w14:paraId="1CD3D0B8" w14:textId="77777777" w:rsidR="00F24A59" w:rsidRDefault="00F24A59" w:rsidP="00F24A59">
      <w:pPr>
        <w:numPr>
          <w:ilvl w:val="0"/>
          <w:numId w:val="237"/>
        </w:numPr>
      </w:pPr>
      <w:r>
        <w:rPr>
          <w:b/>
        </w:rPr>
        <w:t>Beauty Content Creator</w:t>
      </w:r>
      <w:r>
        <w:t xml:space="preserve"> – share tutorials, product reviews &amp; grow a personal brand online</w:t>
      </w:r>
      <w:r>
        <w:br/>
      </w:r>
    </w:p>
    <w:p w14:paraId="04FAE250" w14:textId="77777777" w:rsidR="00F24A59" w:rsidRDefault="00F24A59" w:rsidP="00F24A59">
      <w:pPr>
        <w:numPr>
          <w:ilvl w:val="0"/>
          <w:numId w:val="237"/>
        </w:numPr>
        <w:spacing w:after="240"/>
      </w:pPr>
      <w:r>
        <w:rPr>
          <w:b/>
        </w:rPr>
        <w:t>SFX &amp; Fantasy Artist</w:t>
      </w:r>
      <w:r>
        <w:t xml:space="preserve"> – join creative teams for ads, short films, cosplay and theme parks</w:t>
      </w:r>
      <w:r>
        <w:br/>
      </w:r>
    </w:p>
    <w:p w14:paraId="27C8C4C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 You Will Learn</w:t>
      </w:r>
    </w:p>
    <w:p w14:paraId="5C318BC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73CB9BA4" w14:textId="77777777" w:rsidR="00F24A59" w:rsidRDefault="00F24A59" w:rsidP="00F24A59">
      <w:pPr>
        <w:numPr>
          <w:ilvl w:val="0"/>
          <w:numId w:val="458"/>
        </w:numPr>
        <w:spacing w:before="240"/>
      </w:pPr>
      <w:r>
        <w:t>Decode skin tones &amp; undertones for perfect foundation matching</w:t>
      </w:r>
      <w:r>
        <w:br/>
      </w:r>
    </w:p>
    <w:p w14:paraId="651EE0AE" w14:textId="77777777" w:rsidR="00F24A59" w:rsidRDefault="00F24A59" w:rsidP="00F24A59">
      <w:pPr>
        <w:numPr>
          <w:ilvl w:val="0"/>
          <w:numId w:val="458"/>
        </w:numPr>
      </w:pPr>
      <w:r>
        <w:t>Build a pro kit: primers, bases, pigments, tools &amp; hygiene best</w:t>
      </w:r>
      <w:r>
        <w:rPr>
          <w:rFonts w:ascii="Cambria Math" w:hAnsi="Cambria Math" w:cs="Cambria Math"/>
        </w:rPr>
        <w:t>‑</w:t>
      </w:r>
      <w:r>
        <w:t>practice</w:t>
      </w:r>
      <w:r>
        <w:br/>
      </w:r>
    </w:p>
    <w:p w14:paraId="6C9E6806" w14:textId="77777777" w:rsidR="00F24A59" w:rsidRDefault="00F24A59" w:rsidP="00F24A59">
      <w:pPr>
        <w:numPr>
          <w:ilvl w:val="0"/>
          <w:numId w:val="458"/>
        </w:numPr>
      </w:pPr>
      <w:r>
        <w:t>Eye artistry: fan shape, snow</w:t>
      </w:r>
      <w:r>
        <w:rPr>
          <w:rFonts w:ascii="Cambria Math" w:hAnsi="Cambria Math" w:cs="Cambria Math"/>
        </w:rPr>
        <w:t>‑</w:t>
      </w:r>
      <w:r>
        <w:t>globe, cat</w:t>
      </w:r>
      <w:r>
        <w:rPr>
          <w:rFonts w:ascii="Cambria Math" w:hAnsi="Cambria Math" w:cs="Cambria Math"/>
        </w:rPr>
        <w:t>‑</w:t>
      </w:r>
      <w:r>
        <w:t>eye, cut</w:t>
      </w:r>
      <w:r>
        <w:rPr>
          <w:rFonts w:ascii="Cambria Math" w:hAnsi="Cambria Math" w:cs="Cambria Math"/>
        </w:rPr>
        <w:t>‑</w:t>
      </w:r>
      <w:r>
        <w:t>crease, classic &amp; glitter liners, smokey drama</w:t>
      </w:r>
      <w:r>
        <w:br/>
      </w:r>
    </w:p>
    <w:p w14:paraId="14098ED7" w14:textId="77777777" w:rsidR="00F24A59" w:rsidRDefault="00F24A59" w:rsidP="00F24A59">
      <w:pPr>
        <w:numPr>
          <w:ilvl w:val="0"/>
          <w:numId w:val="458"/>
        </w:numPr>
      </w:pPr>
      <w:r>
        <w:lastRenderedPageBreak/>
        <w:t>Complexion perfection: airbrush base, contour &amp; highlight mapping for every face shape</w:t>
      </w:r>
      <w:r>
        <w:br/>
      </w:r>
    </w:p>
    <w:p w14:paraId="4DB98DB8" w14:textId="77777777" w:rsidR="00F24A59" w:rsidRDefault="00F24A59" w:rsidP="00F24A59">
      <w:pPr>
        <w:numPr>
          <w:ilvl w:val="0"/>
          <w:numId w:val="458"/>
        </w:numPr>
      </w:pPr>
      <w:r>
        <w:t>Trend looks: sun</w:t>
      </w:r>
      <w:r>
        <w:rPr>
          <w:rFonts w:ascii="Cambria Math" w:hAnsi="Cambria Math" w:cs="Cambria Math"/>
        </w:rPr>
        <w:t>‑</w:t>
      </w:r>
      <w:r>
        <w:t>kissed glow, red</w:t>
      </w:r>
      <w:r>
        <w:rPr>
          <w:rFonts w:ascii="Cambria Math" w:hAnsi="Cambria Math" w:cs="Cambria Math"/>
        </w:rPr>
        <w:t>‑</w:t>
      </w:r>
      <w:r>
        <w:t>carpet glam, media/HD makeup, modern bridal &amp; showstopper styles</w:t>
      </w:r>
      <w:r>
        <w:br/>
      </w:r>
      <w:r>
        <w:br/>
      </w:r>
    </w:p>
    <w:p w14:paraId="627EADD9" w14:textId="77777777" w:rsidR="00F24A59" w:rsidRDefault="00F24A59" w:rsidP="00F24A59">
      <w:pPr>
        <w:numPr>
          <w:ilvl w:val="0"/>
          <w:numId w:val="458"/>
        </w:numPr>
      </w:pPr>
      <w:r>
        <w:t>Face charts &amp; mood boards to pitch ideas to clients and photographers</w:t>
      </w:r>
      <w:r>
        <w:br/>
      </w:r>
    </w:p>
    <w:p w14:paraId="30E04E27" w14:textId="77777777" w:rsidR="00F24A59" w:rsidRDefault="00F24A59" w:rsidP="00F24A59">
      <w:pPr>
        <w:numPr>
          <w:ilvl w:val="0"/>
          <w:numId w:val="458"/>
        </w:numPr>
        <w:spacing w:after="240"/>
      </w:pPr>
      <w:r>
        <w:t>2 mentor</w:t>
      </w:r>
      <w:r>
        <w:rPr>
          <w:rFonts w:ascii="Cambria Math" w:hAnsi="Cambria Math" w:cs="Cambria Math"/>
        </w:rPr>
        <w:t>‑</w:t>
      </w:r>
      <w:r>
        <w:t>guided photo</w:t>
      </w:r>
      <w:r>
        <w:rPr>
          <w:rFonts w:ascii="Cambria Math" w:hAnsi="Cambria Math" w:cs="Cambria Math"/>
        </w:rPr>
        <w:t>‑</w:t>
      </w:r>
      <w:r>
        <w:t>shoots to build a knockout portfolio</w:t>
      </w:r>
      <w:r>
        <w:br/>
      </w:r>
    </w:p>
    <w:p w14:paraId="2822EC5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‍♀️ </w:t>
      </w:r>
      <w:r>
        <w:rPr>
          <w:b/>
        </w:rPr>
        <w:t>Hair &amp; Styling Essentials</w:t>
      </w:r>
    </w:p>
    <w:p w14:paraId="5ED2561E" w14:textId="77777777" w:rsidR="00F24A59" w:rsidRDefault="00F24A59" w:rsidP="00F24A59">
      <w:pPr>
        <w:numPr>
          <w:ilvl w:val="0"/>
          <w:numId w:val="199"/>
        </w:numPr>
        <w:spacing w:before="240"/>
      </w:pPr>
      <w:r>
        <w:t>Tool savvy: irons vs. wands, pins, combs, section control, extension placement</w:t>
      </w:r>
      <w:r>
        <w:br/>
      </w:r>
    </w:p>
    <w:p w14:paraId="463EAECA" w14:textId="77777777" w:rsidR="00F24A59" w:rsidRDefault="00F24A59" w:rsidP="00F24A59">
      <w:pPr>
        <w:numPr>
          <w:ilvl w:val="0"/>
          <w:numId w:val="199"/>
        </w:numPr>
      </w:pPr>
      <w:r>
        <w:t>Braids that book clients: mermaid, waterfall, boho, ladder &amp; messy textures</w:t>
      </w:r>
      <w:r>
        <w:br/>
      </w:r>
    </w:p>
    <w:p w14:paraId="6DC458D1" w14:textId="77777777" w:rsidR="00F24A59" w:rsidRDefault="00F24A59" w:rsidP="00F24A59">
      <w:pPr>
        <w:numPr>
          <w:ilvl w:val="0"/>
          <w:numId w:val="199"/>
        </w:numPr>
      </w:pPr>
      <w:r>
        <w:t>Up</w:t>
      </w:r>
      <w:r>
        <w:rPr>
          <w:rFonts w:ascii="Cambria Math" w:hAnsi="Cambria Math" w:cs="Cambria Math"/>
        </w:rPr>
        <w:t>‑</w:t>
      </w:r>
      <w:r>
        <w:t>dos &amp; buns: donut, side, rose, runway &amp; advanced bridal volumising with stuffing</w:t>
      </w:r>
      <w:r>
        <w:br/>
      </w:r>
    </w:p>
    <w:p w14:paraId="2090372C" w14:textId="77777777" w:rsidR="00F24A59" w:rsidRDefault="00F24A59" w:rsidP="00F24A59">
      <w:pPr>
        <w:numPr>
          <w:ilvl w:val="0"/>
          <w:numId w:val="199"/>
        </w:numPr>
      </w:pPr>
      <w:r>
        <w:t>Glam ponytails: swinger, classic, high</w:t>
      </w:r>
      <w:r>
        <w:rPr>
          <w:rFonts w:ascii="Cambria Math" w:hAnsi="Cambria Math" w:cs="Cambria Math"/>
        </w:rPr>
        <w:t>‑</w:t>
      </w:r>
      <w:r>
        <w:t>fashion holiday styles with sparkle accents</w:t>
      </w:r>
      <w:r>
        <w:br/>
      </w:r>
    </w:p>
    <w:p w14:paraId="57A16661" w14:textId="77777777" w:rsidR="00F24A59" w:rsidRDefault="00F24A59" w:rsidP="00F24A59">
      <w:pPr>
        <w:numPr>
          <w:ilvl w:val="0"/>
          <w:numId w:val="199"/>
        </w:numPr>
        <w:spacing w:after="240"/>
      </w:pPr>
      <w:r>
        <w:t>Fast changeovers: down</w:t>
      </w:r>
      <w:r>
        <w:rPr>
          <w:rFonts w:ascii="Cambria Math" w:hAnsi="Cambria Math" w:cs="Cambria Math"/>
        </w:rPr>
        <w:t>‑</w:t>
      </w:r>
      <w:r>
        <w:t>style to up</w:t>
      </w:r>
      <w:r>
        <w:rPr>
          <w:rFonts w:ascii="Cambria Math" w:hAnsi="Cambria Math" w:cs="Cambria Math"/>
        </w:rPr>
        <w:t>‑</w:t>
      </w:r>
      <w:r>
        <w:t>style without losing polish</w:t>
      </w:r>
      <w:r>
        <w:br/>
      </w:r>
    </w:p>
    <w:p w14:paraId="65E1777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b/>
        </w:rPr>
        <w:t>Pro Business Insight</w:t>
      </w:r>
    </w:p>
    <w:p w14:paraId="15B032F3" w14:textId="77777777" w:rsidR="00F24A59" w:rsidRDefault="00F24A59" w:rsidP="00F24A59">
      <w:pPr>
        <w:numPr>
          <w:ilvl w:val="0"/>
          <w:numId w:val="606"/>
        </w:numPr>
        <w:spacing w:before="240"/>
      </w:pPr>
      <w:r>
        <w:t>Market scan of top brands &amp; budgeting for a scalable kit</w:t>
      </w:r>
      <w:r>
        <w:br/>
      </w:r>
    </w:p>
    <w:p w14:paraId="239F4249" w14:textId="77777777" w:rsidR="00F24A59" w:rsidRDefault="00F24A59" w:rsidP="00F24A59">
      <w:pPr>
        <w:numPr>
          <w:ilvl w:val="0"/>
          <w:numId w:val="606"/>
        </w:numPr>
        <w:spacing w:after="240"/>
      </w:pPr>
      <w:r>
        <w:t>Pricing, client consultation &amp; social</w:t>
      </w:r>
      <w:r>
        <w:rPr>
          <w:rFonts w:ascii="Cambria Math" w:hAnsi="Cambria Math" w:cs="Cambria Math"/>
        </w:rPr>
        <w:t>‑</w:t>
      </w:r>
      <w:r>
        <w:t>media storytelling to fill your calendar</w:t>
      </w:r>
      <w:r>
        <w:br/>
      </w:r>
    </w:p>
    <w:p w14:paraId="2FBEB23A" w14:textId="77777777" w:rsidR="00F24A59" w:rsidRDefault="00F24A59" w:rsidP="00F24A59"/>
    <w:p w14:paraId="41C82E6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 You’ll Receive</w:t>
      </w:r>
      <w:r>
        <w:rPr>
          <w:b/>
        </w:rPr>
        <w:br/>
      </w:r>
      <w:r>
        <w:t xml:space="preserve"> On finishing all assessments and photo</w:t>
      </w:r>
      <w:r>
        <w:rPr>
          <w:rFonts w:ascii="Cambria Math" w:hAnsi="Cambria Math" w:cs="Cambria Math"/>
        </w:rPr>
        <w:t>‑</w:t>
      </w:r>
      <w:r>
        <w:t xml:space="preserve">shoots you’ll be awarded a </w:t>
      </w:r>
      <w:r>
        <w:rPr>
          <w:b/>
        </w:rPr>
        <w:t>Certificate in Pro Makeup Studio Skills</w:t>
      </w:r>
      <w:r>
        <w:t xml:space="preserve">, officially certifying you as a </w:t>
      </w:r>
      <w:r>
        <w:rPr>
          <w:b/>
        </w:rPr>
        <w:t>Professional Makeup Artist</w:t>
      </w:r>
      <w:r>
        <w:t xml:space="preserve"> ready for industry work.</w:t>
      </w:r>
    </w:p>
    <w:p w14:paraId="37A88B92" w14:textId="77777777" w:rsidR="00F24A59" w:rsidRDefault="00F24A59" w:rsidP="00F24A59"/>
    <w:p w14:paraId="57FF205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 This Course Is For</w:t>
      </w:r>
    </w:p>
    <w:p w14:paraId="71880A82" w14:textId="77777777" w:rsidR="00F24A59" w:rsidRDefault="00F24A59" w:rsidP="00F24A59">
      <w:pPr>
        <w:numPr>
          <w:ilvl w:val="0"/>
          <w:numId w:val="607"/>
        </w:numPr>
        <w:spacing w:before="240"/>
      </w:pPr>
      <w:r>
        <w:t>Beauty beginners dreaming of a makeup career</w:t>
      </w:r>
      <w:r>
        <w:br/>
      </w:r>
    </w:p>
    <w:p w14:paraId="0B080ED2" w14:textId="77777777" w:rsidR="00F24A59" w:rsidRDefault="00F24A59" w:rsidP="00F24A59">
      <w:pPr>
        <w:numPr>
          <w:ilvl w:val="0"/>
          <w:numId w:val="607"/>
        </w:numPr>
      </w:pPr>
      <w:r>
        <w:t>Salon owners or staff adding premium services</w:t>
      </w:r>
      <w:r>
        <w:br/>
      </w:r>
    </w:p>
    <w:p w14:paraId="4F2D4FDA" w14:textId="77777777" w:rsidR="00F24A59" w:rsidRDefault="00F24A59" w:rsidP="00F24A59">
      <w:pPr>
        <w:numPr>
          <w:ilvl w:val="0"/>
          <w:numId w:val="607"/>
        </w:numPr>
      </w:pPr>
      <w:r>
        <w:lastRenderedPageBreak/>
        <w:t>Freelancers wanting airbrush &amp; SFX upgrades</w:t>
      </w:r>
      <w:r>
        <w:br/>
      </w:r>
    </w:p>
    <w:p w14:paraId="185D3590" w14:textId="77777777" w:rsidR="00F24A59" w:rsidRDefault="00F24A59" w:rsidP="00F24A59">
      <w:pPr>
        <w:numPr>
          <w:ilvl w:val="0"/>
          <w:numId w:val="607"/>
        </w:numPr>
      </w:pPr>
      <w:r>
        <w:t>Bridal artists aiming for modern, high</w:t>
      </w:r>
      <w:r>
        <w:rPr>
          <w:rFonts w:ascii="Cambria Math" w:hAnsi="Cambria Math" w:cs="Cambria Math"/>
        </w:rPr>
        <w:t>‑</w:t>
      </w:r>
      <w:r>
        <w:t>definition trends</w:t>
      </w:r>
      <w:r>
        <w:br/>
      </w:r>
    </w:p>
    <w:p w14:paraId="4ADCA735" w14:textId="77777777" w:rsidR="00F24A59" w:rsidRDefault="00F24A59" w:rsidP="00F24A59">
      <w:pPr>
        <w:numPr>
          <w:ilvl w:val="0"/>
          <w:numId w:val="607"/>
        </w:numPr>
        <w:spacing w:after="240"/>
      </w:pPr>
      <w:r>
        <w:t>Content creators &amp; beauty influencers seeking pro technique credibility</w:t>
      </w:r>
    </w:p>
    <w:p w14:paraId="0E078A8D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5B0515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ins w:id="38" w:author="Ghanishth Dhiman" w:date="2025-05-14T11:06:00Z">
        <w:r>
          <w:rPr>
            <w:b/>
            <w:sz w:val="28"/>
            <w:szCs w:val="28"/>
          </w:rPr>
          <w:t xml:space="preserve">The Makeup Artist Foundation </w:t>
        </w:r>
      </w:ins>
      <w:del w:id="39" w:author="Ghanishth Dhiman" w:date="2025-05-14T11:06:00Z">
        <w:r>
          <w:rPr>
            <w:b/>
            <w:sz w:val="28"/>
            <w:szCs w:val="28"/>
          </w:rPr>
          <w:delText>The Makeup Artist Starter Kit</w:delText>
        </w:r>
      </w:del>
    </w:p>
    <w:p w14:paraId="08DEE9DF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OCQ15</w:t>
      </w:r>
      <w:r>
        <w:br/>
        <w:t xml:space="preserve"> </w:t>
      </w:r>
      <w:r>
        <w:rPr>
          <w:b/>
        </w:rPr>
        <w:t>Duration:</w:t>
      </w:r>
      <w:r>
        <w:t xml:space="preserve"> 3 Weeks | 120 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Makeup Artist</w:t>
      </w:r>
    </w:p>
    <w:p w14:paraId="6ABED16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 You Can Become After This Course</w:t>
      </w:r>
    </w:p>
    <w:p w14:paraId="35750C07" w14:textId="77777777" w:rsidR="00F24A59" w:rsidRDefault="00F24A59" w:rsidP="00F24A59">
      <w:pPr>
        <w:numPr>
          <w:ilvl w:val="0"/>
          <w:numId w:val="448"/>
        </w:numPr>
        <w:spacing w:before="240"/>
      </w:pPr>
      <w:r>
        <w:t>Freelance Makeup Artist for weddings, parties &amp; photo</w:t>
      </w:r>
      <w:r>
        <w:rPr>
          <w:rFonts w:ascii="Cambria Math" w:hAnsi="Cambria Math" w:cs="Cambria Math"/>
        </w:rPr>
        <w:t>‑</w:t>
      </w:r>
      <w:r>
        <w:t>shoots</w:t>
      </w:r>
      <w:r>
        <w:br/>
      </w:r>
    </w:p>
    <w:p w14:paraId="665B42AE" w14:textId="77777777" w:rsidR="00F24A59" w:rsidRDefault="00F24A59" w:rsidP="00F24A59">
      <w:pPr>
        <w:numPr>
          <w:ilvl w:val="0"/>
          <w:numId w:val="448"/>
        </w:numPr>
      </w:pPr>
      <w:r>
        <w:t>In</w:t>
      </w:r>
      <w:r>
        <w:rPr>
          <w:rFonts w:ascii="Cambria Math" w:hAnsi="Cambria Math" w:cs="Cambria Math"/>
        </w:rPr>
        <w:t>‑</w:t>
      </w:r>
      <w:r>
        <w:t>house Artist for salons or beauty studios</w:t>
      </w:r>
      <w:r>
        <w:br/>
      </w:r>
    </w:p>
    <w:p w14:paraId="5619FAC1" w14:textId="77777777" w:rsidR="00F24A59" w:rsidRDefault="00F24A59" w:rsidP="00F24A59">
      <w:pPr>
        <w:numPr>
          <w:ilvl w:val="0"/>
          <w:numId w:val="448"/>
        </w:numPr>
      </w:pPr>
      <w:r>
        <w:t>Bridal &amp; Engagement Makeup Specialist</w:t>
      </w:r>
      <w:r>
        <w:br/>
      </w:r>
    </w:p>
    <w:p w14:paraId="3DB5AD62" w14:textId="77777777" w:rsidR="00F24A59" w:rsidRDefault="00F24A59" w:rsidP="00F24A59">
      <w:pPr>
        <w:numPr>
          <w:ilvl w:val="0"/>
          <w:numId w:val="448"/>
        </w:numPr>
      </w:pPr>
      <w:r>
        <w:t>Editorial/Commercial Makeup Assistant</w:t>
      </w:r>
      <w:r>
        <w:br/>
      </w:r>
    </w:p>
    <w:p w14:paraId="7DC95852" w14:textId="77777777" w:rsidR="00F24A59" w:rsidRDefault="00F24A59" w:rsidP="00F24A59">
      <w:pPr>
        <w:numPr>
          <w:ilvl w:val="0"/>
          <w:numId w:val="448"/>
        </w:numPr>
      </w:pPr>
      <w:r>
        <w:t>Personal Beauty Consultant &amp; Shopper</w:t>
      </w:r>
      <w:r>
        <w:br/>
      </w:r>
    </w:p>
    <w:p w14:paraId="304E4C2F" w14:textId="77777777" w:rsidR="00F24A59" w:rsidRDefault="00F24A59" w:rsidP="00F24A59">
      <w:pPr>
        <w:numPr>
          <w:ilvl w:val="0"/>
          <w:numId w:val="448"/>
        </w:numPr>
        <w:spacing w:after="240"/>
      </w:pPr>
      <w:r>
        <w:t>Entry</w:t>
      </w:r>
      <w:r>
        <w:rPr>
          <w:rFonts w:ascii="Cambria Math" w:hAnsi="Cambria Math" w:cs="Cambria Math"/>
        </w:rPr>
        <w:t>‑</w:t>
      </w:r>
      <w:r>
        <w:t>level Hair &amp; Makeup Stylist for social</w:t>
      </w:r>
      <w:r>
        <w:rPr>
          <w:rFonts w:ascii="Cambria Math" w:hAnsi="Cambria Math" w:cs="Cambria Math"/>
        </w:rPr>
        <w:t>‑</w:t>
      </w:r>
      <w:r>
        <w:t>media content creators</w:t>
      </w:r>
      <w:r>
        <w:br/>
      </w:r>
    </w:p>
    <w:p w14:paraId="46CD6D6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 You Will Learn</w:t>
      </w:r>
    </w:p>
    <w:p w14:paraId="51EC044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666DFB07" w14:textId="77777777" w:rsidR="00F24A59" w:rsidRDefault="00F24A59" w:rsidP="00F24A59">
      <w:pPr>
        <w:numPr>
          <w:ilvl w:val="0"/>
          <w:numId w:val="555"/>
        </w:numPr>
        <w:spacing w:before="240"/>
      </w:pPr>
      <w:r>
        <w:t>Everyday fresh &amp; natural looks</w:t>
      </w:r>
      <w:r>
        <w:br/>
      </w:r>
    </w:p>
    <w:p w14:paraId="24441B74" w14:textId="77777777" w:rsidR="00F24A59" w:rsidRDefault="00F24A59" w:rsidP="00F24A59">
      <w:pPr>
        <w:numPr>
          <w:ilvl w:val="0"/>
          <w:numId w:val="555"/>
        </w:numPr>
      </w:pPr>
      <w:r>
        <w:t>Party, cocktail &amp; reception glam</w:t>
      </w:r>
      <w:r>
        <w:br/>
      </w:r>
    </w:p>
    <w:p w14:paraId="63DDF7CC" w14:textId="77777777" w:rsidR="00F24A59" w:rsidRDefault="00F24A59" w:rsidP="00F24A59">
      <w:pPr>
        <w:numPr>
          <w:ilvl w:val="0"/>
          <w:numId w:val="555"/>
        </w:numPr>
      </w:pPr>
      <w:r>
        <w:t>Heritage and special</w:t>
      </w:r>
      <w:r>
        <w:rPr>
          <w:rFonts w:ascii="Cambria Math" w:hAnsi="Cambria Math" w:cs="Cambria Math"/>
        </w:rPr>
        <w:t>‑</w:t>
      </w:r>
      <w:r>
        <w:t>occasion bridal styles</w:t>
      </w:r>
      <w:r>
        <w:br/>
      </w:r>
    </w:p>
    <w:p w14:paraId="557831F6" w14:textId="77777777" w:rsidR="00F24A59" w:rsidRDefault="00F24A59" w:rsidP="00F24A59">
      <w:pPr>
        <w:numPr>
          <w:ilvl w:val="0"/>
          <w:numId w:val="555"/>
        </w:numPr>
      </w:pPr>
      <w:r>
        <w:t>Color</w:t>
      </w:r>
      <w:r>
        <w:rPr>
          <w:rFonts w:ascii="Cambria Math" w:hAnsi="Cambria Math" w:cs="Cambria Math"/>
        </w:rPr>
        <w:t>‑</w:t>
      </w:r>
      <w:r>
        <w:t>matching with the Makeup Color Wheel</w:t>
      </w:r>
      <w:r>
        <w:br/>
      </w:r>
    </w:p>
    <w:p w14:paraId="7F2196EF" w14:textId="77777777" w:rsidR="00F24A59" w:rsidRDefault="00F24A59" w:rsidP="00F24A59">
      <w:pPr>
        <w:numPr>
          <w:ilvl w:val="0"/>
          <w:numId w:val="555"/>
        </w:numPr>
      </w:pPr>
      <w:r>
        <w:lastRenderedPageBreak/>
        <w:t>Face</w:t>
      </w:r>
      <w:r>
        <w:rPr>
          <w:rFonts w:ascii="Cambria Math" w:hAnsi="Cambria Math" w:cs="Cambria Math"/>
        </w:rPr>
        <w:t>‑</w:t>
      </w:r>
      <w:r>
        <w:t>shape analysis, contour, highlight &amp; corrective techniques</w:t>
      </w:r>
      <w:r>
        <w:br/>
      </w:r>
    </w:p>
    <w:p w14:paraId="46A85698" w14:textId="77777777" w:rsidR="00F24A59" w:rsidRDefault="00F24A59" w:rsidP="00F24A59">
      <w:pPr>
        <w:numPr>
          <w:ilvl w:val="0"/>
          <w:numId w:val="555"/>
        </w:numPr>
      </w:pPr>
      <w:r>
        <w:t>Flawless eyeliner, false</w:t>
      </w:r>
      <w:r>
        <w:rPr>
          <w:rFonts w:ascii="Cambria Math" w:hAnsi="Cambria Math" w:cs="Cambria Math"/>
        </w:rPr>
        <w:t>‑</w:t>
      </w:r>
      <w:r>
        <w:t>lash application &amp; male grooming basics</w:t>
      </w:r>
      <w:r>
        <w:br/>
      </w:r>
    </w:p>
    <w:p w14:paraId="430EE427" w14:textId="77777777" w:rsidR="00F24A59" w:rsidRDefault="00F24A59" w:rsidP="00F24A59">
      <w:pPr>
        <w:numPr>
          <w:ilvl w:val="0"/>
          <w:numId w:val="555"/>
        </w:numPr>
        <w:spacing w:after="240"/>
      </w:pPr>
      <w:r>
        <w:t>Building &amp; sanitizing your pro makeup kit</w:t>
      </w:r>
      <w:r>
        <w:br/>
      </w:r>
    </w:p>
    <w:p w14:paraId="2D538B5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‍♀️ </w:t>
      </w:r>
      <w:r>
        <w:rPr>
          <w:b/>
        </w:rPr>
        <w:t>Hair Styling Essentials</w:t>
      </w:r>
    </w:p>
    <w:p w14:paraId="7914E337" w14:textId="77777777" w:rsidR="00F24A59" w:rsidRDefault="00F24A59" w:rsidP="00F24A59">
      <w:pPr>
        <w:numPr>
          <w:ilvl w:val="0"/>
          <w:numId w:val="420"/>
        </w:numPr>
        <w:spacing w:before="240"/>
      </w:pPr>
      <w:r>
        <w:t>Quick wet</w:t>
      </w:r>
      <w:r>
        <w:rPr>
          <w:rFonts w:ascii="Cambria Math" w:hAnsi="Cambria Math" w:cs="Cambria Math"/>
        </w:rPr>
        <w:t>‑</w:t>
      </w:r>
      <w:r>
        <w:t>setting with Velcro rollers</w:t>
      </w:r>
      <w:r>
        <w:br/>
      </w:r>
    </w:p>
    <w:p w14:paraId="315D9CAF" w14:textId="77777777" w:rsidR="00F24A59" w:rsidRDefault="00F24A59" w:rsidP="00F24A59">
      <w:pPr>
        <w:numPr>
          <w:ilvl w:val="0"/>
          <w:numId w:val="420"/>
        </w:numPr>
      </w:pPr>
      <w:r>
        <w:t>On</w:t>
      </w:r>
      <w:r>
        <w:rPr>
          <w:rFonts w:ascii="Cambria Math" w:hAnsi="Cambria Math" w:cs="Cambria Math"/>
        </w:rPr>
        <w:t>‑</w:t>
      </w:r>
      <w:r>
        <w:t>trend braids: 3</w:t>
      </w:r>
      <w:r>
        <w:rPr>
          <w:rFonts w:ascii="Cambria Math" w:hAnsi="Cambria Math" w:cs="Cambria Math"/>
        </w:rPr>
        <w:t>‑</w:t>
      </w:r>
      <w:r>
        <w:t>, 4</w:t>
      </w:r>
      <w:r>
        <w:rPr>
          <w:rFonts w:ascii="Cambria Math" w:hAnsi="Cambria Math" w:cs="Cambria Math"/>
        </w:rPr>
        <w:t>‑</w:t>
      </w:r>
      <w:r>
        <w:t>, 5</w:t>
      </w:r>
      <w:r>
        <w:rPr>
          <w:rFonts w:ascii="Cambria Math" w:hAnsi="Cambria Math" w:cs="Cambria Math"/>
        </w:rPr>
        <w:t>‑</w:t>
      </w:r>
      <w:r>
        <w:t>strand, rope, bubble &amp; fishtail</w:t>
      </w:r>
      <w:r>
        <w:br/>
      </w:r>
    </w:p>
    <w:p w14:paraId="6F50A808" w14:textId="77777777" w:rsidR="00F24A59" w:rsidRDefault="00F24A59" w:rsidP="00F24A59">
      <w:pPr>
        <w:numPr>
          <w:ilvl w:val="0"/>
          <w:numId w:val="420"/>
        </w:numPr>
      </w:pPr>
      <w:r>
        <w:t>Textured ponies, twists &amp; volume puffs</w:t>
      </w:r>
      <w:r>
        <w:br/>
      </w:r>
    </w:p>
    <w:p w14:paraId="044B3F89" w14:textId="77777777" w:rsidR="00F24A59" w:rsidRDefault="00F24A59" w:rsidP="00F24A59">
      <w:pPr>
        <w:numPr>
          <w:ilvl w:val="0"/>
          <w:numId w:val="420"/>
        </w:numPr>
      </w:pPr>
      <w:r>
        <w:t>Classic to messy buns, apple &amp; multi</w:t>
      </w:r>
      <w:r>
        <w:rPr>
          <w:rFonts w:ascii="Cambria Math" w:hAnsi="Cambria Math" w:cs="Cambria Math"/>
        </w:rPr>
        <w:t>‑</w:t>
      </w:r>
      <w:r>
        <w:t>roll French finishes</w:t>
      </w:r>
      <w:r>
        <w:br/>
      </w:r>
    </w:p>
    <w:p w14:paraId="55D10B36" w14:textId="77777777" w:rsidR="00F24A59" w:rsidRDefault="00F24A59" w:rsidP="00F24A59">
      <w:pPr>
        <w:numPr>
          <w:ilvl w:val="0"/>
          <w:numId w:val="420"/>
        </w:numPr>
        <w:spacing w:after="240"/>
      </w:pPr>
      <w:r>
        <w:t>Saree, dupatta &amp; lehenga draping tricks to match every look</w:t>
      </w:r>
      <w:r>
        <w:br/>
      </w:r>
    </w:p>
    <w:p w14:paraId="4FA8096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🛍️</w:t>
      </w:r>
      <w:r>
        <w:t xml:space="preserve"> </w:t>
      </w:r>
      <w:r>
        <w:rPr>
          <w:b/>
        </w:rPr>
        <w:t>Client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Ready Extras</w:t>
      </w:r>
    </w:p>
    <w:p w14:paraId="7C7DBF1B" w14:textId="77777777" w:rsidR="00F24A59" w:rsidRDefault="00F24A59" w:rsidP="00F24A59">
      <w:pPr>
        <w:numPr>
          <w:ilvl w:val="0"/>
          <w:numId w:val="346"/>
        </w:numPr>
        <w:spacing w:before="240"/>
      </w:pPr>
      <w:r>
        <w:t>Skin</w:t>
      </w:r>
      <w:r>
        <w:rPr>
          <w:rFonts w:ascii="Cambria Math" w:hAnsi="Cambria Math" w:cs="Cambria Math"/>
        </w:rPr>
        <w:t>‑</w:t>
      </w:r>
      <w:r>
        <w:t>type consultation &amp; product selection</w:t>
      </w:r>
      <w:r>
        <w:br/>
      </w:r>
    </w:p>
    <w:p w14:paraId="7F197753" w14:textId="77777777" w:rsidR="00F24A59" w:rsidRDefault="00F24A59" w:rsidP="00F24A59">
      <w:pPr>
        <w:numPr>
          <w:ilvl w:val="0"/>
          <w:numId w:val="346"/>
        </w:numPr>
      </w:pPr>
      <w:r>
        <w:t>Hygiene standards for tools &amp; brushes</w:t>
      </w:r>
      <w:r>
        <w:br/>
      </w:r>
    </w:p>
    <w:p w14:paraId="0F03A969" w14:textId="77777777" w:rsidR="00F24A59" w:rsidRDefault="00F24A59" w:rsidP="00F24A59">
      <w:pPr>
        <w:numPr>
          <w:ilvl w:val="0"/>
          <w:numId w:val="346"/>
        </w:numPr>
        <w:spacing w:after="240"/>
      </w:pPr>
      <w:r>
        <w:t>Portfolio building tips for social media</w:t>
      </w:r>
      <w:r>
        <w:br/>
      </w:r>
    </w:p>
    <w:p w14:paraId="1A86D72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 You’ll Receive</w:t>
      </w:r>
      <w:r>
        <w:rPr>
          <w:b/>
        </w:rPr>
        <w:br/>
      </w:r>
      <w:r>
        <w:t xml:space="preserve"> Upon passing the practical assessment you’ll earn a </w:t>
      </w:r>
      <w:r>
        <w:rPr>
          <w:b/>
        </w:rPr>
        <w:t>Certificate in Professional Makeup Artistry</w:t>
      </w:r>
      <w:r>
        <w:t>, validating your skills to clients and employers.</w:t>
      </w:r>
    </w:p>
    <w:p w14:paraId="41F9650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 This Course Is For</w:t>
      </w:r>
    </w:p>
    <w:p w14:paraId="17A5F100" w14:textId="77777777" w:rsidR="00F24A59" w:rsidRDefault="00F24A59" w:rsidP="00F24A59">
      <w:pPr>
        <w:numPr>
          <w:ilvl w:val="0"/>
          <w:numId w:val="271"/>
        </w:numPr>
        <w:spacing w:before="240"/>
      </w:pPr>
      <w:r>
        <w:t>Freshers eager to enter the beauty industry</w:t>
      </w:r>
      <w:r>
        <w:br/>
      </w:r>
    </w:p>
    <w:p w14:paraId="541B4199" w14:textId="77777777" w:rsidR="00F24A59" w:rsidRDefault="00F24A59" w:rsidP="00F24A59">
      <w:pPr>
        <w:numPr>
          <w:ilvl w:val="0"/>
          <w:numId w:val="271"/>
        </w:numPr>
      </w:pPr>
      <w:r>
        <w:t>Salon staff upskilling to boost service menus</w:t>
      </w:r>
      <w:r>
        <w:br/>
      </w:r>
    </w:p>
    <w:p w14:paraId="34B0780E" w14:textId="77777777" w:rsidR="00F24A59" w:rsidRDefault="00F24A59" w:rsidP="00F24A59">
      <w:pPr>
        <w:numPr>
          <w:ilvl w:val="0"/>
          <w:numId w:val="271"/>
        </w:numPr>
      </w:pPr>
      <w:r>
        <w:t>Freelancers &amp; bridal artists wanting solid foundations</w:t>
      </w:r>
      <w:r>
        <w:br/>
      </w:r>
    </w:p>
    <w:p w14:paraId="70FA7305" w14:textId="77777777" w:rsidR="00F24A59" w:rsidRDefault="00F24A59" w:rsidP="00F24A59">
      <w:pPr>
        <w:numPr>
          <w:ilvl w:val="0"/>
          <w:numId w:val="271"/>
        </w:numPr>
      </w:pPr>
      <w:r>
        <w:t>Influencers &amp; content creators perfecting on</w:t>
      </w:r>
      <w:r>
        <w:rPr>
          <w:rFonts w:ascii="Cambria Math" w:hAnsi="Cambria Math" w:cs="Cambria Math"/>
        </w:rPr>
        <w:t>‑</w:t>
      </w:r>
      <w:r>
        <w:t>camera looks</w:t>
      </w:r>
      <w:r>
        <w:br/>
      </w:r>
    </w:p>
    <w:p w14:paraId="531B8106" w14:textId="77777777" w:rsidR="00F24A59" w:rsidRDefault="00F24A59" w:rsidP="00F24A59">
      <w:pPr>
        <w:numPr>
          <w:ilvl w:val="0"/>
          <w:numId w:val="271"/>
        </w:numPr>
        <w:spacing w:after="240"/>
      </w:pPr>
      <w:r>
        <w:t>Anyone passionate about makeup, hair and creative styling</w:t>
      </w:r>
    </w:p>
    <w:p w14:paraId="6131A6E8" w14:textId="77777777" w:rsidR="00F24A59" w:rsidRDefault="00F24A59" w:rsidP="00F24A59">
      <w:pPr>
        <w:spacing w:before="240" w:after="240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8DD096B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 Diploma in Advanced Makeup Techniques</w:t>
      </w:r>
    </w:p>
    <w:p w14:paraId="62BF205E" w14:textId="77777777" w:rsidR="00F24A59" w:rsidRDefault="00F24A59" w:rsidP="00F24A59">
      <w:pPr>
        <w:spacing w:before="240" w:after="240"/>
      </w:pPr>
      <w:r>
        <w:rPr>
          <w:b/>
          <w:sz w:val="28"/>
          <w:szCs w:val="28"/>
        </w:rPr>
        <w:br/>
      </w:r>
      <w:r>
        <w:t xml:space="preserve"> </w:t>
      </w:r>
      <w:r>
        <w:rPr>
          <w:b/>
        </w:rPr>
        <w:t>Course Code:</w:t>
      </w:r>
      <w:r>
        <w:t> ODQ46</w:t>
      </w:r>
      <w:r>
        <w:br/>
        <w:t xml:space="preserve"> </w:t>
      </w:r>
      <w:r>
        <w:rPr>
          <w:b/>
        </w:rPr>
        <w:t>Duration:</w:t>
      </w:r>
      <w:r>
        <w:t> 4 Months | 218 Hours</w:t>
      </w:r>
      <w:r>
        <w:br/>
        <w:t xml:space="preserve"> </w:t>
      </w:r>
      <w:r>
        <w:rPr>
          <w:b/>
        </w:rPr>
        <w:t>Certification Awarded:</w:t>
      </w:r>
      <w:r>
        <w:t> Diploma</w:t>
      </w:r>
      <w:r>
        <w:br/>
        <w:t xml:space="preserve"> </w:t>
      </w:r>
      <w:r>
        <w:rPr>
          <w:b/>
        </w:rPr>
        <w:t>Certified As:</w:t>
      </w:r>
      <w:r>
        <w:t> Certified Makeup Artist</w:t>
      </w:r>
    </w:p>
    <w:p w14:paraId="59498F7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 You Can Become After This Course</w:t>
      </w:r>
    </w:p>
    <w:p w14:paraId="76118F7C" w14:textId="77777777" w:rsidR="00F24A59" w:rsidRDefault="00F24A59" w:rsidP="00F24A59">
      <w:pPr>
        <w:numPr>
          <w:ilvl w:val="0"/>
          <w:numId w:val="618"/>
        </w:numPr>
        <w:spacing w:before="240"/>
      </w:pPr>
      <w:r>
        <w:rPr>
          <w:b/>
        </w:rPr>
        <w:t>Bridal &amp; Occasion Makeup Artist</w:t>
      </w:r>
      <w:r>
        <w:t xml:space="preserve"> – craft signature looks for weddings, parties, and red</w:t>
      </w:r>
      <w:r>
        <w:rPr>
          <w:rFonts w:ascii="Cambria Math" w:hAnsi="Cambria Math" w:cs="Cambria Math"/>
        </w:rPr>
        <w:t>‑</w:t>
      </w:r>
      <w:r>
        <w:t>carpet events</w:t>
      </w:r>
      <w:r>
        <w:br/>
      </w:r>
    </w:p>
    <w:p w14:paraId="1ABA7E49" w14:textId="77777777" w:rsidR="00F24A59" w:rsidRDefault="00F24A59" w:rsidP="00F24A59">
      <w:pPr>
        <w:numPr>
          <w:ilvl w:val="0"/>
          <w:numId w:val="618"/>
        </w:numPr>
      </w:pPr>
      <w:r>
        <w:rPr>
          <w:b/>
        </w:rPr>
        <w:t>Salon Lead Makeup Stylist</w:t>
      </w:r>
      <w:r>
        <w:t xml:space="preserve"> – head the makeup section in premium salons or spas</w:t>
      </w:r>
      <w:r>
        <w:br/>
      </w:r>
    </w:p>
    <w:p w14:paraId="7F8B821E" w14:textId="77777777" w:rsidR="00F24A59" w:rsidRDefault="00F24A59" w:rsidP="00F24A59">
      <w:pPr>
        <w:numPr>
          <w:ilvl w:val="0"/>
          <w:numId w:val="618"/>
        </w:numPr>
      </w:pPr>
      <w:r>
        <w:rPr>
          <w:b/>
        </w:rPr>
        <w:t>Freelance Beauty Entrepreneur</w:t>
      </w:r>
      <w:r>
        <w:t xml:space="preserve"> – build your own client list, set your rates, and work anywhere</w:t>
      </w:r>
      <w:r>
        <w:br/>
      </w:r>
    </w:p>
    <w:p w14:paraId="260BC3AB" w14:textId="77777777" w:rsidR="00F24A59" w:rsidRDefault="00F24A59" w:rsidP="00F24A59">
      <w:pPr>
        <w:numPr>
          <w:ilvl w:val="0"/>
          <w:numId w:val="618"/>
        </w:numPr>
      </w:pPr>
      <w:r>
        <w:rPr>
          <w:b/>
        </w:rPr>
        <w:t>Fashion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Show &amp; Editorial Artist</w:t>
      </w:r>
      <w:r>
        <w:t xml:space="preserve"> – create runway, magazine, and campaign looks</w:t>
      </w:r>
      <w:r>
        <w:br/>
      </w:r>
    </w:p>
    <w:p w14:paraId="2C5E39E2" w14:textId="77777777" w:rsidR="00F24A59" w:rsidRDefault="00F24A59" w:rsidP="00F24A59">
      <w:pPr>
        <w:numPr>
          <w:ilvl w:val="0"/>
          <w:numId w:val="618"/>
        </w:numPr>
      </w:pPr>
      <w:r>
        <w:rPr>
          <w:b/>
        </w:rPr>
        <w:t>Men’s Grooming Specialist</w:t>
      </w:r>
      <w:r>
        <w:t xml:space="preserve"> – offer discreet, camera</w:t>
      </w:r>
      <w:r>
        <w:rPr>
          <w:rFonts w:ascii="Cambria Math" w:hAnsi="Cambria Math" w:cs="Cambria Math"/>
        </w:rPr>
        <w:t>‑</w:t>
      </w:r>
      <w:r>
        <w:t>ready makeup for grooms and models</w:t>
      </w:r>
      <w:r>
        <w:br/>
      </w:r>
    </w:p>
    <w:p w14:paraId="35DF66DF" w14:textId="77777777" w:rsidR="00F24A59" w:rsidRDefault="00F24A59" w:rsidP="00F24A59">
      <w:pPr>
        <w:numPr>
          <w:ilvl w:val="0"/>
          <w:numId w:val="618"/>
        </w:numPr>
      </w:pPr>
      <w:r>
        <w:rPr>
          <w:b/>
        </w:rPr>
        <w:t>Makeup Trainer / Educator</w:t>
      </w:r>
      <w:r>
        <w:t xml:space="preserve"> – share your expertise in academies or online courses</w:t>
      </w:r>
      <w:r>
        <w:br/>
      </w:r>
    </w:p>
    <w:p w14:paraId="567A55B2" w14:textId="77777777" w:rsidR="00F24A59" w:rsidRDefault="00F24A59" w:rsidP="00F24A59">
      <w:pPr>
        <w:numPr>
          <w:ilvl w:val="0"/>
          <w:numId w:val="618"/>
        </w:numPr>
        <w:spacing w:after="240"/>
      </w:pPr>
      <w:r>
        <w:rPr>
          <w:b/>
        </w:rPr>
        <w:t>Product &amp; Brand Consultant</w:t>
      </w:r>
      <w:r>
        <w:t xml:space="preserve"> – advise beauty brands on shades, textures, and market trends</w:t>
      </w:r>
      <w:r>
        <w:br/>
      </w:r>
    </w:p>
    <w:p w14:paraId="2E3681F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 You Will Learn</w:t>
      </w:r>
    </w:p>
    <w:p w14:paraId="7C2443E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164D1191" w14:textId="77777777" w:rsidR="00F24A59" w:rsidRDefault="00F24A59" w:rsidP="00F24A59">
      <w:pPr>
        <w:numPr>
          <w:ilvl w:val="0"/>
          <w:numId w:val="522"/>
        </w:numPr>
        <w:spacing w:before="240"/>
      </w:pPr>
      <w:r>
        <w:t>Day, party, and heritage bridal looks</w:t>
      </w:r>
      <w:r>
        <w:br/>
      </w:r>
    </w:p>
    <w:p w14:paraId="25A7A0B3" w14:textId="77777777" w:rsidR="00F24A59" w:rsidRDefault="00F24A59" w:rsidP="00F24A59">
      <w:pPr>
        <w:numPr>
          <w:ilvl w:val="0"/>
          <w:numId w:val="522"/>
        </w:numPr>
      </w:pPr>
      <w:r>
        <w:t>Skin analysis, color theory &amp; flawless base creation</w:t>
      </w:r>
      <w:r>
        <w:br/>
      </w:r>
    </w:p>
    <w:p w14:paraId="2ACCAF45" w14:textId="77777777" w:rsidR="00F24A59" w:rsidRDefault="00F24A59" w:rsidP="00F24A59">
      <w:pPr>
        <w:numPr>
          <w:ilvl w:val="0"/>
          <w:numId w:val="522"/>
        </w:numPr>
      </w:pPr>
      <w:r>
        <w:t>Contouring, highlighting, and corrective techniques for every face shape</w:t>
      </w:r>
      <w:r>
        <w:br/>
      </w:r>
    </w:p>
    <w:p w14:paraId="096CC568" w14:textId="77777777" w:rsidR="00F24A59" w:rsidRDefault="00F24A59" w:rsidP="00F24A59">
      <w:pPr>
        <w:numPr>
          <w:ilvl w:val="0"/>
          <w:numId w:val="522"/>
        </w:numPr>
      </w:pPr>
      <w:r>
        <w:t>Signature eye styles: smokey, cut</w:t>
      </w:r>
      <w:r>
        <w:rPr>
          <w:rFonts w:ascii="Cambria Math" w:hAnsi="Cambria Math" w:cs="Cambria Math"/>
        </w:rPr>
        <w:t>‑</w:t>
      </w:r>
      <w:r>
        <w:t>crease, cat</w:t>
      </w:r>
      <w:r>
        <w:rPr>
          <w:rFonts w:ascii="Cambria Math" w:hAnsi="Cambria Math" w:cs="Cambria Math"/>
        </w:rPr>
        <w:t>‑</w:t>
      </w:r>
      <w:r>
        <w:t>eye, glitter &amp; fan shadow</w:t>
      </w:r>
      <w:r>
        <w:br/>
      </w:r>
    </w:p>
    <w:p w14:paraId="2CDDEA5E" w14:textId="77777777" w:rsidR="00F24A59" w:rsidRDefault="00F24A59" w:rsidP="00F24A59">
      <w:pPr>
        <w:numPr>
          <w:ilvl w:val="0"/>
          <w:numId w:val="522"/>
        </w:numPr>
      </w:pPr>
      <w:r>
        <w:t>Lash application, brow shaping, and men’s minimal makeup</w:t>
      </w:r>
      <w:r>
        <w:br/>
      </w:r>
    </w:p>
    <w:p w14:paraId="5874EBD8" w14:textId="77777777" w:rsidR="00F24A59" w:rsidRDefault="00F24A59" w:rsidP="00F24A59">
      <w:pPr>
        <w:numPr>
          <w:ilvl w:val="0"/>
          <w:numId w:val="522"/>
        </w:numPr>
      </w:pPr>
      <w:r>
        <w:t>Airbrush artistry: gun handling, hygiene, and rapid flawless finish</w:t>
      </w:r>
      <w:r>
        <w:br/>
      </w:r>
    </w:p>
    <w:p w14:paraId="18889330" w14:textId="77777777" w:rsidR="00F24A59" w:rsidRDefault="00F24A59" w:rsidP="00F24A59">
      <w:pPr>
        <w:numPr>
          <w:ilvl w:val="0"/>
          <w:numId w:val="522"/>
        </w:numPr>
      </w:pPr>
      <w:r>
        <w:lastRenderedPageBreak/>
        <w:t>Creative zones: fantasy, special</w:t>
      </w:r>
      <w:r>
        <w:rPr>
          <w:rFonts w:ascii="Cambria Math" w:hAnsi="Cambria Math" w:cs="Cambria Math"/>
        </w:rPr>
        <w:t>‑</w:t>
      </w:r>
      <w:r>
        <w:t>effects cuts &amp; burns, show</w:t>
      </w:r>
      <w:r>
        <w:rPr>
          <w:rFonts w:ascii="Cambria Math" w:hAnsi="Cambria Math" w:cs="Cambria Math"/>
        </w:rPr>
        <w:t>‑</w:t>
      </w:r>
      <w:r>
        <w:t>stopper glam</w:t>
      </w:r>
      <w:r>
        <w:br/>
      </w:r>
    </w:p>
    <w:p w14:paraId="4A836A7C" w14:textId="77777777" w:rsidR="00F24A59" w:rsidRDefault="00F24A59" w:rsidP="00F24A59">
      <w:pPr>
        <w:numPr>
          <w:ilvl w:val="0"/>
          <w:numId w:val="522"/>
        </w:numPr>
        <w:spacing w:after="240"/>
      </w:pPr>
      <w:r>
        <w:t>Building &amp; sanitizing a pro kit, plus product market analysis</w:t>
      </w:r>
      <w:r>
        <w:br/>
      </w:r>
    </w:p>
    <w:p w14:paraId="2E98ECE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 Essentials &amp; Glam</w:t>
      </w:r>
    </w:p>
    <w:p w14:paraId="3BC5ACFE" w14:textId="77777777" w:rsidR="00F24A59" w:rsidRDefault="00F24A59" w:rsidP="00F24A59">
      <w:pPr>
        <w:numPr>
          <w:ilvl w:val="0"/>
          <w:numId w:val="426"/>
        </w:numPr>
        <w:spacing w:before="240"/>
      </w:pPr>
      <w:r>
        <w:t>Wet sets, volume blow</w:t>
      </w:r>
      <w:r>
        <w:rPr>
          <w:rFonts w:ascii="Cambria Math" w:hAnsi="Cambria Math" w:cs="Cambria Math"/>
        </w:rPr>
        <w:t>‑</w:t>
      </w:r>
      <w:r>
        <w:t>outs, and Velcro</w:t>
      </w:r>
      <w:r>
        <w:rPr>
          <w:rFonts w:ascii="Cambria Math" w:hAnsi="Cambria Math" w:cs="Cambria Math"/>
        </w:rPr>
        <w:t>‑</w:t>
      </w:r>
      <w:r>
        <w:t>roller foundations</w:t>
      </w:r>
      <w:r>
        <w:br/>
      </w:r>
    </w:p>
    <w:p w14:paraId="298A59E7" w14:textId="77777777" w:rsidR="00F24A59" w:rsidRDefault="00F24A59" w:rsidP="00F24A59">
      <w:pPr>
        <w:numPr>
          <w:ilvl w:val="0"/>
          <w:numId w:val="426"/>
        </w:numPr>
      </w:pPr>
      <w:r>
        <w:t>Braids from classic three</w:t>
      </w:r>
      <w:r>
        <w:rPr>
          <w:rFonts w:ascii="Cambria Math" w:hAnsi="Cambria Math" w:cs="Cambria Math"/>
        </w:rPr>
        <w:t>‑</w:t>
      </w:r>
      <w:r>
        <w:t>strand to boho waterfall &amp; mermaid</w:t>
      </w:r>
      <w:r>
        <w:br/>
      </w:r>
    </w:p>
    <w:p w14:paraId="3BA7AD4A" w14:textId="77777777" w:rsidR="00F24A59" w:rsidRDefault="00F24A59" w:rsidP="00F24A59">
      <w:pPr>
        <w:numPr>
          <w:ilvl w:val="0"/>
          <w:numId w:val="426"/>
        </w:numPr>
      </w:pPr>
      <w:r>
        <w:t>Elegant and messy buns, rose and runway styles, bridal volume techniques</w:t>
      </w:r>
      <w:r>
        <w:br/>
      </w:r>
    </w:p>
    <w:p w14:paraId="2AAFB678" w14:textId="77777777" w:rsidR="00F24A59" w:rsidRDefault="00F24A59" w:rsidP="00F24A59">
      <w:pPr>
        <w:numPr>
          <w:ilvl w:val="0"/>
          <w:numId w:val="426"/>
        </w:numPr>
      </w:pPr>
      <w:r>
        <w:t>Ponytails that pop: classic, swinger, glam holiday waves</w:t>
      </w:r>
      <w:r>
        <w:br/>
      </w:r>
    </w:p>
    <w:p w14:paraId="31F7D11E" w14:textId="77777777" w:rsidR="00F24A59" w:rsidRDefault="00F24A59" w:rsidP="00F24A59">
      <w:pPr>
        <w:numPr>
          <w:ilvl w:val="0"/>
          <w:numId w:val="426"/>
        </w:numPr>
      </w:pPr>
      <w:r>
        <w:t>Tool savvy: irons vs. wands, sectioning, pin placement &amp; extension hacks</w:t>
      </w:r>
      <w:r>
        <w:br/>
      </w:r>
    </w:p>
    <w:p w14:paraId="0B1E363B" w14:textId="77777777" w:rsidR="00F24A59" w:rsidRDefault="00F24A59" w:rsidP="00F24A59">
      <w:pPr>
        <w:numPr>
          <w:ilvl w:val="0"/>
          <w:numId w:val="426"/>
        </w:numPr>
        <w:spacing w:after="240"/>
      </w:pPr>
      <w:r>
        <w:t>Saree, dupatta &amp; lehenga drapes to match every makeover</w:t>
      </w:r>
      <w:r>
        <w:br/>
      </w:r>
    </w:p>
    <w:p w14:paraId="2113301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🖌️</w:t>
      </w:r>
      <w:r>
        <w:t xml:space="preserve"> </w:t>
      </w:r>
      <w:r>
        <w:rPr>
          <w:b/>
        </w:rPr>
        <w:t>Business &amp; Portfolio Power</w:t>
      </w:r>
    </w:p>
    <w:p w14:paraId="782937E6" w14:textId="77777777" w:rsidR="00F24A59" w:rsidRDefault="00F24A59" w:rsidP="00F24A59">
      <w:pPr>
        <w:numPr>
          <w:ilvl w:val="0"/>
          <w:numId w:val="648"/>
        </w:numPr>
        <w:spacing w:before="240"/>
      </w:pPr>
      <w:r>
        <w:t>Client consultation and service pricing</w:t>
      </w:r>
      <w:r>
        <w:br/>
      </w:r>
    </w:p>
    <w:p w14:paraId="60526651" w14:textId="77777777" w:rsidR="00F24A59" w:rsidRDefault="00F24A59" w:rsidP="00F24A59">
      <w:pPr>
        <w:numPr>
          <w:ilvl w:val="0"/>
          <w:numId w:val="648"/>
        </w:numPr>
      </w:pPr>
      <w:r>
        <w:t>Two guided photo</w:t>
      </w:r>
      <w:r>
        <w:rPr>
          <w:rFonts w:ascii="Cambria Math" w:hAnsi="Cambria Math" w:cs="Cambria Math"/>
        </w:rPr>
        <w:t>‑</w:t>
      </w:r>
      <w:r>
        <w:t>shoots to build a job</w:t>
      </w:r>
      <w:r>
        <w:rPr>
          <w:rFonts w:ascii="Cambria Math" w:hAnsi="Cambria Math" w:cs="Cambria Math"/>
        </w:rPr>
        <w:t>‑</w:t>
      </w:r>
      <w:r>
        <w:t>ready portfolio</w:t>
      </w:r>
      <w:r>
        <w:br/>
      </w:r>
    </w:p>
    <w:p w14:paraId="542C23B1" w14:textId="77777777" w:rsidR="00F24A59" w:rsidRDefault="00F24A59" w:rsidP="00F24A59">
      <w:pPr>
        <w:numPr>
          <w:ilvl w:val="0"/>
          <w:numId w:val="648"/>
        </w:numPr>
        <w:spacing w:after="240"/>
      </w:pPr>
      <w:r>
        <w:t>Social</w:t>
      </w:r>
      <w:r>
        <w:rPr>
          <w:rFonts w:ascii="Cambria Math" w:hAnsi="Cambria Math" w:cs="Cambria Math"/>
        </w:rPr>
        <w:t>‑</w:t>
      </w:r>
      <w:r>
        <w:t>media presentation tips to attract premium clients</w:t>
      </w:r>
      <w:r>
        <w:br/>
      </w:r>
    </w:p>
    <w:p w14:paraId="3C62173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 You’ll Receive</w:t>
      </w:r>
      <w:r>
        <w:rPr>
          <w:b/>
        </w:rPr>
        <w:br/>
      </w:r>
      <w:r>
        <w:t xml:space="preserve"> On successful completion you’ll proudly hold a </w:t>
      </w:r>
      <w:r>
        <w:rPr>
          <w:b/>
        </w:rPr>
        <w:t>Diploma in Advanced Makeup Techniques</w:t>
      </w:r>
      <w:r>
        <w:t xml:space="preserve">, earning the title </w:t>
      </w:r>
      <w:r>
        <w:rPr>
          <w:b/>
        </w:rPr>
        <w:t>Certified Makeup Artist</w:t>
      </w:r>
      <w:r>
        <w:t xml:space="preserve"> recognised by salons, studios, and clients.</w:t>
      </w:r>
    </w:p>
    <w:p w14:paraId="1A2171A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 This Course Is For</w:t>
      </w:r>
    </w:p>
    <w:p w14:paraId="1010B609" w14:textId="77777777" w:rsidR="00F24A59" w:rsidRDefault="00F24A59" w:rsidP="00F24A59">
      <w:pPr>
        <w:numPr>
          <w:ilvl w:val="0"/>
          <w:numId w:val="496"/>
        </w:numPr>
        <w:spacing w:before="240"/>
      </w:pPr>
      <w:r>
        <w:t>Absolute beginners with a passion for beauty</w:t>
      </w:r>
      <w:r>
        <w:br/>
      </w:r>
    </w:p>
    <w:p w14:paraId="6C241F81" w14:textId="77777777" w:rsidR="00F24A59" w:rsidRDefault="00F24A59" w:rsidP="00F24A59">
      <w:pPr>
        <w:numPr>
          <w:ilvl w:val="0"/>
          <w:numId w:val="496"/>
        </w:numPr>
      </w:pPr>
      <w:r>
        <w:t>Working stylists for salon owners upgrading their service menu</w:t>
      </w:r>
      <w:r>
        <w:br/>
      </w:r>
    </w:p>
    <w:p w14:paraId="40D98675" w14:textId="77777777" w:rsidR="00F24A59" w:rsidRDefault="00F24A59" w:rsidP="00F24A59">
      <w:pPr>
        <w:numPr>
          <w:ilvl w:val="0"/>
          <w:numId w:val="496"/>
        </w:numPr>
      </w:pPr>
      <w:r>
        <w:t>Freelancers wanting a 360° makeup</w:t>
      </w:r>
      <w:r>
        <w:rPr>
          <w:rFonts w:ascii="Cambria Math" w:hAnsi="Cambria Math" w:cs="Cambria Math"/>
        </w:rPr>
        <w:t>‑</w:t>
      </w:r>
      <w:r>
        <w:t>plus</w:t>
      </w:r>
      <w:r>
        <w:rPr>
          <w:rFonts w:ascii="Cambria Math" w:hAnsi="Cambria Math" w:cs="Cambria Math"/>
        </w:rPr>
        <w:t>‑</w:t>
      </w:r>
      <w:r>
        <w:t>hair skill</w:t>
      </w:r>
      <w:r>
        <w:rPr>
          <w:rFonts w:ascii="Cambria Math" w:hAnsi="Cambria Math" w:cs="Cambria Math"/>
        </w:rPr>
        <w:t>‑</w:t>
      </w:r>
      <w:r>
        <w:t>set</w:t>
      </w:r>
      <w:r>
        <w:br/>
      </w:r>
    </w:p>
    <w:p w14:paraId="7408143D" w14:textId="77777777" w:rsidR="00F24A59" w:rsidRDefault="00F24A59" w:rsidP="00F24A59">
      <w:pPr>
        <w:numPr>
          <w:ilvl w:val="0"/>
          <w:numId w:val="496"/>
        </w:numPr>
      </w:pPr>
      <w:r>
        <w:t>Fashion students and content creators seeking professional technique</w:t>
      </w:r>
      <w:r>
        <w:br/>
      </w:r>
    </w:p>
    <w:p w14:paraId="74FD4AEA" w14:textId="77777777" w:rsidR="00F24A59" w:rsidRDefault="00F24A59" w:rsidP="00F24A59">
      <w:pPr>
        <w:numPr>
          <w:ilvl w:val="0"/>
          <w:numId w:val="496"/>
        </w:numPr>
        <w:spacing w:after="240"/>
      </w:pPr>
      <w:r>
        <w:t>Anyone ready to turn creativity into a thriving career</w:t>
      </w:r>
    </w:p>
    <w:p w14:paraId="342FDC48" w14:textId="77777777" w:rsidR="00F24A59" w:rsidRDefault="00F24A59" w:rsidP="00F24A59">
      <w:pPr>
        <w:spacing w:before="240" w:after="240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2297F0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Bridal Makeup Artist Certification</w:t>
      </w:r>
    </w:p>
    <w:p w14:paraId="692BAD99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ODQ45</w:t>
      </w:r>
      <w:r>
        <w:br/>
        <w:t xml:space="preserve"> </w:t>
      </w:r>
      <w:r>
        <w:rPr>
          <w:b/>
        </w:rPr>
        <w:t>Duration:</w:t>
      </w:r>
      <w:r>
        <w:t xml:space="preserve"> 2 Weeks | 42 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Certified Bridal Makeup Artist</w:t>
      </w:r>
    </w:p>
    <w:p w14:paraId="4BAFB78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 You Can Become After This Course</w:t>
      </w:r>
    </w:p>
    <w:p w14:paraId="2F1F7913" w14:textId="77777777" w:rsidR="00F24A59" w:rsidRDefault="00F24A59" w:rsidP="00F24A59">
      <w:pPr>
        <w:numPr>
          <w:ilvl w:val="0"/>
          <w:numId w:val="619"/>
        </w:numPr>
        <w:spacing w:before="240"/>
      </w:pPr>
      <w:r>
        <w:t>Bridal Makeup Specialist for weddings &amp; destination events</w:t>
      </w:r>
      <w:r>
        <w:br/>
      </w:r>
    </w:p>
    <w:p w14:paraId="6574A3FE" w14:textId="77777777" w:rsidR="00F24A59" w:rsidRDefault="00F24A59" w:rsidP="00F24A59">
      <w:pPr>
        <w:numPr>
          <w:ilvl w:val="0"/>
          <w:numId w:val="619"/>
        </w:numPr>
      </w:pPr>
      <w:r>
        <w:t>Freelance Makeup &amp; Hair Artist for photo</w:t>
      </w:r>
      <w:r>
        <w:rPr>
          <w:rFonts w:ascii="Cambria Math" w:hAnsi="Cambria Math" w:cs="Cambria Math"/>
        </w:rPr>
        <w:t>‑</w:t>
      </w:r>
      <w:r>
        <w:t>shoots, magazines, OTT &amp; reels</w:t>
      </w:r>
      <w:r>
        <w:br/>
      </w:r>
    </w:p>
    <w:p w14:paraId="46C43C29" w14:textId="77777777" w:rsidR="00F24A59" w:rsidRDefault="00F24A59" w:rsidP="00F24A59">
      <w:pPr>
        <w:numPr>
          <w:ilvl w:val="0"/>
          <w:numId w:val="619"/>
        </w:numPr>
      </w:pPr>
      <w:r>
        <w:t>In</w:t>
      </w:r>
      <w:r>
        <w:rPr>
          <w:rFonts w:ascii="Cambria Math" w:hAnsi="Cambria Math" w:cs="Cambria Math"/>
        </w:rPr>
        <w:t>‑</w:t>
      </w:r>
      <w:r>
        <w:t>house Bridal Expert at salons, spas &amp; luxury resorts</w:t>
      </w:r>
      <w:r>
        <w:br/>
      </w:r>
    </w:p>
    <w:p w14:paraId="7144D885" w14:textId="77777777" w:rsidR="00F24A59" w:rsidRDefault="00F24A59" w:rsidP="00F24A59">
      <w:pPr>
        <w:numPr>
          <w:ilvl w:val="0"/>
          <w:numId w:val="619"/>
        </w:numPr>
      </w:pPr>
      <w:r>
        <w:t>Personal Stylist for high</w:t>
      </w:r>
      <w:r>
        <w:rPr>
          <w:rFonts w:ascii="Cambria Math" w:hAnsi="Cambria Math" w:cs="Cambria Math"/>
        </w:rPr>
        <w:t>‑</w:t>
      </w:r>
      <w:r>
        <w:t>profile clients &amp; celebrities</w:t>
      </w:r>
      <w:r>
        <w:br/>
      </w:r>
    </w:p>
    <w:p w14:paraId="7933482B" w14:textId="77777777" w:rsidR="00F24A59" w:rsidRDefault="00F24A59" w:rsidP="00F24A59">
      <w:pPr>
        <w:numPr>
          <w:ilvl w:val="0"/>
          <w:numId w:val="619"/>
        </w:numPr>
      </w:pPr>
      <w:r>
        <w:t>Pre</w:t>
      </w:r>
      <w:r>
        <w:rPr>
          <w:rFonts w:ascii="Cambria Math" w:hAnsi="Cambria Math" w:cs="Cambria Math"/>
        </w:rPr>
        <w:t>‑</w:t>
      </w:r>
      <w:r>
        <w:t>Bridal Consultant guiding skin, hair &amp; look trials</w:t>
      </w:r>
      <w:r>
        <w:br/>
      </w:r>
    </w:p>
    <w:p w14:paraId="3F64A25E" w14:textId="77777777" w:rsidR="00F24A59" w:rsidRDefault="00F24A59" w:rsidP="00F24A59">
      <w:pPr>
        <w:numPr>
          <w:ilvl w:val="0"/>
          <w:numId w:val="619"/>
        </w:numPr>
        <w:spacing w:after="240"/>
      </w:pPr>
      <w:r>
        <w:t>Educator or demo artist for cosmetic brands</w:t>
      </w:r>
      <w:r>
        <w:br/>
      </w:r>
    </w:p>
    <w:p w14:paraId="12B5B6A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 You Will Learn</w:t>
      </w:r>
    </w:p>
    <w:p w14:paraId="602D21F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3E7C35BA" w14:textId="77777777" w:rsidR="00F24A59" w:rsidRDefault="00F24A59" w:rsidP="00F24A59">
      <w:pPr>
        <w:numPr>
          <w:ilvl w:val="0"/>
          <w:numId w:val="629"/>
        </w:numPr>
        <w:spacing w:before="240"/>
      </w:pPr>
      <w:r>
        <w:t>Choosing &amp; blending colors, textures and finishes that photograph flawlessly</w:t>
      </w:r>
      <w:r>
        <w:br/>
      </w:r>
    </w:p>
    <w:p w14:paraId="3E26013A" w14:textId="77777777" w:rsidR="00F24A59" w:rsidRDefault="00F24A59" w:rsidP="00F24A59">
      <w:pPr>
        <w:numPr>
          <w:ilvl w:val="0"/>
          <w:numId w:val="629"/>
        </w:numPr>
      </w:pPr>
      <w:r>
        <w:t>Crafting signature looks:</w:t>
      </w:r>
      <w:r>
        <w:br/>
        <w:t xml:space="preserve"> • Classical • Contemporary • Modern • Traditional</w:t>
      </w:r>
      <w:r>
        <w:br/>
        <w:t xml:space="preserve"> • Punjabi • Bengali • Maharashtrian/Konkani • South Indian • Diva/Red</w:t>
      </w:r>
      <w:r>
        <w:rPr>
          <w:rFonts w:ascii="Cambria Math" w:hAnsi="Cambria Math" w:cs="Cambria Math"/>
        </w:rPr>
        <w:t>‑</w:t>
      </w:r>
      <w:r>
        <w:t>carpet</w:t>
      </w:r>
      <w:r>
        <w:br/>
      </w:r>
    </w:p>
    <w:p w14:paraId="5309F40C" w14:textId="77777777" w:rsidR="00F24A59" w:rsidRDefault="00F24A59" w:rsidP="00F24A59">
      <w:pPr>
        <w:numPr>
          <w:ilvl w:val="0"/>
          <w:numId w:val="629"/>
        </w:numPr>
      </w:pPr>
      <w:r>
        <w:t>Dress &amp; jewellery coordination for head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toe harmony</w:t>
      </w:r>
      <w:r>
        <w:br/>
      </w:r>
    </w:p>
    <w:p w14:paraId="3FE4525E" w14:textId="77777777" w:rsidR="00F24A59" w:rsidRDefault="00F24A59" w:rsidP="00F24A59">
      <w:pPr>
        <w:numPr>
          <w:ilvl w:val="0"/>
          <w:numId w:val="629"/>
        </w:numPr>
        <w:spacing w:after="240"/>
      </w:pPr>
      <w:r>
        <w:t>Soft</w:t>
      </w:r>
      <w:r>
        <w:rPr>
          <w:rFonts w:ascii="Cambria Math" w:hAnsi="Cambria Math" w:cs="Cambria Math"/>
        </w:rPr>
        <w:t>‑</w:t>
      </w:r>
      <w:r>
        <w:t>skills: consultation, skin prep, timeline planning, calming a nervous bride</w:t>
      </w:r>
      <w:r>
        <w:br/>
      </w:r>
    </w:p>
    <w:p w14:paraId="3538AA1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Bridal Hair Artistry</w:t>
      </w:r>
    </w:p>
    <w:p w14:paraId="59E28BFF" w14:textId="77777777" w:rsidR="00F24A59" w:rsidRDefault="00F24A59" w:rsidP="00F24A59">
      <w:pPr>
        <w:numPr>
          <w:ilvl w:val="0"/>
          <w:numId w:val="210"/>
        </w:numPr>
        <w:spacing w:before="240"/>
      </w:pPr>
      <w:r>
        <w:t>Product chemistry: picking sprays, serums &amp; tools for every hair type</w:t>
      </w:r>
      <w:r>
        <w:br/>
      </w:r>
    </w:p>
    <w:p w14:paraId="6321ACB2" w14:textId="77777777" w:rsidR="00F24A59" w:rsidRDefault="00F24A59" w:rsidP="00F24A59">
      <w:pPr>
        <w:numPr>
          <w:ilvl w:val="0"/>
          <w:numId w:val="210"/>
        </w:numPr>
      </w:pPr>
      <w:r>
        <w:lastRenderedPageBreak/>
        <w:t>Prep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party longevity tricks: volume, texture &amp; humidity control</w:t>
      </w:r>
      <w:r>
        <w:br/>
      </w:r>
    </w:p>
    <w:p w14:paraId="1DEB1A8F" w14:textId="77777777" w:rsidR="00F24A59" w:rsidRDefault="00F24A59" w:rsidP="00F24A59">
      <w:pPr>
        <w:numPr>
          <w:ilvl w:val="0"/>
          <w:numId w:val="210"/>
        </w:numPr>
      </w:pPr>
      <w:r>
        <w:t>Thermal styling with straighteners, crimpers, tongs, hot rollers, wavers &amp; pro blow</w:t>
      </w:r>
      <w:r>
        <w:rPr>
          <w:rFonts w:ascii="Cambria Math" w:hAnsi="Cambria Math" w:cs="Cambria Math"/>
        </w:rPr>
        <w:t>‑</w:t>
      </w:r>
      <w:r>
        <w:t>drying</w:t>
      </w:r>
      <w:r>
        <w:br/>
      </w:r>
    </w:p>
    <w:p w14:paraId="5F669705" w14:textId="77777777" w:rsidR="00F24A59" w:rsidRDefault="00F24A59" w:rsidP="00F24A59">
      <w:pPr>
        <w:numPr>
          <w:ilvl w:val="0"/>
          <w:numId w:val="210"/>
        </w:numPr>
      </w:pPr>
      <w:r>
        <w:t>Wet</w:t>
      </w:r>
      <w:r>
        <w:rPr>
          <w:rFonts w:ascii="Cambria Math" w:hAnsi="Cambria Math" w:cs="Cambria Math"/>
        </w:rPr>
        <w:t>‑</w:t>
      </w:r>
      <w:r>
        <w:t>set styling with Velcro rollers for smooth glamour waves</w:t>
      </w:r>
      <w:r>
        <w:br/>
      </w:r>
    </w:p>
    <w:p w14:paraId="7DBC880F" w14:textId="77777777" w:rsidR="00F24A59" w:rsidRDefault="00F24A59" w:rsidP="00F24A59">
      <w:pPr>
        <w:numPr>
          <w:ilvl w:val="0"/>
          <w:numId w:val="210"/>
        </w:numPr>
      </w:pPr>
      <w:r>
        <w:t>Signature front styles: French</w:t>
      </w:r>
      <w:r>
        <w:rPr>
          <w:rFonts w:ascii="Cambria Math" w:hAnsi="Cambria Math" w:cs="Cambria Math"/>
        </w:rPr>
        <w:t>‑</w:t>
      </w:r>
      <w:r>
        <w:t>braid lift, centre</w:t>
      </w:r>
      <w:r>
        <w:rPr>
          <w:rFonts w:ascii="Cambria Math" w:hAnsi="Cambria Math" w:cs="Cambria Math"/>
        </w:rPr>
        <w:t>‑</w:t>
      </w:r>
      <w:r>
        <w:t>volume pomp, side part for hijab/muslim looks</w:t>
      </w:r>
      <w:r>
        <w:br/>
      </w:r>
    </w:p>
    <w:p w14:paraId="44BCA135" w14:textId="77777777" w:rsidR="00F24A59" w:rsidRDefault="00F24A59" w:rsidP="00F24A59">
      <w:pPr>
        <w:numPr>
          <w:ilvl w:val="0"/>
          <w:numId w:val="210"/>
        </w:numPr>
      </w:pPr>
      <w:r>
        <w:t>Iconic buns &amp; up</w:t>
      </w:r>
      <w:r>
        <w:rPr>
          <w:rFonts w:ascii="Cambria Math" w:hAnsi="Cambria Math" w:cs="Cambria Math"/>
        </w:rPr>
        <w:t>‑</w:t>
      </w:r>
      <w:r>
        <w:t>dos:</w:t>
      </w:r>
      <w:r>
        <w:br/>
        <w:t xml:space="preserve"> • North Indian (Punjabi) • Rajasthani • Christian veil</w:t>
      </w:r>
      <w:r>
        <w:rPr>
          <w:rFonts w:ascii="Cambria Math" w:hAnsi="Cambria Math" w:cs="Cambria Math"/>
        </w:rPr>
        <w:t>‑</w:t>
      </w:r>
      <w:r>
        <w:t>friendly • South Indian jasmine bun</w:t>
      </w:r>
      <w:r>
        <w:br/>
        <w:t xml:space="preserve"> • Marathi kolhapuri bun • Bengali top</w:t>
      </w:r>
      <w:r>
        <w:rPr>
          <w:rFonts w:ascii="Cambria Math" w:hAnsi="Cambria Math" w:cs="Cambria Math"/>
        </w:rPr>
        <w:t>‑</w:t>
      </w:r>
      <w:r>
        <w:t>knot • Indo</w:t>
      </w:r>
      <w:r>
        <w:rPr>
          <w:rFonts w:ascii="Cambria Math" w:hAnsi="Cambria Math" w:cs="Cambria Math"/>
        </w:rPr>
        <w:t>‑</w:t>
      </w:r>
      <w:r>
        <w:t>Western sleek twist</w:t>
      </w:r>
      <w:r>
        <w:br/>
      </w:r>
    </w:p>
    <w:p w14:paraId="13814E8A" w14:textId="77777777" w:rsidR="00F24A59" w:rsidRDefault="00F24A59" w:rsidP="00F24A59">
      <w:pPr>
        <w:numPr>
          <w:ilvl w:val="0"/>
          <w:numId w:val="210"/>
        </w:numPr>
        <w:spacing w:after="240"/>
      </w:pPr>
      <w:r>
        <w:t>Finishing secrets: pins that stay hidden, veil &amp; dupatta anchoring, shine &amp; frizz control</w:t>
      </w:r>
      <w:r>
        <w:br/>
      </w:r>
    </w:p>
    <w:p w14:paraId="62AEC74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📅</w:t>
      </w:r>
      <w:r>
        <w:t xml:space="preserve"> </w:t>
      </w:r>
      <w:r>
        <w:rPr>
          <w:b/>
        </w:rPr>
        <w:t>Business &amp; Booking Savvy</w:t>
      </w:r>
    </w:p>
    <w:p w14:paraId="661F7250" w14:textId="77777777" w:rsidR="00F24A59" w:rsidRDefault="00F24A59" w:rsidP="00F24A59">
      <w:pPr>
        <w:numPr>
          <w:ilvl w:val="0"/>
          <w:numId w:val="715"/>
        </w:numPr>
        <w:spacing w:before="240"/>
      </w:pPr>
      <w:r>
        <w:t>Bridal trial scheduling, quoting &amp; contract basics</w:t>
      </w:r>
      <w:r>
        <w:br/>
      </w:r>
    </w:p>
    <w:p w14:paraId="5F715581" w14:textId="77777777" w:rsidR="00F24A59" w:rsidRDefault="00F24A59" w:rsidP="00F24A59">
      <w:pPr>
        <w:numPr>
          <w:ilvl w:val="0"/>
          <w:numId w:val="715"/>
        </w:numPr>
        <w:spacing w:after="240"/>
      </w:pPr>
      <w:r>
        <w:t>Social</w:t>
      </w:r>
      <w:r>
        <w:rPr>
          <w:rFonts w:ascii="Cambria Math" w:hAnsi="Cambria Math" w:cs="Cambria Math"/>
        </w:rPr>
        <w:t>‑</w:t>
      </w:r>
      <w:r>
        <w:t>media portfolio building to attract premium clients</w:t>
      </w:r>
      <w:r>
        <w:br/>
      </w:r>
    </w:p>
    <w:p w14:paraId="19EA2C0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 You’ll Receive</w:t>
      </w:r>
      <w:r>
        <w:rPr>
          <w:b/>
        </w:rPr>
        <w:br/>
      </w:r>
      <w:r>
        <w:t xml:space="preserve"> On successful completion you’ll earn a </w:t>
      </w:r>
      <w:r>
        <w:rPr>
          <w:b/>
        </w:rPr>
        <w:t>Certificate in Bridal Makeup Artistry</w:t>
      </w:r>
      <w:r>
        <w:t xml:space="preserve">, validating you as a </w:t>
      </w:r>
      <w:r>
        <w:rPr>
          <w:b/>
        </w:rPr>
        <w:t>Certified Bridal Makeup Artist</w:t>
      </w:r>
      <w:r>
        <w:t xml:space="preserve"> ready for the professional market.</w:t>
      </w:r>
    </w:p>
    <w:p w14:paraId="47A7CD2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 This Course Is For</w:t>
      </w:r>
    </w:p>
    <w:p w14:paraId="0B771FE0" w14:textId="77777777" w:rsidR="00F24A59" w:rsidRDefault="00F24A59" w:rsidP="00F24A59">
      <w:pPr>
        <w:numPr>
          <w:ilvl w:val="0"/>
          <w:numId w:val="710"/>
        </w:numPr>
        <w:spacing w:before="240"/>
      </w:pPr>
      <w:r>
        <w:t>Freshers eager to break into bridal beauty</w:t>
      </w:r>
      <w:r>
        <w:br/>
      </w:r>
    </w:p>
    <w:p w14:paraId="740E96C2" w14:textId="77777777" w:rsidR="00F24A59" w:rsidRDefault="00F24A59" w:rsidP="00F24A59">
      <w:pPr>
        <w:numPr>
          <w:ilvl w:val="0"/>
          <w:numId w:val="710"/>
        </w:numPr>
      </w:pPr>
      <w:r>
        <w:t>Salon owners adding a high</w:t>
      </w:r>
      <w:r>
        <w:rPr>
          <w:rFonts w:ascii="Cambria Math" w:hAnsi="Cambria Math" w:cs="Cambria Math"/>
        </w:rPr>
        <w:t>‑</w:t>
      </w:r>
      <w:r>
        <w:t>ticket service</w:t>
      </w:r>
      <w:r>
        <w:br/>
      </w:r>
    </w:p>
    <w:p w14:paraId="6EBA8E21" w14:textId="77777777" w:rsidR="00F24A59" w:rsidRDefault="00F24A59" w:rsidP="00F24A59">
      <w:pPr>
        <w:numPr>
          <w:ilvl w:val="0"/>
          <w:numId w:val="710"/>
        </w:numPr>
      </w:pPr>
      <w:r>
        <w:t>Freelancers wanting destination</w:t>
      </w:r>
      <w:r>
        <w:rPr>
          <w:rFonts w:ascii="Cambria Math" w:hAnsi="Cambria Math" w:cs="Cambria Math"/>
        </w:rPr>
        <w:t>‑</w:t>
      </w:r>
      <w:r>
        <w:t>wedding gigs</w:t>
      </w:r>
      <w:r>
        <w:br/>
      </w:r>
    </w:p>
    <w:p w14:paraId="05EB795C" w14:textId="77777777" w:rsidR="00F24A59" w:rsidRDefault="00F24A59" w:rsidP="00F24A59">
      <w:pPr>
        <w:numPr>
          <w:ilvl w:val="0"/>
          <w:numId w:val="710"/>
        </w:numPr>
      </w:pPr>
      <w:r>
        <w:t>Makeup lovers upgrading from party looks to full wedding couture</w:t>
      </w:r>
      <w:r>
        <w:br/>
      </w:r>
    </w:p>
    <w:p w14:paraId="359B6B28" w14:textId="77777777" w:rsidR="00F24A59" w:rsidRDefault="00F24A59" w:rsidP="00F24A59">
      <w:pPr>
        <w:numPr>
          <w:ilvl w:val="0"/>
          <w:numId w:val="710"/>
        </w:numPr>
        <w:spacing w:after="240"/>
      </w:pPr>
      <w:r>
        <w:t>Hair stylists expanding into makeup for complete bridal packages</w:t>
      </w:r>
    </w:p>
    <w:p w14:paraId="266AA1DE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D08E4C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Airbrush Makeup Artistry Intensive</w:t>
      </w:r>
    </w:p>
    <w:p w14:paraId="52EFF2D8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OCQ59</w:t>
      </w:r>
      <w:r>
        <w:br/>
      </w:r>
      <w:r>
        <w:lastRenderedPageBreak/>
        <w:t xml:space="preserve"> </w:t>
      </w:r>
      <w:r>
        <w:rPr>
          <w:b/>
        </w:rPr>
        <w:t>Duration:</w:t>
      </w:r>
      <w:r>
        <w:t xml:space="preserve"> 1 Week | 12 Hours (fast</w:t>
      </w:r>
      <w:r>
        <w:rPr>
          <w:rFonts w:ascii="Cambria Math" w:hAnsi="Cambria Math" w:cs="Cambria Math"/>
        </w:rPr>
        <w:t>‑</w:t>
      </w:r>
      <w:r>
        <w:t>track)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Specialized Airbrush Makeup Artist</w:t>
      </w:r>
    </w:p>
    <w:p w14:paraId="5A441E4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0249C95C" w14:textId="77777777" w:rsidR="00F24A59" w:rsidRDefault="00F24A59" w:rsidP="00F24A59">
      <w:pPr>
        <w:numPr>
          <w:ilvl w:val="0"/>
          <w:numId w:val="415"/>
        </w:numPr>
        <w:spacing w:before="240"/>
      </w:pPr>
      <w:r>
        <w:rPr>
          <w:b/>
        </w:rPr>
        <w:t>Airbrush Makeup Artist</w:t>
      </w:r>
      <w:r>
        <w:t xml:space="preserve"> for fashion shoots, TV, film &amp; live events</w:t>
      </w:r>
      <w:r>
        <w:br/>
      </w:r>
    </w:p>
    <w:p w14:paraId="63BE79CE" w14:textId="77777777" w:rsidR="00F24A59" w:rsidRDefault="00F24A59" w:rsidP="00F24A59">
      <w:pPr>
        <w:numPr>
          <w:ilvl w:val="0"/>
          <w:numId w:val="415"/>
        </w:numPr>
      </w:pPr>
      <w:r>
        <w:rPr>
          <w:b/>
        </w:rPr>
        <w:t>Bridal Airbrush Specialist</w:t>
      </w:r>
      <w:r>
        <w:t xml:space="preserve"> delivering flawless, long</w:t>
      </w:r>
      <w:r>
        <w:rPr>
          <w:rFonts w:ascii="Cambria Math" w:hAnsi="Cambria Math" w:cs="Cambria Math"/>
        </w:rPr>
        <w:t>‑</w:t>
      </w:r>
      <w:r>
        <w:t>wear looks</w:t>
      </w:r>
      <w:r>
        <w:br/>
      </w:r>
    </w:p>
    <w:p w14:paraId="1D53B433" w14:textId="77777777" w:rsidR="00F24A59" w:rsidRDefault="00F24A59" w:rsidP="00F24A59">
      <w:pPr>
        <w:numPr>
          <w:ilvl w:val="0"/>
          <w:numId w:val="415"/>
        </w:numPr>
      </w:pPr>
      <w:r>
        <w:rPr>
          <w:b/>
        </w:rPr>
        <w:t>Backstage Beauty Crew Member</w:t>
      </w:r>
      <w:r>
        <w:t xml:space="preserve"> for runway and stage productions</w:t>
      </w:r>
      <w:r>
        <w:br/>
      </w:r>
    </w:p>
    <w:p w14:paraId="2F34C346" w14:textId="77777777" w:rsidR="00F24A59" w:rsidRDefault="00F24A59" w:rsidP="00F24A59">
      <w:pPr>
        <w:numPr>
          <w:ilvl w:val="0"/>
          <w:numId w:val="415"/>
        </w:numPr>
      </w:pPr>
      <w:r>
        <w:rPr>
          <w:b/>
        </w:rPr>
        <w:t>Freelance Makeup Freelancer</w:t>
      </w:r>
      <w:r>
        <w:t xml:space="preserve"> expanding premium service offerings</w:t>
      </w:r>
      <w:r>
        <w:br/>
      </w:r>
    </w:p>
    <w:p w14:paraId="1634177E" w14:textId="77777777" w:rsidR="00F24A59" w:rsidRDefault="00F24A59" w:rsidP="00F24A59">
      <w:pPr>
        <w:numPr>
          <w:ilvl w:val="0"/>
          <w:numId w:val="415"/>
        </w:numPr>
      </w:pPr>
      <w:r>
        <w:rPr>
          <w:b/>
        </w:rPr>
        <w:t>Salon or Studio Pro</w:t>
      </w:r>
      <w:r>
        <w:t xml:space="preserve"> adding high</w:t>
      </w:r>
      <w:r>
        <w:rPr>
          <w:rFonts w:ascii="Cambria Math" w:hAnsi="Cambria Math" w:cs="Cambria Math"/>
        </w:rPr>
        <w:t>‑</w:t>
      </w:r>
      <w:r>
        <w:t>ticket airbrush packages</w:t>
      </w:r>
      <w:r>
        <w:br/>
      </w:r>
    </w:p>
    <w:p w14:paraId="6776060D" w14:textId="77777777" w:rsidR="00F24A59" w:rsidRDefault="00F24A59" w:rsidP="00F24A59">
      <w:pPr>
        <w:numPr>
          <w:ilvl w:val="0"/>
          <w:numId w:val="415"/>
        </w:numPr>
        <w:spacing w:after="240"/>
      </w:pPr>
      <w:r>
        <w:rPr>
          <w:b/>
        </w:rPr>
        <w:t>Brand Educator/Demonstrator</w:t>
      </w:r>
      <w:r>
        <w:t xml:space="preserve"> for cosmetics companies</w:t>
      </w:r>
      <w:r>
        <w:br/>
      </w:r>
    </w:p>
    <w:p w14:paraId="35D3134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D97CD4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Airbrush Essentials</w:t>
      </w:r>
    </w:p>
    <w:p w14:paraId="43AC17DB" w14:textId="77777777" w:rsidR="00F24A59" w:rsidRDefault="00F24A59" w:rsidP="00F24A59">
      <w:pPr>
        <w:numPr>
          <w:ilvl w:val="0"/>
          <w:numId w:val="362"/>
        </w:numPr>
        <w:spacing w:before="240"/>
      </w:pPr>
      <w:r>
        <w:t>Choose the right compressor, gun &amp; silicone vs. water</w:t>
      </w:r>
      <w:r>
        <w:rPr>
          <w:rFonts w:ascii="Cambria Math" w:hAnsi="Cambria Math" w:cs="Cambria Math"/>
        </w:rPr>
        <w:t>‑</w:t>
      </w:r>
      <w:r>
        <w:t>based products</w:t>
      </w:r>
      <w:r>
        <w:br/>
      </w:r>
    </w:p>
    <w:p w14:paraId="3C1C0367" w14:textId="77777777" w:rsidR="00F24A59" w:rsidRDefault="00F24A59" w:rsidP="00F24A59">
      <w:pPr>
        <w:numPr>
          <w:ilvl w:val="0"/>
          <w:numId w:val="362"/>
        </w:numPr>
        <w:spacing w:after="240"/>
      </w:pPr>
      <w:r>
        <w:t>Master hygienic setup, daily cleaning &amp; quick</w:t>
      </w:r>
      <w:r>
        <w:rPr>
          <w:rFonts w:ascii="Cambria Math" w:hAnsi="Cambria Math" w:cs="Cambria Math"/>
        </w:rPr>
        <w:t>‑</w:t>
      </w:r>
      <w:r>
        <w:t>fix maintenance</w:t>
      </w:r>
      <w:r>
        <w:br/>
      </w:r>
    </w:p>
    <w:p w14:paraId="19BB4DE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🖌️</w:t>
      </w:r>
      <w:r>
        <w:t xml:space="preserve"> </w:t>
      </w:r>
      <w:r>
        <w:rPr>
          <w:b/>
        </w:rPr>
        <w:t>Flawless Complexion Craft</w:t>
      </w:r>
    </w:p>
    <w:p w14:paraId="41A85555" w14:textId="77777777" w:rsidR="00F24A59" w:rsidRDefault="00F24A59" w:rsidP="00F24A59">
      <w:pPr>
        <w:numPr>
          <w:ilvl w:val="0"/>
          <w:numId w:val="711"/>
        </w:numPr>
        <w:spacing w:before="240"/>
      </w:pPr>
      <w:r>
        <w:t>Spray</w:t>
      </w:r>
      <w:r>
        <w:rPr>
          <w:rFonts w:ascii="Cambria Math" w:hAnsi="Cambria Math" w:cs="Cambria Math"/>
        </w:rPr>
        <w:t>‑</w:t>
      </w:r>
      <w:r>
        <w:t>on base application for even, HD</w:t>
      </w:r>
      <w:r>
        <w:rPr>
          <w:rFonts w:ascii="Cambria Math" w:hAnsi="Cambria Math" w:cs="Cambria Math"/>
        </w:rPr>
        <w:t>‑</w:t>
      </w:r>
      <w:r>
        <w:t>ready coverage</w:t>
      </w:r>
      <w:r>
        <w:br/>
      </w:r>
    </w:p>
    <w:p w14:paraId="71DE837B" w14:textId="77777777" w:rsidR="00F24A59" w:rsidRDefault="00F24A59" w:rsidP="00F24A59">
      <w:pPr>
        <w:numPr>
          <w:ilvl w:val="0"/>
          <w:numId w:val="711"/>
        </w:numPr>
        <w:spacing w:after="240"/>
      </w:pPr>
      <w:r>
        <w:t>Seamless color</w:t>
      </w:r>
      <w:r>
        <w:rPr>
          <w:rFonts w:ascii="Cambria Math" w:hAnsi="Cambria Math" w:cs="Cambria Math"/>
        </w:rPr>
        <w:t>‑</w:t>
      </w:r>
      <w:r>
        <w:t>matching &amp; buildable opacity</w:t>
      </w:r>
      <w:r>
        <w:br/>
      </w:r>
    </w:p>
    <w:p w14:paraId="0066EB3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Pro Sculpt &amp; Glow</w:t>
      </w:r>
    </w:p>
    <w:p w14:paraId="075A5541" w14:textId="77777777" w:rsidR="00F24A59" w:rsidRDefault="00F24A59" w:rsidP="00F24A59">
      <w:pPr>
        <w:numPr>
          <w:ilvl w:val="0"/>
          <w:numId w:val="397"/>
        </w:numPr>
        <w:spacing w:before="240"/>
      </w:pPr>
      <w:r>
        <w:t>Airbrush contouring to carve cheekbones, jawline &amp; nose</w:t>
      </w:r>
      <w:r>
        <w:br/>
      </w:r>
    </w:p>
    <w:p w14:paraId="2F8561E7" w14:textId="77777777" w:rsidR="00F24A59" w:rsidRDefault="00F24A59" w:rsidP="00F24A59">
      <w:pPr>
        <w:numPr>
          <w:ilvl w:val="0"/>
          <w:numId w:val="397"/>
        </w:numPr>
        <w:spacing w:after="240"/>
      </w:pPr>
      <w:r>
        <w:t>Soft</w:t>
      </w:r>
      <w:r>
        <w:rPr>
          <w:rFonts w:ascii="Cambria Math" w:hAnsi="Cambria Math" w:cs="Cambria Math"/>
        </w:rPr>
        <w:t>‑</w:t>
      </w:r>
      <w:r>
        <w:t>focus highlighting for camera</w:t>
      </w:r>
      <w:r>
        <w:rPr>
          <w:rFonts w:ascii="Cambria Math" w:hAnsi="Cambria Math" w:cs="Cambria Math"/>
        </w:rPr>
        <w:t>‑</w:t>
      </w:r>
      <w:r>
        <w:t>friendly dimension</w:t>
      </w:r>
      <w:r>
        <w:br/>
      </w:r>
    </w:p>
    <w:p w14:paraId="2B09A11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👁️</w:t>
      </w:r>
      <w:r>
        <w:t xml:space="preserve"> </w:t>
      </w:r>
      <w:r>
        <w:rPr>
          <w:b/>
        </w:rPr>
        <w:t>Eyes that Wow</w:t>
      </w:r>
    </w:p>
    <w:p w14:paraId="2B76CE0F" w14:textId="77777777" w:rsidR="00F24A59" w:rsidRDefault="00F24A59" w:rsidP="00F24A59">
      <w:pPr>
        <w:numPr>
          <w:ilvl w:val="0"/>
          <w:numId w:val="505"/>
        </w:numPr>
        <w:spacing w:before="240"/>
      </w:pPr>
      <w:r>
        <w:lastRenderedPageBreak/>
        <w:t>Gradient eye</w:t>
      </w:r>
      <w:r>
        <w:rPr>
          <w:rFonts w:ascii="Cambria Math" w:hAnsi="Cambria Math" w:cs="Cambria Math"/>
        </w:rPr>
        <w:t>‑</w:t>
      </w:r>
      <w:r>
        <w:t>shadow washes, graphic liners &amp; stencil tricks</w:t>
      </w:r>
      <w:r>
        <w:br/>
      </w:r>
    </w:p>
    <w:p w14:paraId="07CBE297" w14:textId="77777777" w:rsidR="00F24A59" w:rsidRDefault="00F24A59" w:rsidP="00F24A59">
      <w:pPr>
        <w:numPr>
          <w:ilvl w:val="0"/>
          <w:numId w:val="505"/>
        </w:numPr>
        <w:spacing w:after="240"/>
      </w:pPr>
      <w:r>
        <w:t>Smudge</w:t>
      </w:r>
      <w:r>
        <w:rPr>
          <w:rFonts w:ascii="Cambria Math" w:hAnsi="Cambria Math" w:cs="Cambria Math"/>
        </w:rPr>
        <w:t>‑</w:t>
      </w:r>
      <w:r>
        <w:t>proof techniques for shoots &amp; humid climates</w:t>
      </w:r>
      <w:r>
        <w:br/>
      </w:r>
    </w:p>
    <w:p w14:paraId="33C081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💋</w:t>
      </w:r>
      <w:r>
        <w:t xml:space="preserve"> </w:t>
      </w:r>
      <w:r>
        <w:rPr>
          <w:b/>
        </w:rPr>
        <w:t>Perfect Lips, Zero Touch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ups</w:t>
      </w:r>
    </w:p>
    <w:p w14:paraId="7B33F381" w14:textId="77777777" w:rsidR="00F24A59" w:rsidRDefault="00F24A59" w:rsidP="00F24A59">
      <w:pPr>
        <w:numPr>
          <w:ilvl w:val="0"/>
          <w:numId w:val="665"/>
        </w:numPr>
        <w:spacing w:before="240"/>
      </w:pPr>
      <w:r>
        <w:t>Airbrush lip color layering for crisp edges and long wear</w:t>
      </w:r>
      <w:r>
        <w:br/>
      </w:r>
    </w:p>
    <w:p w14:paraId="13119DAE" w14:textId="77777777" w:rsidR="00F24A59" w:rsidRDefault="00F24A59" w:rsidP="00F24A59">
      <w:pPr>
        <w:numPr>
          <w:ilvl w:val="0"/>
          <w:numId w:val="665"/>
        </w:numPr>
        <w:spacing w:after="240"/>
      </w:pPr>
      <w:r>
        <w:t>Ombre &amp; high</w:t>
      </w:r>
      <w:r>
        <w:rPr>
          <w:rFonts w:ascii="Cambria Math" w:hAnsi="Cambria Math" w:cs="Cambria Math"/>
        </w:rPr>
        <w:t>‑</w:t>
      </w:r>
      <w:r>
        <w:t>shine finishes without traditional pencils</w:t>
      </w:r>
      <w:r>
        <w:br/>
      </w:r>
    </w:p>
    <w:p w14:paraId="25DAD70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b/>
        </w:rPr>
        <w:t>On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Set Speed &amp; Safety</w:t>
      </w:r>
    </w:p>
    <w:p w14:paraId="577817EF" w14:textId="77777777" w:rsidR="00F24A59" w:rsidRDefault="00F24A59" w:rsidP="00F24A59">
      <w:pPr>
        <w:numPr>
          <w:ilvl w:val="0"/>
          <w:numId w:val="703"/>
        </w:numPr>
        <w:spacing w:before="240"/>
      </w:pPr>
      <w:r>
        <w:t>Sanitization protocols, quick product swaps &amp; client comfort tips</w:t>
      </w:r>
      <w:r>
        <w:br/>
      </w:r>
    </w:p>
    <w:p w14:paraId="353B1759" w14:textId="77777777" w:rsidR="00F24A59" w:rsidRDefault="00F24A59" w:rsidP="00F24A59">
      <w:pPr>
        <w:numPr>
          <w:ilvl w:val="0"/>
          <w:numId w:val="703"/>
        </w:numPr>
        <w:spacing w:after="240"/>
      </w:pPr>
      <w:r>
        <w:t>Troubleshooting clogging, overspray &amp; humidity challenges</w:t>
      </w:r>
      <w:r>
        <w:br/>
      </w:r>
    </w:p>
    <w:p w14:paraId="36FB7DE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 you’ll earn a </w:t>
      </w:r>
      <w:r>
        <w:rPr>
          <w:b/>
        </w:rPr>
        <w:t>Certificate in Airbrush Makeup Artistry</w:t>
      </w:r>
      <w:r>
        <w:t>, validating your expertise with industry</w:t>
      </w:r>
      <w:r>
        <w:rPr>
          <w:rFonts w:ascii="Cambria Math" w:hAnsi="Cambria Math" w:cs="Cambria Math"/>
        </w:rPr>
        <w:t>‑</w:t>
      </w:r>
      <w:r>
        <w:t>standard techniques.</w:t>
      </w:r>
    </w:p>
    <w:p w14:paraId="691A1F8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A3917C6" w14:textId="77777777" w:rsidR="00F24A59" w:rsidRDefault="00F24A59" w:rsidP="00F24A59">
      <w:pPr>
        <w:numPr>
          <w:ilvl w:val="0"/>
          <w:numId w:val="697"/>
        </w:numPr>
        <w:spacing w:before="240"/>
      </w:pPr>
      <w:r>
        <w:t>Makeup artists upgrading to HD &amp; bridal airbrush services</w:t>
      </w:r>
      <w:r>
        <w:br/>
      </w:r>
    </w:p>
    <w:p w14:paraId="6B51DF91" w14:textId="77777777" w:rsidR="00F24A59" w:rsidRDefault="00F24A59" w:rsidP="00F24A59">
      <w:pPr>
        <w:numPr>
          <w:ilvl w:val="0"/>
          <w:numId w:val="697"/>
        </w:numPr>
      </w:pPr>
      <w:r>
        <w:t>Salon owners wanting a premium, fast</w:t>
      </w:r>
      <w:r>
        <w:rPr>
          <w:rFonts w:ascii="Cambria Math" w:hAnsi="Cambria Math" w:cs="Cambria Math"/>
        </w:rPr>
        <w:t>‑</w:t>
      </w:r>
      <w:r>
        <w:t>application add</w:t>
      </w:r>
      <w:r>
        <w:rPr>
          <w:rFonts w:ascii="Cambria Math" w:hAnsi="Cambria Math" w:cs="Cambria Math"/>
        </w:rPr>
        <w:t>‑</w:t>
      </w:r>
      <w:r>
        <w:t>on</w:t>
      </w:r>
      <w:r>
        <w:br/>
      </w:r>
    </w:p>
    <w:p w14:paraId="3EFAB94F" w14:textId="77777777" w:rsidR="00F24A59" w:rsidRDefault="00F24A59" w:rsidP="00F24A59">
      <w:pPr>
        <w:numPr>
          <w:ilvl w:val="0"/>
          <w:numId w:val="697"/>
        </w:numPr>
      </w:pPr>
      <w:r>
        <w:t>Freelancers &amp; beauty influencers seeking camera</w:t>
      </w:r>
      <w:r>
        <w:rPr>
          <w:rFonts w:ascii="Cambria Math" w:hAnsi="Cambria Math" w:cs="Cambria Math"/>
        </w:rPr>
        <w:t>‑</w:t>
      </w:r>
      <w:r>
        <w:t>perfect results</w:t>
      </w:r>
      <w:r>
        <w:br/>
      </w:r>
    </w:p>
    <w:p w14:paraId="33A3DA4D" w14:textId="77777777" w:rsidR="00F24A59" w:rsidRDefault="00F24A59" w:rsidP="00F24A59">
      <w:pPr>
        <w:numPr>
          <w:ilvl w:val="0"/>
          <w:numId w:val="697"/>
        </w:numPr>
      </w:pPr>
      <w:r>
        <w:t>Film, TV &amp; fashion assistants who need pro</w:t>
      </w:r>
      <w:r>
        <w:rPr>
          <w:rFonts w:ascii="Cambria Math" w:hAnsi="Cambria Math" w:cs="Cambria Math"/>
        </w:rPr>
        <w:t>‑</w:t>
      </w:r>
      <w:r>
        <w:t>level speed</w:t>
      </w:r>
      <w:r>
        <w:br/>
      </w:r>
    </w:p>
    <w:p w14:paraId="2FFA8434" w14:textId="77777777" w:rsidR="00F24A59" w:rsidRDefault="00F24A59" w:rsidP="00F24A59">
      <w:pPr>
        <w:numPr>
          <w:ilvl w:val="0"/>
          <w:numId w:val="697"/>
        </w:numPr>
        <w:spacing w:after="240"/>
      </w:pPr>
      <w:r>
        <w:t>Passionate beginners ready for an intensive, hands</w:t>
      </w:r>
      <w:r>
        <w:rPr>
          <w:rFonts w:ascii="Cambria Math" w:hAnsi="Cambria Math" w:cs="Cambria Math"/>
        </w:rPr>
        <w:t>‑</w:t>
      </w:r>
      <w:r>
        <w:t>on start</w:t>
      </w:r>
    </w:p>
    <w:p w14:paraId="38AE9CA0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BB88E2" w14:textId="77777777" w:rsidR="00F24A59" w:rsidRDefault="00F24A59" w:rsidP="00F24A59">
      <w:pPr>
        <w:spacing w:before="240" w:after="240"/>
      </w:pPr>
    </w:p>
    <w:p w14:paraId="3E7F090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International Diploma in Media Makeup</w:t>
      </w:r>
    </w:p>
    <w:p w14:paraId="2A8999CC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OIQ87</w:t>
      </w:r>
      <w:r>
        <w:br/>
        <w:t xml:space="preserve"> </w:t>
      </w:r>
      <w:r>
        <w:rPr>
          <w:b/>
        </w:rPr>
        <w:t>Duration:</w:t>
      </w:r>
      <w:r>
        <w:t xml:space="preserve"> 4 Months</w:t>
      </w:r>
      <w:r>
        <w:br/>
      </w:r>
      <w:r>
        <w:lastRenderedPageBreak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Internationally Certified Makeup Artist</w:t>
      </w:r>
    </w:p>
    <w:p w14:paraId="7BDDFB8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a global beauty career! Graduates step confidently into roles such as:</w:t>
      </w:r>
    </w:p>
    <w:p w14:paraId="0E084544" w14:textId="77777777" w:rsidR="00F24A59" w:rsidRDefault="00F24A59" w:rsidP="00F24A59">
      <w:pPr>
        <w:numPr>
          <w:ilvl w:val="0"/>
          <w:numId w:val="339"/>
        </w:numPr>
        <w:spacing w:before="240"/>
      </w:pPr>
      <w:r>
        <w:t>Media &amp; Fashion Makeup Artist (print, TV, film, OTT)</w:t>
      </w:r>
      <w:r>
        <w:br/>
      </w:r>
    </w:p>
    <w:p w14:paraId="6E55EA89" w14:textId="77777777" w:rsidR="00F24A59" w:rsidRDefault="00F24A59" w:rsidP="00F24A59">
      <w:pPr>
        <w:numPr>
          <w:ilvl w:val="0"/>
          <w:numId w:val="339"/>
        </w:numPr>
      </w:pPr>
      <w:r>
        <w:t>Bridal &amp; Special</w:t>
      </w:r>
      <w:r>
        <w:rPr>
          <w:rFonts w:ascii="Cambria Math" w:hAnsi="Cambria Math" w:cs="Cambria Math"/>
        </w:rPr>
        <w:t>‑</w:t>
      </w:r>
      <w:r>
        <w:t>Occasion Makeup Specialist</w:t>
      </w:r>
      <w:r>
        <w:br/>
      </w:r>
    </w:p>
    <w:p w14:paraId="711389BF" w14:textId="77777777" w:rsidR="00F24A59" w:rsidRDefault="00F24A59" w:rsidP="00F24A59">
      <w:pPr>
        <w:numPr>
          <w:ilvl w:val="0"/>
          <w:numId w:val="339"/>
        </w:numPr>
      </w:pPr>
      <w:r>
        <w:t>Runway/Catwalk Makeup Lead</w:t>
      </w:r>
      <w:r>
        <w:br/>
      </w:r>
    </w:p>
    <w:p w14:paraId="15984785" w14:textId="77777777" w:rsidR="00F24A59" w:rsidRDefault="00F24A59" w:rsidP="00F24A59">
      <w:pPr>
        <w:numPr>
          <w:ilvl w:val="0"/>
          <w:numId w:val="339"/>
        </w:numPr>
      </w:pPr>
      <w:r>
        <w:t>HD &amp; Airbrush Makeup Technician</w:t>
      </w:r>
      <w:r>
        <w:br/>
      </w:r>
    </w:p>
    <w:p w14:paraId="0DFC78C9" w14:textId="77777777" w:rsidR="00F24A59" w:rsidRDefault="00F24A59" w:rsidP="00F24A59">
      <w:pPr>
        <w:numPr>
          <w:ilvl w:val="0"/>
          <w:numId w:val="339"/>
        </w:numPr>
      </w:pPr>
      <w:r>
        <w:t>Creative/Fantasy Makeup Designer for shoots and events</w:t>
      </w:r>
      <w:r>
        <w:br/>
      </w:r>
    </w:p>
    <w:p w14:paraId="29B264BA" w14:textId="77777777" w:rsidR="00F24A59" w:rsidRDefault="00F24A59" w:rsidP="00F24A59">
      <w:pPr>
        <w:numPr>
          <w:ilvl w:val="0"/>
          <w:numId w:val="339"/>
        </w:numPr>
      </w:pPr>
      <w:r>
        <w:t>Hair &amp; Makeup Combo Stylist for production houses</w:t>
      </w:r>
      <w:r>
        <w:br/>
      </w:r>
    </w:p>
    <w:p w14:paraId="3BCF05C4" w14:textId="77777777" w:rsidR="00F24A59" w:rsidRDefault="00F24A59" w:rsidP="00F24A59">
      <w:pPr>
        <w:numPr>
          <w:ilvl w:val="0"/>
          <w:numId w:val="339"/>
        </w:numPr>
      </w:pPr>
      <w:r>
        <w:t>Personal/Celebrity Makeup Artist</w:t>
      </w:r>
      <w:r>
        <w:br/>
      </w:r>
    </w:p>
    <w:p w14:paraId="101D1403" w14:textId="77777777" w:rsidR="00F24A59" w:rsidRDefault="00F24A59" w:rsidP="00F24A59">
      <w:pPr>
        <w:numPr>
          <w:ilvl w:val="0"/>
          <w:numId w:val="339"/>
        </w:numPr>
      </w:pPr>
      <w:r>
        <w:t>Brand Trainer, Product Educator or Beauty Influencer</w:t>
      </w:r>
      <w:r>
        <w:br/>
      </w:r>
    </w:p>
    <w:p w14:paraId="46956878" w14:textId="77777777" w:rsidR="00F24A59" w:rsidRDefault="00F24A59" w:rsidP="00F24A59">
      <w:pPr>
        <w:numPr>
          <w:ilvl w:val="0"/>
          <w:numId w:val="339"/>
        </w:numPr>
        <w:spacing w:after="240"/>
      </w:pPr>
      <w:r>
        <w:t>Salon or Studio Owner with international service standards</w:t>
      </w:r>
      <w:r>
        <w:br/>
      </w:r>
    </w:p>
    <w:p w14:paraId="6CD591F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84DB0C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Mastery</w:t>
      </w:r>
    </w:p>
    <w:p w14:paraId="3783D2D5" w14:textId="77777777" w:rsidR="00F24A59" w:rsidRDefault="00F24A59" w:rsidP="00F24A59">
      <w:pPr>
        <w:numPr>
          <w:ilvl w:val="0"/>
          <w:numId w:val="408"/>
        </w:numPr>
        <w:spacing w:before="240"/>
      </w:pPr>
      <w:r>
        <w:t>Flawless base, contour &amp; corrective techniques</w:t>
      </w:r>
      <w:r>
        <w:br/>
      </w:r>
    </w:p>
    <w:p w14:paraId="573BF79D" w14:textId="77777777" w:rsidR="00F24A59" w:rsidRDefault="00F24A59" w:rsidP="00F24A59">
      <w:pPr>
        <w:numPr>
          <w:ilvl w:val="0"/>
          <w:numId w:val="408"/>
        </w:numPr>
      </w:pPr>
      <w:r>
        <w:t>Beauty, editorial, bridal and red</w:t>
      </w:r>
      <w:r>
        <w:rPr>
          <w:rFonts w:ascii="Cambria Math" w:hAnsi="Cambria Math" w:cs="Cambria Math"/>
        </w:rPr>
        <w:t>‑</w:t>
      </w:r>
      <w:r>
        <w:t>carpet looks</w:t>
      </w:r>
      <w:r>
        <w:br/>
      </w:r>
    </w:p>
    <w:p w14:paraId="329731C1" w14:textId="77777777" w:rsidR="00F24A59" w:rsidRDefault="00F24A59" w:rsidP="00F24A59">
      <w:pPr>
        <w:numPr>
          <w:ilvl w:val="0"/>
          <w:numId w:val="408"/>
        </w:numPr>
      </w:pPr>
      <w:r>
        <w:t>Era</w:t>
      </w:r>
      <w:r>
        <w:rPr>
          <w:rFonts w:ascii="Cambria Math" w:hAnsi="Cambria Math" w:cs="Cambria Math"/>
        </w:rPr>
        <w:t>‑</w:t>
      </w:r>
      <w:r>
        <w:t>inspired black</w:t>
      </w:r>
      <w:r>
        <w:rPr>
          <w:rFonts w:ascii="Cambria Math" w:hAnsi="Cambria Math" w:cs="Cambria Math"/>
        </w:rPr>
        <w:t>‑</w:t>
      </w:r>
      <w:r>
        <w:t>&amp;</w:t>
      </w:r>
      <w:r>
        <w:rPr>
          <w:rFonts w:ascii="Cambria Math" w:hAnsi="Cambria Math" w:cs="Cambria Math"/>
        </w:rPr>
        <w:t>‑</w:t>
      </w:r>
      <w:r>
        <w:t>white and colour photographic makeup</w:t>
      </w:r>
      <w:r>
        <w:br/>
      </w:r>
    </w:p>
    <w:p w14:paraId="6D5C8C48" w14:textId="77777777" w:rsidR="00F24A59" w:rsidRDefault="00F24A59" w:rsidP="00F24A59">
      <w:pPr>
        <w:numPr>
          <w:ilvl w:val="0"/>
          <w:numId w:val="408"/>
        </w:numPr>
      </w:pPr>
      <w:r>
        <w:t>HD &amp; airbrush application for 4K cameras</w:t>
      </w:r>
      <w:r>
        <w:br/>
      </w:r>
    </w:p>
    <w:p w14:paraId="127E97D3" w14:textId="77777777" w:rsidR="00F24A59" w:rsidRDefault="00F24A59" w:rsidP="00F24A59">
      <w:pPr>
        <w:numPr>
          <w:ilvl w:val="0"/>
          <w:numId w:val="408"/>
        </w:numPr>
        <w:spacing w:after="240"/>
      </w:pPr>
      <w:r>
        <w:t>Creative/fantasy concepts, mood boards &amp; storyboards</w:t>
      </w:r>
      <w:r>
        <w:br/>
      </w:r>
    </w:p>
    <w:p w14:paraId="1D93424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Science &amp; Strategy</w:t>
      </w:r>
    </w:p>
    <w:p w14:paraId="3561B831" w14:textId="77777777" w:rsidR="00F24A59" w:rsidRDefault="00F24A59" w:rsidP="00F24A59">
      <w:pPr>
        <w:numPr>
          <w:ilvl w:val="0"/>
          <w:numId w:val="670"/>
        </w:numPr>
        <w:spacing w:before="240"/>
      </w:pPr>
      <w:r>
        <w:t>Skin anatomy, face morphology &amp; analysis for customised looks</w:t>
      </w:r>
      <w:r>
        <w:br/>
      </w:r>
    </w:p>
    <w:p w14:paraId="00E3FDF5" w14:textId="77777777" w:rsidR="00F24A59" w:rsidRDefault="00F24A59" w:rsidP="00F24A59">
      <w:pPr>
        <w:numPr>
          <w:ilvl w:val="0"/>
          <w:numId w:val="670"/>
        </w:numPr>
      </w:pPr>
      <w:r>
        <w:lastRenderedPageBreak/>
        <w:t>Colour theory, light behaviour &amp; camera interaction</w:t>
      </w:r>
      <w:r>
        <w:br/>
      </w:r>
    </w:p>
    <w:p w14:paraId="45923E6D" w14:textId="77777777" w:rsidR="00F24A59" w:rsidRDefault="00F24A59" w:rsidP="00F24A59">
      <w:pPr>
        <w:numPr>
          <w:ilvl w:val="0"/>
          <w:numId w:val="670"/>
        </w:numPr>
      </w:pPr>
      <w:r>
        <w:t>Cosmetic chemistry basics for safer product selection</w:t>
      </w:r>
      <w:r>
        <w:br/>
      </w:r>
    </w:p>
    <w:p w14:paraId="1671ABB3" w14:textId="77777777" w:rsidR="00F24A59" w:rsidRDefault="00F24A59" w:rsidP="00F24A59">
      <w:pPr>
        <w:numPr>
          <w:ilvl w:val="0"/>
          <w:numId w:val="670"/>
        </w:numPr>
        <w:spacing w:after="240"/>
      </w:pPr>
      <w:r>
        <w:t>Operations &amp; quality control for professional hygiene</w:t>
      </w:r>
      <w:r>
        <w:br/>
      </w:r>
    </w:p>
    <w:p w14:paraId="21D4B7A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</w:t>
      </w:r>
      <w:r>
        <w:t xml:space="preserve"> </w:t>
      </w:r>
      <w:r>
        <w:rPr>
          <w:b/>
        </w:rPr>
        <w:t>Tools &amp; Tech</w:t>
      </w:r>
    </w:p>
    <w:p w14:paraId="7895B83C" w14:textId="77777777" w:rsidR="00F24A59" w:rsidRDefault="00F24A59" w:rsidP="00F24A59">
      <w:pPr>
        <w:numPr>
          <w:ilvl w:val="0"/>
          <w:numId w:val="469"/>
        </w:numPr>
        <w:spacing w:before="240"/>
      </w:pPr>
      <w:r>
        <w:t>Pro</w:t>
      </w:r>
      <w:r>
        <w:rPr>
          <w:rFonts w:ascii="Cambria Math" w:hAnsi="Cambria Math" w:cs="Cambria Math"/>
        </w:rPr>
        <w:t>‑</w:t>
      </w:r>
      <w:r>
        <w:t>level brush, airbrush &amp; gadget handling</w:t>
      </w:r>
      <w:r>
        <w:br/>
      </w:r>
    </w:p>
    <w:p w14:paraId="22C9D5B4" w14:textId="77777777" w:rsidR="00F24A59" w:rsidRDefault="00F24A59" w:rsidP="00F24A59">
      <w:pPr>
        <w:numPr>
          <w:ilvl w:val="0"/>
          <w:numId w:val="469"/>
        </w:numPr>
      </w:pPr>
      <w:r>
        <w:t>Eyelash lifting, tinting &amp; TikTok</w:t>
      </w:r>
      <w:r>
        <w:rPr>
          <w:rFonts w:ascii="Cambria Math" w:hAnsi="Cambria Math" w:cs="Cambria Math"/>
        </w:rPr>
        <w:t>‑</w:t>
      </w:r>
      <w:r>
        <w:t>style nail extensions</w:t>
      </w:r>
      <w:r>
        <w:br/>
      </w:r>
    </w:p>
    <w:p w14:paraId="34181044" w14:textId="77777777" w:rsidR="00F24A59" w:rsidRDefault="00F24A59" w:rsidP="00F24A59">
      <w:pPr>
        <w:numPr>
          <w:ilvl w:val="0"/>
          <w:numId w:val="469"/>
        </w:numPr>
        <w:spacing w:after="240"/>
      </w:pPr>
      <w:r>
        <w:t>Hair styling suite: Hollywood waves, boho curls, HD up</w:t>
      </w:r>
      <w:r>
        <w:rPr>
          <w:rFonts w:ascii="Cambria Math" w:hAnsi="Cambria Math" w:cs="Cambria Math"/>
        </w:rPr>
        <w:t>‑</w:t>
      </w:r>
      <w:r>
        <w:t>dos, corn rows &amp; more</w:t>
      </w:r>
      <w:r>
        <w:br/>
      </w:r>
    </w:p>
    <w:p w14:paraId="1A34CB2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b/>
        </w:rPr>
        <w:t>Career Toolkit</w:t>
      </w:r>
    </w:p>
    <w:p w14:paraId="766392AD" w14:textId="77777777" w:rsidR="00F24A59" w:rsidRDefault="00F24A59" w:rsidP="00F24A59">
      <w:pPr>
        <w:numPr>
          <w:ilvl w:val="0"/>
          <w:numId w:val="395"/>
        </w:numPr>
        <w:spacing w:before="240"/>
      </w:pPr>
      <w:r>
        <w:t>Portfolio creation with guided photoshoots</w:t>
      </w:r>
      <w:r>
        <w:br/>
      </w:r>
    </w:p>
    <w:p w14:paraId="64FEF76C" w14:textId="77777777" w:rsidR="00F24A59" w:rsidRDefault="00F24A59" w:rsidP="00F24A59">
      <w:pPr>
        <w:numPr>
          <w:ilvl w:val="0"/>
          <w:numId w:val="395"/>
        </w:numPr>
      </w:pPr>
      <w:r>
        <w:t>CV build</w:t>
      </w:r>
      <w:r>
        <w:rPr>
          <w:rFonts w:ascii="Cambria Math" w:hAnsi="Cambria Math" w:cs="Cambria Math"/>
        </w:rPr>
        <w:t>‑</w:t>
      </w:r>
      <w:r>
        <w:t>up &amp; personal branding</w:t>
      </w:r>
      <w:r>
        <w:br/>
      </w:r>
    </w:p>
    <w:p w14:paraId="2466DEC0" w14:textId="77777777" w:rsidR="00F24A59" w:rsidRDefault="00F24A59" w:rsidP="00F24A59">
      <w:pPr>
        <w:numPr>
          <w:ilvl w:val="0"/>
          <w:numId w:val="395"/>
        </w:numPr>
      </w:pPr>
      <w:r>
        <w:t>PR, marketing &amp; client management essentials</w:t>
      </w:r>
      <w:r>
        <w:br/>
      </w:r>
    </w:p>
    <w:p w14:paraId="197C3089" w14:textId="77777777" w:rsidR="00F24A59" w:rsidRDefault="00F24A59" w:rsidP="00F24A59">
      <w:pPr>
        <w:numPr>
          <w:ilvl w:val="0"/>
          <w:numId w:val="395"/>
        </w:numPr>
        <w:spacing w:after="240"/>
      </w:pPr>
      <w:r>
        <w:t>One</w:t>
      </w:r>
      <w:r>
        <w:rPr>
          <w:rFonts w:ascii="Cambria Math" w:hAnsi="Cambria Math" w:cs="Cambria Math"/>
        </w:rPr>
        <w:t>‑</w:t>
      </w:r>
      <w:r>
        <w:t>year after</w:t>
      </w:r>
      <w:r>
        <w:rPr>
          <w:rFonts w:ascii="Cambria Math" w:hAnsi="Cambria Math" w:cs="Cambria Math"/>
        </w:rPr>
        <w:t>‑</w:t>
      </w:r>
      <w:r>
        <w:t>care mentorship, two free master seminars &amp; 100 % placement assistance*</w:t>
      </w:r>
      <w:r>
        <w:br/>
      </w:r>
    </w:p>
    <w:p w14:paraId="4C5EC7DE" w14:textId="77777777" w:rsidR="00F24A59" w:rsidRDefault="00F24A59" w:rsidP="00F24A59">
      <w:pPr>
        <w:spacing w:before="240" w:after="240"/>
      </w:pPr>
      <w:r>
        <w:t>*Terms &amp; conditions apply</w:t>
      </w:r>
    </w:p>
    <w:p w14:paraId="6B26702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successful completion you’ll receive an </w:t>
      </w:r>
      <w:r>
        <w:rPr>
          <w:b/>
        </w:rPr>
        <w:t>International Diploma in Media Makeup</w:t>
      </w:r>
      <w:r>
        <w:t xml:space="preserve">, officially certifying you as an </w:t>
      </w:r>
      <w:r>
        <w:rPr>
          <w:b/>
        </w:rPr>
        <w:t>Internationally Certified Makeup Artist.</w:t>
      </w:r>
    </w:p>
    <w:p w14:paraId="3CA9869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E9C795D" w14:textId="77777777" w:rsidR="00F24A59" w:rsidRDefault="00F24A59" w:rsidP="00F24A59">
      <w:pPr>
        <w:numPr>
          <w:ilvl w:val="0"/>
          <w:numId w:val="317"/>
        </w:numPr>
        <w:spacing w:before="240"/>
      </w:pPr>
      <w:r>
        <w:t>Freshers dreaming of a high</w:t>
      </w:r>
      <w:r>
        <w:rPr>
          <w:rFonts w:ascii="Cambria Math" w:hAnsi="Cambria Math" w:cs="Cambria Math"/>
        </w:rPr>
        <w:t>‑</w:t>
      </w:r>
      <w:r>
        <w:t>profile beauty career</w:t>
      </w:r>
      <w:r>
        <w:br/>
      </w:r>
    </w:p>
    <w:p w14:paraId="63E8B4F5" w14:textId="77777777" w:rsidR="00F24A59" w:rsidRDefault="00F24A59" w:rsidP="00F24A59">
      <w:pPr>
        <w:numPr>
          <w:ilvl w:val="0"/>
          <w:numId w:val="317"/>
        </w:numPr>
      </w:pPr>
      <w:r>
        <w:t>Working makeup artists ready to go global</w:t>
      </w:r>
      <w:r>
        <w:br/>
      </w:r>
    </w:p>
    <w:p w14:paraId="7173027A" w14:textId="77777777" w:rsidR="00F24A59" w:rsidRDefault="00F24A59" w:rsidP="00F24A59">
      <w:pPr>
        <w:numPr>
          <w:ilvl w:val="0"/>
          <w:numId w:val="317"/>
        </w:numPr>
      </w:pPr>
      <w:r>
        <w:t>Salon owners expanding into media &amp; fashion work</w:t>
      </w:r>
      <w:r>
        <w:br/>
      </w:r>
    </w:p>
    <w:p w14:paraId="6432FC9A" w14:textId="77777777" w:rsidR="00F24A59" w:rsidRDefault="00F24A59" w:rsidP="00F24A59">
      <w:pPr>
        <w:numPr>
          <w:ilvl w:val="0"/>
          <w:numId w:val="317"/>
        </w:numPr>
        <w:pBdr>
          <w:top w:val="nil"/>
          <w:left w:val="nil"/>
          <w:bottom w:val="nil"/>
          <w:right w:val="nil"/>
          <w:between w:val="nil"/>
        </w:pBdr>
      </w:pPr>
      <w:r>
        <w:t>Hairstylists adding professional makeup to their menu</w:t>
      </w:r>
    </w:p>
    <w:p w14:paraId="13118A92" w14:textId="77777777" w:rsidR="00F24A59" w:rsidRDefault="00F24A59" w:rsidP="00F24A59">
      <w:pPr>
        <w:numPr>
          <w:ilvl w:val="0"/>
          <w:numId w:val="317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Content creators &amp; beauty enthusiasts who want industry</w:t>
      </w:r>
      <w:r>
        <w:rPr>
          <w:rFonts w:ascii="Cambria Math" w:hAnsi="Cambria Math" w:cs="Cambria Math"/>
        </w:rPr>
        <w:t>‑</w:t>
      </w:r>
      <w:r>
        <w:t>ready skills</w:t>
      </w:r>
    </w:p>
    <w:p w14:paraId="22FDC8B9" w14:textId="77777777" w:rsidR="00F24A59" w:rsidRDefault="00F24A59" w:rsidP="00F24A59">
      <w:pPr>
        <w:spacing w:before="240" w:after="240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0A383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Certificate in Eyelash Extension</w:t>
      </w:r>
    </w:p>
    <w:p w14:paraId="0C1AD1F3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OCQ53</w:t>
      </w:r>
      <w:r>
        <w:br/>
        <w:t xml:space="preserve"> </w:t>
      </w:r>
      <w:r>
        <w:rPr>
          <w:b/>
        </w:rPr>
        <w:t>Duration:</w:t>
      </w:r>
      <w:r>
        <w:t xml:space="preserve"> 1 Day </w:t>
      </w:r>
    </w:p>
    <w:p w14:paraId="7BF50D72" w14:textId="77777777" w:rsidR="00F24A59" w:rsidRDefault="00F24A59" w:rsidP="00F24A59">
      <w:pPr>
        <w:spacing w:before="240" w:after="240"/>
      </w:pPr>
      <w:r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 As:</w:t>
      </w:r>
      <w:r>
        <w:t xml:space="preserve"> Certified EyeLash Technician</w:t>
      </w:r>
    </w:p>
    <w:p w14:paraId="0311DB2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fast</w:t>
      </w:r>
      <w:r>
        <w:rPr>
          <w:rFonts w:ascii="Cambria Math" w:hAnsi="Cambria Math" w:cs="Cambria Math"/>
        </w:rPr>
        <w:t>‑</w:t>
      </w:r>
      <w:r>
        <w:t>track career options in the booming lash &amp; beauty market:</w:t>
      </w:r>
    </w:p>
    <w:p w14:paraId="5F105F79" w14:textId="77777777" w:rsidR="00F24A59" w:rsidRDefault="00F24A59" w:rsidP="00F24A59">
      <w:pPr>
        <w:numPr>
          <w:ilvl w:val="0"/>
          <w:numId w:val="544"/>
        </w:numPr>
        <w:spacing w:before="240"/>
      </w:pPr>
      <w:r>
        <w:rPr>
          <w:b/>
        </w:rPr>
        <w:t>EyeLash Technician</w:t>
      </w:r>
      <w:r>
        <w:t xml:space="preserve"> in salons, spas, or brow</w:t>
      </w:r>
      <w:r>
        <w:rPr>
          <w:rFonts w:ascii="Cambria Math" w:hAnsi="Cambria Math" w:cs="Cambria Math"/>
        </w:rPr>
        <w:t>‑</w:t>
      </w:r>
      <w:r>
        <w:t>lash bars</w:t>
      </w:r>
      <w:r>
        <w:br/>
      </w:r>
    </w:p>
    <w:p w14:paraId="122B80AD" w14:textId="77777777" w:rsidR="00F24A59" w:rsidRDefault="00F24A59" w:rsidP="00F24A59">
      <w:pPr>
        <w:numPr>
          <w:ilvl w:val="0"/>
          <w:numId w:val="544"/>
        </w:numPr>
      </w:pPr>
      <w:r>
        <w:rPr>
          <w:b/>
        </w:rPr>
        <w:t>Freelance Lash Artist</w:t>
      </w:r>
      <w:r>
        <w:t xml:space="preserve"> for home &amp; bridal visits</w:t>
      </w:r>
      <w:r>
        <w:br/>
      </w:r>
    </w:p>
    <w:p w14:paraId="29F41D8D" w14:textId="77777777" w:rsidR="00F24A59" w:rsidRDefault="00F24A59" w:rsidP="00F24A59">
      <w:pPr>
        <w:numPr>
          <w:ilvl w:val="0"/>
          <w:numId w:val="544"/>
        </w:numPr>
      </w:pPr>
      <w:r>
        <w:rPr>
          <w:b/>
        </w:rPr>
        <w:t>Beauty Influencer</w:t>
      </w:r>
      <w:r>
        <w:t xml:space="preserve"> creating lash content &amp; tutorials online</w:t>
      </w:r>
      <w:r>
        <w:br/>
      </w:r>
    </w:p>
    <w:p w14:paraId="151E869D" w14:textId="77777777" w:rsidR="00F24A59" w:rsidRDefault="00F24A59" w:rsidP="00F24A59">
      <w:pPr>
        <w:numPr>
          <w:ilvl w:val="0"/>
          <w:numId w:val="544"/>
        </w:numPr>
      </w:pPr>
      <w:r>
        <w:rPr>
          <w:b/>
        </w:rPr>
        <w:t>Add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On Specialist</w:t>
      </w:r>
      <w:r>
        <w:t xml:space="preserve"> boosting income if you’re already a makeup artist, nail tech, or hairstylist</w:t>
      </w:r>
      <w:r>
        <w:br/>
      </w:r>
    </w:p>
    <w:p w14:paraId="4F1EE716" w14:textId="77777777" w:rsidR="00F24A59" w:rsidRDefault="00F24A59" w:rsidP="00F24A59">
      <w:pPr>
        <w:numPr>
          <w:ilvl w:val="0"/>
          <w:numId w:val="544"/>
        </w:numPr>
        <w:spacing w:after="240"/>
      </w:pPr>
      <w:r>
        <w:rPr>
          <w:b/>
        </w:rPr>
        <w:t>Future Trainer</w:t>
      </w:r>
      <w:r>
        <w:t xml:space="preserve"> (with experience) mentoring new lash artists</w:t>
      </w:r>
      <w:r>
        <w:br/>
      </w:r>
    </w:p>
    <w:p w14:paraId="6F941DB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044F6C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b/>
        </w:rPr>
        <w:t>Product &amp; Safety Know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How</w:t>
      </w:r>
    </w:p>
    <w:p w14:paraId="10BD2A4F" w14:textId="77777777" w:rsidR="00F24A59" w:rsidRDefault="00F24A59" w:rsidP="00F24A59">
      <w:pPr>
        <w:numPr>
          <w:ilvl w:val="0"/>
          <w:numId w:val="602"/>
        </w:numPr>
        <w:spacing w:before="240"/>
      </w:pPr>
      <w:r>
        <w:t>Identify lash types, curls, lengths &amp; thicknesses</w:t>
      </w:r>
      <w:r>
        <w:br/>
      </w:r>
    </w:p>
    <w:p w14:paraId="440CDAA3" w14:textId="77777777" w:rsidR="00F24A59" w:rsidRDefault="00F24A59" w:rsidP="00F24A59">
      <w:pPr>
        <w:numPr>
          <w:ilvl w:val="0"/>
          <w:numId w:val="602"/>
        </w:numPr>
      </w:pPr>
      <w:r>
        <w:t>Understand adhesives, primers, removers &amp; after</w:t>
      </w:r>
      <w:r>
        <w:rPr>
          <w:rFonts w:ascii="Cambria Math" w:hAnsi="Cambria Math" w:cs="Cambria Math"/>
        </w:rPr>
        <w:t>‑</w:t>
      </w:r>
      <w:r>
        <w:t>care products</w:t>
      </w:r>
      <w:r>
        <w:br/>
      </w:r>
    </w:p>
    <w:p w14:paraId="3C2C730F" w14:textId="77777777" w:rsidR="00F24A59" w:rsidRDefault="00F24A59" w:rsidP="00F24A59">
      <w:pPr>
        <w:numPr>
          <w:ilvl w:val="0"/>
          <w:numId w:val="602"/>
        </w:numPr>
        <w:spacing w:after="240"/>
      </w:pPr>
      <w:r>
        <w:t>Spot contraindications (allergies, eye conditions) to keep clients safe</w:t>
      </w:r>
      <w:r>
        <w:br/>
      </w:r>
    </w:p>
    <w:p w14:paraId="1046EA1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🛠</w:t>
      </w:r>
      <w:r>
        <w:t xml:space="preserve"> </w:t>
      </w:r>
      <w:r>
        <w:rPr>
          <w:b/>
        </w:rPr>
        <w:t>Tools of the Trade</w:t>
      </w:r>
    </w:p>
    <w:p w14:paraId="0B8FD79E" w14:textId="77777777" w:rsidR="00F24A59" w:rsidRDefault="00F24A59" w:rsidP="00F24A59">
      <w:pPr>
        <w:numPr>
          <w:ilvl w:val="0"/>
          <w:numId w:val="657"/>
        </w:numPr>
        <w:spacing w:before="240" w:after="240"/>
      </w:pPr>
      <w:r>
        <w:t>Tweezers, lash palettes, nano</w:t>
      </w:r>
      <w:r>
        <w:rPr>
          <w:rFonts w:ascii="Cambria Math" w:hAnsi="Cambria Math" w:cs="Cambria Math"/>
        </w:rPr>
        <w:t>‑</w:t>
      </w:r>
      <w:r>
        <w:t>misters &amp; more—how to choose, hold &amp; sanitize</w:t>
      </w:r>
      <w:r>
        <w:br/>
      </w:r>
    </w:p>
    <w:p w14:paraId="284F78A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👁️</w:t>
      </w:r>
      <w:r>
        <w:t xml:space="preserve"> </w:t>
      </w:r>
      <w:r>
        <w:rPr>
          <w:b/>
        </w:rPr>
        <w:t>Application Mastery</w:t>
      </w:r>
    </w:p>
    <w:p w14:paraId="0BD4779D" w14:textId="77777777" w:rsidR="00F24A59" w:rsidRDefault="00F24A59" w:rsidP="00F24A59">
      <w:pPr>
        <w:numPr>
          <w:ilvl w:val="0"/>
          <w:numId w:val="254"/>
        </w:numPr>
        <w:spacing w:before="240"/>
      </w:pPr>
      <w:r>
        <w:lastRenderedPageBreak/>
        <w:t>Lash mapping for natural, doll, cat</w:t>
      </w:r>
      <w:r>
        <w:rPr>
          <w:rFonts w:ascii="Cambria Math" w:hAnsi="Cambria Math" w:cs="Cambria Math"/>
        </w:rPr>
        <w:t>‑</w:t>
      </w:r>
      <w:r>
        <w:t>eye &amp; volume looks</w:t>
      </w:r>
      <w:r>
        <w:br/>
      </w:r>
    </w:p>
    <w:p w14:paraId="70FD6673" w14:textId="77777777" w:rsidR="00F24A59" w:rsidRDefault="00F24A59" w:rsidP="00F24A59">
      <w:pPr>
        <w:numPr>
          <w:ilvl w:val="0"/>
          <w:numId w:val="254"/>
        </w:numPr>
      </w:pPr>
      <w:r>
        <w:t>Isolation technique so natural lashes stay healthy</w:t>
      </w:r>
      <w:r>
        <w:br/>
      </w:r>
    </w:p>
    <w:p w14:paraId="44502E42" w14:textId="77777777" w:rsidR="00F24A59" w:rsidRDefault="00F24A59" w:rsidP="00F24A59">
      <w:pPr>
        <w:numPr>
          <w:ilvl w:val="0"/>
          <w:numId w:val="254"/>
        </w:numPr>
        <w:spacing w:after="240"/>
      </w:pPr>
      <w:r>
        <w:t>Proper adhesive dipping, placement &amp; curing for long</w:t>
      </w:r>
      <w:r>
        <w:rPr>
          <w:rFonts w:ascii="Cambria Math" w:hAnsi="Cambria Math" w:cs="Cambria Math"/>
        </w:rPr>
        <w:t>‑</w:t>
      </w:r>
      <w:r>
        <w:t>lasting sets</w:t>
      </w:r>
      <w:r>
        <w:br/>
      </w:r>
    </w:p>
    <w:p w14:paraId="530B63C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♻️</w:t>
      </w:r>
      <w:r>
        <w:t xml:space="preserve"> </w:t>
      </w:r>
      <w:r>
        <w:rPr>
          <w:b/>
        </w:rPr>
        <w:t>Safe Removal &amp; After</w:t>
      </w:r>
      <w:r>
        <w:rPr>
          <w:rFonts w:ascii="Cambria Math" w:hAnsi="Cambria Math" w:cs="Cambria Math"/>
          <w:b/>
        </w:rPr>
        <w:t>‑</w:t>
      </w:r>
      <w:r>
        <w:rPr>
          <w:b/>
        </w:rPr>
        <w:t>Care</w:t>
      </w:r>
    </w:p>
    <w:p w14:paraId="76FFC645" w14:textId="77777777" w:rsidR="00F24A59" w:rsidRDefault="00F24A59" w:rsidP="00F24A59">
      <w:pPr>
        <w:numPr>
          <w:ilvl w:val="0"/>
          <w:numId w:val="429"/>
        </w:numPr>
        <w:spacing w:before="240"/>
      </w:pPr>
      <w:r>
        <w:t>Gentle removal methods that protect natural lashes</w:t>
      </w:r>
      <w:r>
        <w:br/>
      </w:r>
    </w:p>
    <w:p w14:paraId="4D66445E" w14:textId="77777777" w:rsidR="00F24A59" w:rsidRDefault="00F24A59" w:rsidP="00F24A59">
      <w:pPr>
        <w:numPr>
          <w:ilvl w:val="0"/>
          <w:numId w:val="429"/>
        </w:numPr>
        <w:spacing w:after="240"/>
      </w:pPr>
      <w:r>
        <w:t>Client education: cleaning, refills, retention tips</w:t>
      </w:r>
      <w:r>
        <w:br/>
      </w:r>
    </w:p>
    <w:p w14:paraId="6759BB5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Pro Tips &amp; Business Boosters</w:t>
      </w:r>
    </w:p>
    <w:p w14:paraId="7875CA3B" w14:textId="77777777" w:rsidR="00F24A59" w:rsidRDefault="00F24A59" w:rsidP="00F24A59">
      <w:pPr>
        <w:numPr>
          <w:ilvl w:val="0"/>
          <w:numId w:val="666"/>
        </w:numPr>
        <w:spacing w:before="240"/>
      </w:pPr>
      <w:r>
        <w:t>Speed</w:t>
      </w:r>
      <w:r>
        <w:rPr>
          <w:rFonts w:ascii="Cambria Math" w:hAnsi="Cambria Math" w:cs="Cambria Math"/>
        </w:rPr>
        <w:t>‑</w:t>
      </w:r>
      <w:r>
        <w:t>up hacks to serve more clients per day</w:t>
      </w:r>
      <w:r>
        <w:br/>
      </w:r>
    </w:p>
    <w:p w14:paraId="59DC2567" w14:textId="77777777" w:rsidR="00F24A59" w:rsidRDefault="00F24A59" w:rsidP="00F24A59">
      <w:pPr>
        <w:numPr>
          <w:ilvl w:val="0"/>
          <w:numId w:val="666"/>
        </w:numPr>
      </w:pPr>
      <w:r>
        <w:t>Photography pointers to showcase your work and build an online portfolio</w:t>
      </w:r>
      <w:r>
        <w:br/>
      </w:r>
    </w:p>
    <w:p w14:paraId="6D93D6E1" w14:textId="77777777" w:rsidR="00F24A59" w:rsidRDefault="00F24A59" w:rsidP="00F24A59">
      <w:pPr>
        <w:numPr>
          <w:ilvl w:val="0"/>
          <w:numId w:val="666"/>
        </w:numPr>
        <w:spacing w:after="240"/>
      </w:pPr>
      <w:r>
        <w:t>Pricing &amp; refill scheduling for steady income</w:t>
      </w:r>
      <w:r>
        <w:br/>
      </w:r>
    </w:p>
    <w:p w14:paraId="5BA7563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successful completion you’ll earn a </w:t>
      </w:r>
      <w:r>
        <w:rPr>
          <w:b/>
        </w:rPr>
        <w:t>Certificate in Eyelash Extension</w:t>
      </w:r>
      <w:r>
        <w:t xml:space="preserve">, officially recognizing you as a </w:t>
      </w:r>
      <w:r>
        <w:rPr>
          <w:b/>
        </w:rPr>
        <w:t>Certified Lash Tech</w:t>
      </w:r>
      <w:r>
        <w:t>—ready to book paying clients immediately.</w:t>
      </w:r>
    </w:p>
    <w:p w14:paraId="3DA486E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BD91C58" w14:textId="77777777" w:rsidR="00F24A59" w:rsidRDefault="00F24A59" w:rsidP="00F24A59">
      <w:pPr>
        <w:numPr>
          <w:ilvl w:val="0"/>
          <w:numId w:val="745"/>
        </w:numPr>
        <w:spacing w:before="240"/>
      </w:pPr>
      <w:r>
        <w:t>Freshers chasing a quick entry into beauty services</w:t>
      </w:r>
      <w:r>
        <w:br/>
      </w:r>
    </w:p>
    <w:p w14:paraId="03214B8B" w14:textId="77777777" w:rsidR="00F24A59" w:rsidRDefault="00F24A59" w:rsidP="00F24A59">
      <w:pPr>
        <w:numPr>
          <w:ilvl w:val="0"/>
          <w:numId w:val="745"/>
        </w:numPr>
      </w:pPr>
      <w:r>
        <w:t>Salon owners adding high</w:t>
      </w:r>
      <w:r>
        <w:rPr>
          <w:rFonts w:ascii="Cambria Math" w:hAnsi="Cambria Math" w:cs="Cambria Math"/>
        </w:rPr>
        <w:t>‑</w:t>
      </w:r>
      <w:r>
        <w:t>margin lash menus</w:t>
      </w:r>
      <w:r>
        <w:br/>
      </w:r>
    </w:p>
    <w:p w14:paraId="2F5BB271" w14:textId="77777777" w:rsidR="00F24A59" w:rsidRDefault="00F24A59" w:rsidP="00F24A59">
      <w:pPr>
        <w:numPr>
          <w:ilvl w:val="0"/>
          <w:numId w:val="745"/>
        </w:numPr>
      </w:pPr>
      <w:r>
        <w:t>Freelancers / makeup artists expanding their skill set</w:t>
      </w:r>
      <w:r>
        <w:br/>
      </w:r>
    </w:p>
    <w:p w14:paraId="6BD97390" w14:textId="77777777" w:rsidR="00F24A59" w:rsidRDefault="00F24A59" w:rsidP="00F24A59">
      <w:pPr>
        <w:numPr>
          <w:ilvl w:val="0"/>
          <w:numId w:val="745"/>
        </w:numPr>
        <w:spacing w:after="240"/>
      </w:pPr>
      <w:r>
        <w:t>Beauty enthusiasts who love precision work &amp; instant transformations</w:t>
      </w:r>
    </w:p>
    <w:p w14:paraId="10335C58" w14:textId="77777777" w:rsidR="00F24A59" w:rsidRDefault="00F24A59" w:rsidP="00F24A59">
      <w:pPr>
        <w:spacing w:before="240" w:after="240"/>
      </w:pPr>
      <w:r>
        <w:rPr>
          <w:b/>
        </w:rPr>
        <w:t xml:space="preserve">                                 </w:t>
      </w:r>
      <w:r>
        <w:rPr>
          <w:b/>
          <w:sz w:val="32"/>
          <w:szCs w:val="32"/>
        </w:rPr>
        <w:t>Course Name: The Master MUA Studio Series</w:t>
      </w:r>
      <w:r>
        <w:br/>
        <w:t xml:space="preserve"> </w:t>
      </w:r>
      <w:r>
        <w:rPr>
          <w:b/>
        </w:rPr>
        <w:t>Course Code:</w:t>
      </w:r>
      <w:r>
        <w:t xml:space="preserve"> OMQ73</w:t>
      </w:r>
      <w:r>
        <w:br/>
        <w:t xml:space="preserve"> </w:t>
      </w:r>
      <w:r>
        <w:rPr>
          <w:b/>
        </w:rPr>
        <w:t>Duration:</w:t>
      </w:r>
      <w:r>
        <w:t xml:space="preserve"> 10 Days (6 Hours Per Day)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Master in Makeup Artistry</w:t>
      </w:r>
    </w:p>
    <w:p w14:paraId="1D6A4734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383AE5CB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113A685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is designed for aspiring artists who dream big and want to break into the world of high-end, creative, and performance makeup. After completing this course, you can pursue exciting roles such as:</w:t>
      </w:r>
    </w:p>
    <w:p w14:paraId="08C0976A" w14:textId="77777777" w:rsidR="00F24A59" w:rsidRDefault="00F24A59" w:rsidP="00F24A59">
      <w:pPr>
        <w:numPr>
          <w:ilvl w:val="0"/>
          <w:numId w:val="582"/>
        </w:numPr>
        <w:spacing w:before="240"/>
      </w:pPr>
      <w:r>
        <w:rPr>
          <w:b/>
        </w:rPr>
        <w:t>Professional Makeup Artist</w:t>
      </w:r>
      <w:r>
        <w:t xml:space="preserve"> (for fashion shows, theatre, events, shoots)</w:t>
      </w:r>
      <w:r>
        <w:br/>
      </w:r>
    </w:p>
    <w:p w14:paraId="5F7D6285" w14:textId="77777777" w:rsidR="00F24A59" w:rsidRDefault="00F24A59" w:rsidP="00F24A59">
      <w:pPr>
        <w:numPr>
          <w:ilvl w:val="0"/>
          <w:numId w:val="582"/>
        </w:numPr>
      </w:pPr>
      <w:r>
        <w:rPr>
          <w:b/>
        </w:rPr>
        <w:t>Theatre &amp; Stage Makeup Specialist</w:t>
      </w:r>
      <w:r>
        <w:rPr>
          <w:b/>
        </w:rPr>
        <w:br/>
      </w:r>
    </w:p>
    <w:p w14:paraId="68397E2D" w14:textId="77777777" w:rsidR="00F24A59" w:rsidRDefault="00F24A59" w:rsidP="00F24A59">
      <w:pPr>
        <w:numPr>
          <w:ilvl w:val="0"/>
          <w:numId w:val="582"/>
        </w:numPr>
      </w:pPr>
      <w:r>
        <w:rPr>
          <w:b/>
        </w:rPr>
        <w:t>Drag &amp; Avant-Garde Makeup Expert</w:t>
      </w:r>
      <w:r>
        <w:rPr>
          <w:b/>
        </w:rPr>
        <w:br/>
      </w:r>
    </w:p>
    <w:p w14:paraId="00AA79D7" w14:textId="77777777" w:rsidR="00F24A59" w:rsidRDefault="00F24A59" w:rsidP="00F24A59">
      <w:pPr>
        <w:numPr>
          <w:ilvl w:val="0"/>
          <w:numId w:val="582"/>
        </w:numPr>
      </w:pPr>
      <w:r>
        <w:rPr>
          <w:b/>
        </w:rPr>
        <w:t>Freelance Body Art &amp; Fantasy Makeup Artist</w:t>
      </w:r>
      <w:r>
        <w:rPr>
          <w:b/>
        </w:rPr>
        <w:br/>
      </w:r>
    </w:p>
    <w:p w14:paraId="2710D964" w14:textId="77777777" w:rsidR="00F24A59" w:rsidRDefault="00F24A59" w:rsidP="00F24A59">
      <w:pPr>
        <w:numPr>
          <w:ilvl w:val="0"/>
          <w:numId w:val="582"/>
        </w:numPr>
      </w:pPr>
      <w:r>
        <w:rPr>
          <w:b/>
        </w:rPr>
        <w:t>Social Media Beauty Creator / Influencer</w:t>
      </w:r>
      <w:r>
        <w:rPr>
          <w:b/>
        </w:rPr>
        <w:br/>
      </w:r>
    </w:p>
    <w:p w14:paraId="4C709237" w14:textId="77777777" w:rsidR="00F24A59" w:rsidRDefault="00F24A59" w:rsidP="00F24A59">
      <w:pPr>
        <w:numPr>
          <w:ilvl w:val="0"/>
          <w:numId w:val="582"/>
        </w:numPr>
      </w:pPr>
      <w:r>
        <w:rPr>
          <w:b/>
        </w:rPr>
        <w:t>Makeup Trainer or Educator</w:t>
      </w:r>
      <w:r>
        <w:rPr>
          <w:b/>
        </w:rPr>
        <w:br/>
      </w:r>
    </w:p>
    <w:p w14:paraId="15A638DD" w14:textId="77777777" w:rsidR="00F24A59" w:rsidRDefault="00F24A59" w:rsidP="00F24A59">
      <w:pPr>
        <w:numPr>
          <w:ilvl w:val="0"/>
          <w:numId w:val="582"/>
        </w:numPr>
        <w:spacing w:after="240"/>
      </w:pPr>
      <w:r>
        <w:rPr>
          <w:b/>
        </w:rPr>
        <w:t>Portfolio &amp; Shoot Stylist</w:t>
      </w:r>
      <w:r>
        <w:rPr>
          <w:b/>
        </w:rPr>
        <w:br/>
      </w:r>
    </w:p>
    <w:p w14:paraId="24E02F3C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63623EE9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4780C61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23B800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Skills</w:t>
      </w:r>
    </w:p>
    <w:p w14:paraId="2FAA4336" w14:textId="77777777" w:rsidR="00F24A59" w:rsidRDefault="00F24A59" w:rsidP="00F24A59">
      <w:pPr>
        <w:numPr>
          <w:ilvl w:val="0"/>
          <w:numId w:val="460"/>
        </w:numPr>
        <w:spacing w:before="240"/>
      </w:pPr>
      <w:r>
        <w:t xml:space="preserve">Create bold, artistic, and out-of-the-box looks like </w:t>
      </w:r>
      <w:r>
        <w:rPr>
          <w:b/>
        </w:rPr>
        <w:t>Avant Garde</w:t>
      </w:r>
      <w:r>
        <w:t xml:space="preserve">, </w:t>
      </w:r>
      <w:r>
        <w:rPr>
          <w:b/>
        </w:rPr>
        <w:t>Steampunk</w:t>
      </w:r>
      <w:r>
        <w:t xml:space="preserve">, and </w:t>
      </w:r>
      <w:r>
        <w:rPr>
          <w:b/>
        </w:rPr>
        <w:t>Drag Queen Makeup</w:t>
      </w:r>
      <w:r>
        <w:rPr>
          <w:b/>
        </w:rPr>
        <w:br/>
      </w:r>
    </w:p>
    <w:p w14:paraId="31E145D6" w14:textId="77777777" w:rsidR="00F24A59" w:rsidRDefault="00F24A59" w:rsidP="00F24A59">
      <w:pPr>
        <w:numPr>
          <w:ilvl w:val="0"/>
          <w:numId w:val="460"/>
        </w:numPr>
      </w:pPr>
      <w:r>
        <w:t xml:space="preserve">Learn </w:t>
      </w:r>
      <w:r>
        <w:rPr>
          <w:b/>
        </w:rPr>
        <w:t>Theatre-Grade Transformations</w:t>
      </w:r>
      <w:r>
        <w:t xml:space="preserve"> including </w:t>
      </w:r>
      <w:r>
        <w:rPr>
          <w:b/>
        </w:rPr>
        <w:t>Traditional Mimes</w:t>
      </w:r>
      <w:r>
        <w:t xml:space="preserve">, </w:t>
      </w:r>
      <w:r>
        <w:rPr>
          <w:b/>
        </w:rPr>
        <w:t>Clowns</w:t>
      </w:r>
      <w:r>
        <w:t xml:space="preserve">, and </w:t>
      </w:r>
      <w:r>
        <w:rPr>
          <w:b/>
        </w:rPr>
        <w:t>Geisha Looks</w:t>
      </w:r>
      <w:r>
        <w:rPr>
          <w:b/>
        </w:rPr>
        <w:br/>
      </w:r>
    </w:p>
    <w:p w14:paraId="2A40E6B4" w14:textId="77777777" w:rsidR="00F24A59" w:rsidRDefault="00F24A59" w:rsidP="00F24A59">
      <w:pPr>
        <w:numPr>
          <w:ilvl w:val="0"/>
          <w:numId w:val="460"/>
        </w:numPr>
      </w:pPr>
      <w:r>
        <w:t xml:space="preserve">Explore the power of </w:t>
      </w:r>
      <w:r>
        <w:rPr>
          <w:b/>
        </w:rPr>
        <w:t>baking, contouring</w:t>
      </w:r>
      <w:r>
        <w:t xml:space="preserve">, and </w:t>
      </w:r>
      <w:r>
        <w:rPr>
          <w:b/>
        </w:rPr>
        <w:t>layering techniques</w:t>
      </w:r>
      <w:r>
        <w:t xml:space="preserve"> for dramatic effects</w:t>
      </w:r>
      <w:r>
        <w:br/>
      </w:r>
    </w:p>
    <w:p w14:paraId="16DF5791" w14:textId="77777777" w:rsidR="00F24A59" w:rsidRDefault="00F24A59" w:rsidP="00F24A59">
      <w:pPr>
        <w:numPr>
          <w:ilvl w:val="0"/>
          <w:numId w:val="460"/>
        </w:numPr>
        <w:spacing w:after="240"/>
      </w:pPr>
      <w:r>
        <w:t xml:space="preserve">Master </w:t>
      </w:r>
      <w:r>
        <w:rPr>
          <w:b/>
        </w:rPr>
        <w:t>Fantasy Body Art</w:t>
      </w:r>
      <w:r>
        <w:t xml:space="preserve"> using professional-grade products</w:t>
      </w:r>
      <w:r>
        <w:br/>
      </w:r>
    </w:p>
    <w:p w14:paraId="112F16C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🧟</w:t>
      </w:r>
      <w:r>
        <w:t xml:space="preserve">‍♂ </w:t>
      </w:r>
      <w:r>
        <w:rPr>
          <w:b/>
        </w:rPr>
        <w:t>Special Effects &amp; Prosthetic Skills</w:t>
      </w:r>
    </w:p>
    <w:p w14:paraId="568A174D" w14:textId="77777777" w:rsidR="00F24A59" w:rsidRDefault="00F24A59" w:rsidP="00F24A59">
      <w:pPr>
        <w:numPr>
          <w:ilvl w:val="0"/>
          <w:numId w:val="761"/>
        </w:numPr>
        <w:spacing w:before="240"/>
      </w:pPr>
      <w:r>
        <w:t xml:space="preserve">Learn the foundations of </w:t>
      </w:r>
      <w:r>
        <w:rPr>
          <w:b/>
        </w:rPr>
        <w:t>SFX Makeup</w:t>
      </w:r>
      <w:r>
        <w:rPr>
          <w:b/>
        </w:rPr>
        <w:br/>
      </w:r>
    </w:p>
    <w:p w14:paraId="0AACCF99" w14:textId="77777777" w:rsidR="00F24A59" w:rsidRDefault="00F24A59" w:rsidP="00F24A59">
      <w:pPr>
        <w:numPr>
          <w:ilvl w:val="1"/>
          <w:numId w:val="761"/>
        </w:numPr>
      </w:pPr>
      <w:r>
        <w:t xml:space="preserve">Creating a </w:t>
      </w:r>
      <w:r>
        <w:rPr>
          <w:b/>
        </w:rPr>
        <w:t>Bald Cap</w:t>
      </w:r>
      <w:r>
        <w:rPr>
          <w:b/>
        </w:rPr>
        <w:br/>
      </w:r>
    </w:p>
    <w:p w14:paraId="22A4E644" w14:textId="77777777" w:rsidR="00F24A59" w:rsidRDefault="00F24A59" w:rsidP="00F24A59">
      <w:pPr>
        <w:numPr>
          <w:ilvl w:val="1"/>
          <w:numId w:val="761"/>
        </w:numPr>
      </w:pPr>
      <w:r>
        <w:t xml:space="preserve">Crafting </w:t>
      </w:r>
      <w:r>
        <w:rPr>
          <w:b/>
        </w:rPr>
        <w:t>Old Age Makeup</w:t>
      </w:r>
      <w:r>
        <w:t xml:space="preserve"> with prosthetics</w:t>
      </w:r>
      <w:r>
        <w:br/>
      </w:r>
    </w:p>
    <w:p w14:paraId="2B2295B2" w14:textId="77777777" w:rsidR="00F24A59" w:rsidRDefault="00F24A59" w:rsidP="00F24A59">
      <w:pPr>
        <w:numPr>
          <w:ilvl w:val="1"/>
          <w:numId w:val="761"/>
        </w:numPr>
      </w:pPr>
      <w:r>
        <w:t xml:space="preserve">Use of </w:t>
      </w:r>
      <w:r>
        <w:rPr>
          <w:b/>
        </w:rPr>
        <w:t>Latex</w:t>
      </w:r>
      <w:r>
        <w:t xml:space="preserve">, </w:t>
      </w:r>
      <w:r>
        <w:rPr>
          <w:b/>
        </w:rPr>
        <w:t>Stipple</w:t>
      </w:r>
      <w:r>
        <w:t>, and sculpting techniques</w:t>
      </w:r>
      <w:r>
        <w:br/>
      </w:r>
    </w:p>
    <w:p w14:paraId="68D5A315" w14:textId="77777777" w:rsidR="00F24A59" w:rsidRDefault="00F24A59" w:rsidP="00F24A59">
      <w:pPr>
        <w:numPr>
          <w:ilvl w:val="1"/>
          <w:numId w:val="761"/>
        </w:numPr>
        <w:spacing w:after="240"/>
      </w:pPr>
      <w:r>
        <w:lastRenderedPageBreak/>
        <w:t xml:space="preserve">Create </w:t>
      </w:r>
      <w:r>
        <w:rPr>
          <w:b/>
        </w:rPr>
        <w:t>Bullet Wounds</w:t>
      </w:r>
      <w:r>
        <w:t xml:space="preserve"> and </w:t>
      </w:r>
      <w:r>
        <w:rPr>
          <w:b/>
        </w:rPr>
        <w:t>Scratch Effects</w:t>
      </w:r>
      <w:r>
        <w:rPr>
          <w:b/>
        </w:rPr>
        <w:br/>
      </w:r>
    </w:p>
    <w:p w14:paraId="66DE392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Styling</w:t>
      </w:r>
    </w:p>
    <w:p w14:paraId="7643E69B" w14:textId="77777777" w:rsidR="00F24A59" w:rsidRDefault="00F24A59" w:rsidP="00F24A59">
      <w:pPr>
        <w:numPr>
          <w:ilvl w:val="0"/>
          <w:numId w:val="650"/>
        </w:numPr>
        <w:spacing w:before="240" w:after="240"/>
      </w:pPr>
      <w:r>
        <w:t>Style hair creatively to match each look — from classic theatre buns to edgy avant-garde designs</w:t>
      </w:r>
      <w:r>
        <w:br/>
      </w:r>
    </w:p>
    <w:p w14:paraId="25F2CD2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📝</w:t>
      </w:r>
      <w:r>
        <w:t xml:space="preserve"> </w:t>
      </w:r>
      <w:r>
        <w:rPr>
          <w:b/>
        </w:rPr>
        <w:t>Makeup Theory &amp; Creative Planning</w:t>
      </w:r>
    </w:p>
    <w:p w14:paraId="6EB55351" w14:textId="77777777" w:rsidR="00F24A59" w:rsidRDefault="00F24A59" w:rsidP="00F24A59">
      <w:pPr>
        <w:numPr>
          <w:ilvl w:val="0"/>
          <w:numId w:val="436"/>
        </w:numPr>
        <w:spacing w:before="240"/>
      </w:pPr>
      <w:r>
        <w:t xml:space="preserve">Develop </w:t>
      </w:r>
      <w:r>
        <w:rPr>
          <w:b/>
        </w:rPr>
        <w:t>Makeup Charts</w:t>
      </w:r>
      <w:r>
        <w:t xml:space="preserve"> to plan your looks</w:t>
      </w:r>
      <w:r>
        <w:br/>
      </w:r>
    </w:p>
    <w:p w14:paraId="3D4A37D2" w14:textId="77777777" w:rsidR="00F24A59" w:rsidRDefault="00F24A59" w:rsidP="00F24A59">
      <w:pPr>
        <w:numPr>
          <w:ilvl w:val="0"/>
          <w:numId w:val="436"/>
        </w:numPr>
      </w:pPr>
      <w:r>
        <w:t xml:space="preserve">Learn how to design </w:t>
      </w:r>
      <w:r>
        <w:rPr>
          <w:b/>
        </w:rPr>
        <w:t>Mood Boards</w:t>
      </w:r>
      <w:r>
        <w:t xml:space="preserve"> to visualize creative concepts</w:t>
      </w:r>
      <w:r>
        <w:br/>
      </w:r>
    </w:p>
    <w:p w14:paraId="634C549E" w14:textId="77777777" w:rsidR="00F24A59" w:rsidRDefault="00F24A59" w:rsidP="00F24A59">
      <w:pPr>
        <w:numPr>
          <w:ilvl w:val="0"/>
          <w:numId w:val="436"/>
        </w:numPr>
        <w:spacing w:after="240"/>
      </w:pPr>
      <w:r>
        <w:t xml:space="preserve">Understand </w:t>
      </w:r>
      <w:r>
        <w:rPr>
          <w:b/>
        </w:rPr>
        <w:t>shoot planning</w:t>
      </w:r>
      <w:r>
        <w:t xml:space="preserve"> and </w:t>
      </w:r>
      <w:r>
        <w:rPr>
          <w:b/>
        </w:rPr>
        <w:t>model prepping</w:t>
      </w:r>
      <w:r>
        <w:rPr>
          <w:b/>
        </w:rPr>
        <w:br/>
      </w:r>
    </w:p>
    <w:p w14:paraId="02572F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📸</w:t>
      </w:r>
      <w:r>
        <w:t xml:space="preserve"> </w:t>
      </w:r>
      <w:r>
        <w:rPr>
          <w:b/>
        </w:rPr>
        <w:t>Photoshoot &amp; Portfolio Building</w:t>
      </w:r>
    </w:p>
    <w:p w14:paraId="65CED5D9" w14:textId="77777777" w:rsidR="00F24A59" w:rsidRDefault="00F24A59" w:rsidP="00F24A59">
      <w:pPr>
        <w:numPr>
          <w:ilvl w:val="0"/>
          <w:numId w:val="693"/>
        </w:numPr>
        <w:spacing w:before="240"/>
      </w:pPr>
      <w:r>
        <w:t xml:space="preserve">Participate in </w:t>
      </w:r>
      <w:r>
        <w:rPr>
          <w:b/>
        </w:rPr>
        <w:t>live photoshoots</w:t>
      </w:r>
      <w:r>
        <w:t xml:space="preserve"> with your own looks</w:t>
      </w:r>
      <w:r>
        <w:br/>
      </w:r>
    </w:p>
    <w:p w14:paraId="4AEED986" w14:textId="77777777" w:rsidR="00F24A59" w:rsidRDefault="00F24A59" w:rsidP="00F24A59">
      <w:pPr>
        <w:numPr>
          <w:ilvl w:val="0"/>
          <w:numId w:val="693"/>
        </w:numPr>
        <w:spacing w:after="240"/>
      </w:pPr>
      <w:r>
        <w:t xml:space="preserve">Create a </w:t>
      </w:r>
      <w:r>
        <w:rPr>
          <w:b/>
        </w:rPr>
        <w:t>professional portfolio</w:t>
      </w:r>
      <w:r>
        <w:t xml:space="preserve"> to showcase your artistry</w:t>
      </w:r>
      <w:r>
        <w:br/>
      </w:r>
    </w:p>
    <w:p w14:paraId="481BC58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📱</w:t>
      </w:r>
      <w:r>
        <w:t xml:space="preserve"> </w:t>
      </w:r>
      <w:r>
        <w:rPr>
          <w:b/>
        </w:rPr>
        <w:t>Social Media &amp; Branding</w:t>
      </w:r>
    </w:p>
    <w:p w14:paraId="6C76337E" w14:textId="77777777" w:rsidR="00F24A59" w:rsidRDefault="00F24A59" w:rsidP="00F24A59">
      <w:pPr>
        <w:numPr>
          <w:ilvl w:val="0"/>
          <w:numId w:val="204"/>
        </w:numPr>
        <w:spacing w:before="240"/>
      </w:pPr>
      <w:r>
        <w:t xml:space="preserve">Learn how to </w:t>
      </w:r>
      <w:r>
        <w:rPr>
          <w:b/>
        </w:rPr>
        <w:t>build and manage your Instagram profile</w:t>
      </w:r>
      <w:r>
        <w:t xml:space="preserve"> as a makeup artist</w:t>
      </w:r>
      <w:r>
        <w:br/>
      </w:r>
    </w:p>
    <w:p w14:paraId="0DA26C5A" w14:textId="77777777" w:rsidR="00F24A59" w:rsidRDefault="00F24A59" w:rsidP="00F24A59">
      <w:pPr>
        <w:numPr>
          <w:ilvl w:val="0"/>
          <w:numId w:val="204"/>
        </w:numPr>
        <w:spacing w:after="240"/>
      </w:pPr>
      <w:r>
        <w:t xml:space="preserve">Tips on </w:t>
      </w:r>
      <w:r>
        <w:rPr>
          <w:b/>
        </w:rPr>
        <w:t>personal branding</w:t>
      </w:r>
      <w:r>
        <w:t>, hashtags, content strategy, and audience engagement</w:t>
      </w:r>
      <w:r>
        <w:br/>
      </w:r>
    </w:p>
    <w:p w14:paraId="2B236AAD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682BFE2B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08C0283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successful completion, you’ll be awarded a </w:t>
      </w:r>
      <w:r>
        <w:rPr>
          <w:b/>
        </w:rPr>
        <w:t>Certificate in Master Makeup Artistry</w:t>
      </w:r>
      <w:r>
        <w:t xml:space="preserve"> from our academy — a credential that validates your advanced skillset and creativity.</w:t>
      </w:r>
    </w:p>
    <w:p w14:paraId="4ED4B19B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190AA2BC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50AE746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perfect for:</w:t>
      </w:r>
    </w:p>
    <w:p w14:paraId="4FB47F3D" w14:textId="77777777" w:rsidR="00F24A59" w:rsidRDefault="00F24A59" w:rsidP="00F24A59">
      <w:pPr>
        <w:numPr>
          <w:ilvl w:val="0"/>
          <w:numId w:val="381"/>
        </w:numPr>
        <w:spacing w:before="240"/>
      </w:pPr>
      <w:r>
        <w:t>Makeup Artists who want to upgrade into editorial or theatre makeup</w:t>
      </w:r>
      <w:r>
        <w:br/>
      </w:r>
    </w:p>
    <w:p w14:paraId="5A822F9C" w14:textId="77777777" w:rsidR="00F24A59" w:rsidRDefault="00F24A59" w:rsidP="00F24A59">
      <w:pPr>
        <w:numPr>
          <w:ilvl w:val="0"/>
          <w:numId w:val="381"/>
        </w:numPr>
      </w:pPr>
      <w:r>
        <w:t>Salon professionals wanting to diversify into high-fashion or SFX makeup</w:t>
      </w:r>
      <w:r>
        <w:br/>
      </w:r>
    </w:p>
    <w:p w14:paraId="4F695574" w14:textId="77777777" w:rsidR="00F24A59" w:rsidRDefault="00F24A59" w:rsidP="00F24A59">
      <w:pPr>
        <w:numPr>
          <w:ilvl w:val="0"/>
          <w:numId w:val="381"/>
        </w:numPr>
      </w:pPr>
      <w:r>
        <w:lastRenderedPageBreak/>
        <w:t>Freelancers looking to build a strong creative portfolio</w:t>
      </w:r>
      <w:r>
        <w:br/>
      </w:r>
    </w:p>
    <w:p w14:paraId="17001E8E" w14:textId="77777777" w:rsidR="00F24A59" w:rsidRDefault="00F24A59" w:rsidP="00F24A59">
      <w:pPr>
        <w:numPr>
          <w:ilvl w:val="0"/>
          <w:numId w:val="381"/>
        </w:numPr>
      </w:pPr>
      <w:r>
        <w:t>Content Creators who want to stand out with bold and experimental makeup looks</w:t>
      </w:r>
      <w:r>
        <w:br/>
      </w:r>
    </w:p>
    <w:p w14:paraId="7AA0F823" w14:textId="77777777" w:rsidR="00F24A59" w:rsidRDefault="00F24A59" w:rsidP="00F24A59">
      <w:pPr>
        <w:numPr>
          <w:ilvl w:val="0"/>
          <w:numId w:val="381"/>
        </w:numPr>
      </w:pPr>
      <w:r>
        <w:t>Beauty School Graduates seeking specialized training in fantasy and performance makeup</w:t>
      </w:r>
      <w:r>
        <w:br/>
      </w:r>
    </w:p>
    <w:p w14:paraId="0C5C4CA8" w14:textId="77777777" w:rsidR="00F24A59" w:rsidRDefault="00F24A59" w:rsidP="00F24A59">
      <w:pPr>
        <w:numPr>
          <w:ilvl w:val="0"/>
          <w:numId w:val="381"/>
        </w:numPr>
        <w:spacing w:after="240"/>
      </w:pPr>
      <w:r>
        <w:t>Anyone passionate about high-art, transformation, and bold self-expression through makeup</w:t>
      </w:r>
      <w:r>
        <w:br/>
      </w:r>
    </w:p>
    <w:p w14:paraId="4BF578C3" w14:textId="77777777" w:rsidR="00F24A59" w:rsidRDefault="00F24A59" w:rsidP="00F24A59">
      <w:pPr>
        <w:spacing w:before="240" w:after="240"/>
      </w:pPr>
    </w:p>
    <w:p w14:paraId="23269F5E" w14:textId="77777777" w:rsidR="00F24A59" w:rsidRDefault="00F24A59" w:rsidP="00F24A59">
      <w:pPr>
        <w:spacing w:before="240" w:after="240"/>
      </w:pPr>
    </w:p>
    <w:p w14:paraId="1BBC9A6A" w14:textId="77777777" w:rsidR="00F24A59" w:rsidRDefault="00F24A59" w:rsidP="00F24A59"/>
    <w:p w14:paraId="2D7C9001" w14:textId="77777777" w:rsidR="00F24A59" w:rsidRDefault="00F24A59" w:rsidP="00F24A59">
      <w:pPr>
        <w:pStyle w:val="Heading1"/>
        <w:jc w:val="center"/>
        <w:rPr>
          <w:b/>
          <w:color w:val="0000FF"/>
          <w:sz w:val="46"/>
          <w:szCs w:val="46"/>
        </w:rPr>
      </w:pPr>
      <w:bookmarkStart w:id="40" w:name="_db30lvz3qk53" w:colFirst="0" w:colLast="0"/>
      <w:bookmarkEnd w:id="40"/>
      <w:r>
        <w:rPr>
          <w:b/>
          <w:color w:val="0000FF"/>
          <w:sz w:val="46"/>
          <w:szCs w:val="46"/>
        </w:rPr>
        <w:t xml:space="preserve">NAIL &amp; MEHANDI  COURSES </w:t>
      </w:r>
    </w:p>
    <w:p w14:paraId="1EAD3262" w14:textId="77777777" w:rsidR="00F24A59" w:rsidRDefault="00F24A59" w:rsidP="00F24A59">
      <w:pPr>
        <w:rPr>
          <w:color w:val="0000FF"/>
        </w:rPr>
      </w:pPr>
    </w:p>
    <w:p w14:paraId="7572A008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Diploma in Professional Nail Technology</w:t>
      </w:r>
    </w:p>
    <w:p w14:paraId="49724938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 xml:space="preserve"> Course Code: ODQ28</w:t>
      </w:r>
      <w:r>
        <w:rPr>
          <w:b/>
        </w:rPr>
        <w:br/>
        <w:t xml:space="preserve"> Duration: 4 Months (196 Hours)</w:t>
      </w:r>
      <w:r>
        <w:rPr>
          <w:b/>
        </w:rPr>
        <w:br/>
        <w:t xml:space="preserve"> Certification Awarded: Diploma</w:t>
      </w:r>
      <w:r>
        <w:rPr>
          <w:b/>
        </w:rPr>
        <w:br/>
        <w:t xml:space="preserve"> Certified As:Nail Technician</w:t>
      </w:r>
      <w:r>
        <w:rPr>
          <w:b/>
        </w:rPr>
        <w:br/>
      </w:r>
    </w:p>
    <w:p w14:paraId="406FBBF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💼</w:t>
      </w:r>
      <w:r>
        <w:rPr>
          <w:b/>
        </w:rPr>
        <w:t xml:space="preserve"> What You Can Become After This Course</w:t>
      </w:r>
      <w:r>
        <w:rPr>
          <w:b/>
        </w:rPr>
        <w:br/>
        <w:t xml:space="preserve"> Turn your passion into a profession with multiple career pathways:</w:t>
      </w:r>
    </w:p>
    <w:p w14:paraId="198BC02A" w14:textId="77777777" w:rsidR="00F24A59" w:rsidRDefault="00F24A59" w:rsidP="00F24A59">
      <w:pPr>
        <w:numPr>
          <w:ilvl w:val="0"/>
          <w:numId w:val="281"/>
        </w:numPr>
        <w:spacing w:before="240"/>
        <w:rPr>
          <w:b/>
        </w:rPr>
      </w:pPr>
      <w:r>
        <w:rPr>
          <w:b/>
        </w:rPr>
        <w:t>Work in luxury salons or high-end spas as a certified nail expert</w:t>
      </w:r>
      <w:r>
        <w:rPr>
          <w:b/>
        </w:rPr>
        <w:br/>
      </w:r>
    </w:p>
    <w:p w14:paraId="2157CA46" w14:textId="77777777" w:rsidR="00F24A59" w:rsidRDefault="00F24A59" w:rsidP="00F24A59">
      <w:pPr>
        <w:numPr>
          <w:ilvl w:val="0"/>
          <w:numId w:val="281"/>
        </w:numPr>
        <w:rPr>
          <w:b/>
        </w:rPr>
      </w:pPr>
      <w:r>
        <w:rPr>
          <w:b/>
        </w:rPr>
        <w:t>Offer freelance nail art services for bridal, fashion shoots, and events</w:t>
      </w:r>
      <w:r>
        <w:rPr>
          <w:b/>
        </w:rPr>
        <w:br/>
      </w:r>
    </w:p>
    <w:p w14:paraId="3FF7B00E" w14:textId="77777777" w:rsidR="00F24A59" w:rsidRDefault="00F24A59" w:rsidP="00F24A59">
      <w:pPr>
        <w:numPr>
          <w:ilvl w:val="0"/>
          <w:numId w:val="281"/>
        </w:numPr>
        <w:rPr>
          <w:b/>
        </w:rPr>
      </w:pPr>
      <w:r>
        <w:rPr>
          <w:b/>
        </w:rPr>
        <w:t>Become a nail educator or trainer at beauty institutions</w:t>
      </w:r>
      <w:r>
        <w:rPr>
          <w:b/>
        </w:rPr>
        <w:br/>
      </w:r>
    </w:p>
    <w:p w14:paraId="1C29CDA6" w14:textId="77777777" w:rsidR="00F24A59" w:rsidRDefault="00F24A59" w:rsidP="00F24A59">
      <w:pPr>
        <w:numPr>
          <w:ilvl w:val="0"/>
          <w:numId w:val="281"/>
        </w:numPr>
        <w:rPr>
          <w:b/>
        </w:rPr>
      </w:pPr>
      <w:r>
        <w:rPr>
          <w:b/>
        </w:rPr>
        <w:t>Start your own home studio or mobile nail service business</w:t>
      </w:r>
      <w:r>
        <w:rPr>
          <w:b/>
        </w:rPr>
        <w:br/>
      </w:r>
    </w:p>
    <w:p w14:paraId="0AC31480" w14:textId="77777777" w:rsidR="00F24A59" w:rsidRDefault="00F24A59" w:rsidP="00F24A59">
      <w:pPr>
        <w:numPr>
          <w:ilvl w:val="0"/>
          <w:numId w:val="281"/>
        </w:numPr>
        <w:rPr>
          <w:b/>
        </w:rPr>
      </w:pPr>
      <w:r>
        <w:rPr>
          <w:b/>
        </w:rPr>
        <w:t>Enter the fashion and media industry as a backstage nail artist</w:t>
      </w:r>
      <w:r>
        <w:rPr>
          <w:b/>
        </w:rPr>
        <w:br/>
      </w:r>
    </w:p>
    <w:p w14:paraId="78F63901" w14:textId="77777777" w:rsidR="00F24A59" w:rsidRDefault="00F24A59" w:rsidP="00F24A59">
      <w:pPr>
        <w:numPr>
          <w:ilvl w:val="0"/>
          <w:numId w:val="281"/>
        </w:numPr>
        <w:spacing w:after="240"/>
        <w:rPr>
          <w:b/>
        </w:rPr>
      </w:pPr>
      <w:r>
        <w:rPr>
          <w:b/>
        </w:rPr>
        <w:t>Launch your own nail art page or become an influencer</w:t>
      </w:r>
      <w:r>
        <w:rPr>
          <w:b/>
        </w:rPr>
        <w:br/>
      </w:r>
    </w:p>
    <w:p w14:paraId="18F5D8A5" w14:textId="77777777" w:rsidR="00F24A59" w:rsidRDefault="00F24A59" w:rsidP="00F24A59">
      <w:pPr>
        <w:spacing w:before="240" w:after="240"/>
        <w:rPr>
          <w:b/>
        </w:rPr>
      </w:pPr>
    </w:p>
    <w:p w14:paraId="2A85006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lastRenderedPageBreak/>
        <w:t>🔧</w:t>
      </w:r>
      <w:r>
        <w:rPr>
          <w:b/>
        </w:rPr>
        <w:t xml:space="preserve"> Skills You Will Learn</w:t>
      </w:r>
    </w:p>
    <w:p w14:paraId="4B6CDCF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💅</w:t>
      </w:r>
      <w:r>
        <w:rPr>
          <w:b/>
        </w:rPr>
        <w:t xml:space="preserve"> Nail Art &amp; Design</w:t>
      </w:r>
    </w:p>
    <w:p w14:paraId="2A669587" w14:textId="77777777" w:rsidR="00F24A59" w:rsidRDefault="00F24A59" w:rsidP="00F24A59">
      <w:pPr>
        <w:numPr>
          <w:ilvl w:val="0"/>
          <w:numId w:val="297"/>
        </w:numPr>
        <w:spacing w:before="240"/>
        <w:rPr>
          <w:b/>
        </w:rPr>
      </w:pPr>
      <w:r>
        <w:rPr>
          <w:b/>
        </w:rPr>
        <w:t>Create beautiful art using dots, lines, and brush strokes</w:t>
      </w:r>
      <w:r>
        <w:rPr>
          <w:b/>
        </w:rPr>
        <w:br/>
      </w:r>
    </w:p>
    <w:p w14:paraId="3C8317B0" w14:textId="77777777" w:rsidR="00F24A59" w:rsidRDefault="00F24A59" w:rsidP="00F24A59">
      <w:pPr>
        <w:numPr>
          <w:ilvl w:val="0"/>
          <w:numId w:val="297"/>
        </w:numPr>
        <w:rPr>
          <w:b/>
        </w:rPr>
      </w:pPr>
      <w:r>
        <w:rPr>
          <w:b/>
        </w:rPr>
        <w:t>Master floral designs, feathers, bows, and butterflies</w:t>
      </w:r>
      <w:r>
        <w:rPr>
          <w:b/>
        </w:rPr>
        <w:br/>
      </w:r>
    </w:p>
    <w:p w14:paraId="0C3084E5" w14:textId="77777777" w:rsidR="00F24A59" w:rsidRDefault="00F24A59" w:rsidP="00F24A59">
      <w:pPr>
        <w:numPr>
          <w:ilvl w:val="0"/>
          <w:numId w:val="297"/>
        </w:numPr>
        <w:rPr>
          <w:b/>
        </w:rPr>
      </w:pPr>
      <w:r>
        <w:rPr>
          <w:b/>
        </w:rPr>
        <w:t>Use glitter, accessories, decals, and 3D stickers to elevate nail art</w:t>
      </w:r>
      <w:r>
        <w:rPr>
          <w:b/>
        </w:rPr>
        <w:br/>
      </w:r>
    </w:p>
    <w:p w14:paraId="3C670362" w14:textId="77777777" w:rsidR="00F24A59" w:rsidRDefault="00F24A59" w:rsidP="00F24A59">
      <w:pPr>
        <w:numPr>
          <w:ilvl w:val="0"/>
          <w:numId w:val="297"/>
        </w:numPr>
        <w:rPr>
          <w:b/>
        </w:rPr>
      </w:pPr>
      <w:r>
        <w:rPr>
          <w:b/>
        </w:rPr>
        <w:t>Learn the magic of water marble, needle, and sponge techniques</w:t>
      </w:r>
      <w:r>
        <w:rPr>
          <w:b/>
        </w:rPr>
        <w:br/>
      </w:r>
    </w:p>
    <w:p w14:paraId="56F9974C" w14:textId="77777777" w:rsidR="00F24A59" w:rsidRDefault="00F24A59" w:rsidP="00F24A59">
      <w:pPr>
        <w:numPr>
          <w:ilvl w:val="0"/>
          <w:numId w:val="297"/>
        </w:numPr>
        <w:rPr>
          <w:b/>
        </w:rPr>
      </w:pPr>
      <w:r>
        <w:rPr>
          <w:b/>
        </w:rPr>
        <w:t>Explore animal print nails – from zebra to tiger</w:t>
      </w:r>
      <w:r>
        <w:rPr>
          <w:b/>
        </w:rPr>
        <w:br/>
      </w:r>
    </w:p>
    <w:p w14:paraId="402E3080" w14:textId="77777777" w:rsidR="00F24A59" w:rsidRDefault="00F24A59" w:rsidP="00F24A59">
      <w:pPr>
        <w:numPr>
          <w:ilvl w:val="0"/>
          <w:numId w:val="297"/>
        </w:numPr>
        <w:spacing w:after="240"/>
        <w:rPr>
          <w:b/>
        </w:rPr>
      </w:pPr>
      <w:r>
        <w:rPr>
          <w:b/>
        </w:rPr>
        <w:t>Mandala, newspaper art, ombre, chrome, and cat eye finishes</w:t>
      </w:r>
      <w:r>
        <w:rPr>
          <w:b/>
        </w:rPr>
        <w:br/>
      </w:r>
    </w:p>
    <w:p w14:paraId="47077BE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🛠️</w:t>
      </w:r>
      <w:r>
        <w:rPr>
          <w:b/>
        </w:rPr>
        <w:t xml:space="preserve"> Nail Extensions &amp; Sculpting</w:t>
      </w:r>
    </w:p>
    <w:p w14:paraId="052A6D13" w14:textId="77777777" w:rsidR="00F24A59" w:rsidRDefault="00F24A59" w:rsidP="00F24A59">
      <w:pPr>
        <w:numPr>
          <w:ilvl w:val="0"/>
          <w:numId w:val="293"/>
        </w:numPr>
        <w:spacing w:before="240"/>
        <w:rPr>
          <w:b/>
        </w:rPr>
      </w:pPr>
      <w:r>
        <w:rPr>
          <w:b/>
        </w:rPr>
        <w:t>Build perfect nails with acrylic, gel, and polygel extensions</w:t>
      </w:r>
      <w:r>
        <w:rPr>
          <w:b/>
        </w:rPr>
        <w:br/>
      </w:r>
    </w:p>
    <w:p w14:paraId="47A71EEF" w14:textId="77777777" w:rsidR="00F24A59" w:rsidRDefault="00F24A59" w:rsidP="00F24A59">
      <w:pPr>
        <w:numPr>
          <w:ilvl w:val="0"/>
          <w:numId w:val="293"/>
        </w:numPr>
        <w:rPr>
          <w:b/>
        </w:rPr>
      </w:pPr>
      <w:r>
        <w:rPr>
          <w:b/>
        </w:rPr>
        <w:t>Learn instant tips, overlays, refills, removals, and reverse French styles</w:t>
      </w:r>
      <w:r>
        <w:rPr>
          <w:b/>
        </w:rPr>
        <w:br/>
      </w:r>
    </w:p>
    <w:p w14:paraId="715A9708" w14:textId="77777777" w:rsidR="00F24A59" w:rsidRDefault="00F24A59" w:rsidP="00F24A59">
      <w:pPr>
        <w:numPr>
          <w:ilvl w:val="0"/>
          <w:numId w:val="293"/>
        </w:numPr>
        <w:rPr>
          <w:b/>
        </w:rPr>
      </w:pPr>
      <w:r>
        <w:rPr>
          <w:b/>
        </w:rPr>
        <w:t>Practice Gel-X Korean technique, cracking art, and embossed floral looks</w:t>
      </w:r>
      <w:r>
        <w:rPr>
          <w:b/>
        </w:rPr>
        <w:br/>
      </w:r>
    </w:p>
    <w:p w14:paraId="3B60F070" w14:textId="77777777" w:rsidR="00F24A59" w:rsidRDefault="00F24A59" w:rsidP="00F24A59">
      <w:pPr>
        <w:numPr>
          <w:ilvl w:val="0"/>
          <w:numId w:val="293"/>
        </w:numPr>
        <w:rPr>
          <w:b/>
        </w:rPr>
      </w:pPr>
      <w:r>
        <w:rPr>
          <w:b/>
        </w:rPr>
        <w:t>Design artistic inbuilt nails using rhinestones, dry flowers, foil, and net</w:t>
      </w:r>
      <w:r>
        <w:rPr>
          <w:b/>
        </w:rPr>
        <w:br/>
      </w:r>
    </w:p>
    <w:p w14:paraId="10F4CD23" w14:textId="77777777" w:rsidR="00F24A59" w:rsidRDefault="00F24A59" w:rsidP="00F24A59">
      <w:pPr>
        <w:numPr>
          <w:ilvl w:val="0"/>
          <w:numId w:val="293"/>
        </w:numPr>
        <w:spacing w:after="240"/>
        <w:rPr>
          <w:b/>
        </w:rPr>
      </w:pPr>
      <w:r>
        <w:rPr>
          <w:b/>
        </w:rPr>
        <w:t>Safely use professional nail drill machines</w:t>
      </w:r>
      <w:r>
        <w:rPr>
          <w:b/>
        </w:rPr>
        <w:br/>
      </w:r>
    </w:p>
    <w:p w14:paraId="1A6E600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📚</w:t>
      </w:r>
      <w:r>
        <w:rPr>
          <w:b/>
        </w:rPr>
        <w:t xml:space="preserve"> Theory &amp; Professional Knowledge</w:t>
      </w:r>
    </w:p>
    <w:p w14:paraId="1766BBBF" w14:textId="77777777" w:rsidR="00F24A59" w:rsidRDefault="00F24A59" w:rsidP="00F24A59">
      <w:pPr>
        <w:numPr>
          <w:ilvl w:val="0"/>
          <w:numId w:val="418"/>
        </w:numPr>
        <w:spacing w:before="240"/>
        <w:rPr>
          <w:b/>
        </w:rPr>
      </w:pPr>
      <w:r>
        <w:rPr>
          <w:b/>
        </w:rPr>
        <w:t>Understand nail anatomy and hygiene</w:t>
      </w:r>
      <w:r>
        <w:rPr>
          <w:b/>
        </w:rPr>
        <w:br/>
      </w:r>
    </w:p>
    <w:p w14:paraId="5B3D41A3" w14:textId="77777777" w:rsidR="00F24A59" w:rsidRDefault="00F24A59" w:rsidP="00F24A59">
      <w:pPr>
        <w:numPr>
          <w:ilvl w:val="0"/>
          <w:numId w:val="418"/>
        </w:numPr>
        <w:rPr>
          <w:b/>
        </w:rPr>
      </w:pPr>
      <w:r>
        <w:rPr>
          <w:b/>
        </w:rPr>
        <w:t>Identify tools and products used by top nail pros</w:t>
      </w:r>
      <w:r>
        <w:rPr>
          <w:b/>
        </w:rPr>
        <w:br/>
      </w:r>
    </w:p>
    <w:p w14:paraId="580BED58" w14:textId="77777777" w:rsidR="00F24A59" w:rsidRDefault="00F24A59" w:rsidP="00F24A59">
      <w:pPr>
        <w:numPr>
          <w:ilvl w:val="0"/>
          <w:numId w:val="418"/>
        </w:numPr>
        <w:rPr>
          <w:b/>
        </w:rPr>
      </w:pPr>
      <w:r>
        <w:rPr>
          <w:b/>
        </w:rPr>
        <w:t>Consult clients and maintain a clean work area</w:t>
      </w:r>
      <w:r>
        <w:rPr>
          <w:b/>
        </w:rPr>
        <w:br/>
      </w:r>
    </w:p>
    <w:p w14:paraId="5C9D2EB8" w14:textId="77777777" w:rsidR="00F24A59" w:rsidRDefault="00F24A59" w:rsidP="00F24A59">
      <w:pPr>
        <w:numPr>
          <w:ilvl w:val="0"/>
          <w:numId w:val="418"/>
        </w:numPr>
        <w:rPr>
          <w:b/>
        </w:rPr>
      </w:pPr>
      <w:r>
        <w:rPr>
          <w:b/>
        </w:rPr>
        <w:t>Learn workplace etiquette and nail care fundamentals</w:t>
      </w:r>
      <w:r>
        <w:rPr>
          <w:b/>
        </w:rPr>
        <w:br/>
      </w:r>
    </w:p>
    <w:p w14:paraId="15163C50" w14:textId="77777777" w:rsidR="00F24A59" w:rsidRDefault="00F24A59" w:rsidP="00F24A59">
      <w:pPr>
        <w:numPr>
          <w:ilvl w:val="0"/>
          <w:numId w:val="418"/>
        </w:numPr>
        <w:spacing w:after="240"/>
        <w:rPr>
          <w:b/>
        </w:rPr>
      </w:pPr>
      <w:r>
        <w:rPr>
          <w:b/>
        </w:rPr>
        <w:t>Build your personal “Nail Artistry Lookbook” and professional portfolio</w:t>
      </w:r>
      <w:r>
        <w:rPr>
          <w:b/>
        </w:rPr>
        <w:br/>
      </w:r>
    </w:p>
    <w:p w14:paraId="11147905" w14:textId="77777777" w:rsidR="00F24A59" w:rsidRDefault="00F24A59" w:rsidP="00F24A59">
      <w:pPr>
        <w:spacing w:before="240" w:after="240"/>
        <w:rPr>
          <w:b/>
        </w:rPr>
      </w:pPr>
    </w:p>
    <w:p w14:paraId="597371E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lastRenderedPageBreak/>
        <w:t>🏅</w:t>
      </w:r>
      <w:r>
        <w:rPr>
          <w:b/>
        </w:rPr>
        <w:t xml:space="preserve"> Certificate You’ll Receive</w:t>
      </w:r>
      <w:r>
        <w:rPr>
          <w:b/>
        </w:rPr>
        <w:br/>
        <w:t xml:space="preserve"> Upon successful completion, you’ll receive a Diploma in Professional Nail Technology, certifying your skills and expertise as a qualified nail professional.</w:t>
      </w:r>
    </w:p>
    <w:p w14:paraId="3CE4C65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👩</w:t>
      </w:r>
      <w:r>
        <w:rPr>
          <w:b/>
        </w:rPr>
        <w:t>‍</w:t>
      </w:r>
      <w:r>
        <w:rPr>
          <w:rFonts w:ascii="Apple Color Emoji" w:hAnsi="Apple Color Emoji" w:cs="Apple Color Emoji"/>
          <w:b/>
        </w:rPr>
        <w:t>🎓</w:t>
      </w:r>
      <w:r>
        <w:rPr>
          <w:b/>
        </w:rPr>
        <w:t xml:space="preserve"> Who This Course Is For</w:t>
      </w:r>
      <w:r>
        <w:rPr>
          <w:b/>
        </w:rPr>
        <w:br/>
        <w:t xml:space="preserve"> This course is perfect for:</w:t>
      </w:r>
    </w:p>
    <w:p w14:paraId="2F9AC0C4" w14:textId="77777777" w:rsidR="00F24A59" w:rsidRDefault="00F24A59" w:rsidP="00F24A59">
      <w:pPr>
        <w:numPr>
          <w:ilvl w:val="0"/>
          <w:numId w:val="679"/>
        </w:numPr>
        <w:spacing w:before="240"/>
        <w:rPr>
          <w:b/>
        </w:rPr>
      </w:pPr>
      <w:r>
        <w:rPr>
          <w:b/>
        </w:rPr>
        <w:t>Beginners looking to start a career in the nail industry</w:t>
      </w:r>
      <w:r>
        <w:rPr>
          <w:b/>
        </w:rPr>
        <w:br/>
      </w:r>
    </w:p>
    <w:p w14:paraId="5EE1F704" w14:textId="77777777" w:rsidR="00F24A59" w:rsidRDefault="00F24A59" w:rsidP="00F24A59">
      <w:pPr>
        <w:numPr>
          <w:ilvl w:val="0"/>
          <w:numId w:val="679"/>
        </w:numPr>
        <w:rPr>
          <w:b/>
        </w:rPr>
      </w:pPr>
      <w:r>
        <w:rPr>
          <w:b/>
        </w:rPr>
        <w:t>Salon professionals wanting to upgrade their skills</w:t>
      </w:r>
      <w:r>
        <w:rPr>
          <w:b/>
        </w:rPr>
        <w:br/>
      </w:r>
    </w:p>
    <w:p w14:paraId="1DCE502A" w14:textId="77777777" w:rsidR="00F24A59" w:rsidRDefault="00F24A59" w:rsidP="00F24A59">
      <w:pPr>
        <w:numPr>
          <w:ilvl w:val="0"/>
          <w:numId w:val="679"/>
        </w:numPr>
        <w:rPr>
          <w:b/>
        </w:rPr>
      </w:pPr>
      <w:r>
        <w:rPr>
          <w:b/>
        </w:rPr>
        <w:t>Freelancers or beauty influencers</w:t>
      </w:r>
      <w:r>
        <w:rPr>
          <w:b/>
        </w:rPr>
        <w:br/>
      </w:r>
    </w:p>
    <w:p w14:paraId="0EE60A77" w14:textId="77777777" w:rsidR="00F24A59" w:rsidRDefault="00F24A59" w:rsidP="00F24A59">
      <w:pPr>
        <w:numPr>
          <w:ilvl w:val="0"/>
          <w:numId w:val="679"/>
        </w:numPr>
        <w:rPr>
          <w:b/>
        </w:rPr>
      </w:pPr>
      <w:r>
        <w:rPr>
          <w:b/>
        </w:rPr>
        <w:t>Makeup artists adding nail services to their offerings</w:t>
      </w:r>
      <w:r>
        <w:rPr>
          <w:b/>
        </w:rPr>
        <w:br/>
      </w:r>
    </w:p>
    <w:p w14:paraId="2A2C3B58" w14:textId="77777777" w:rsidR="00F24A59" w:rsidRDefault="00F24A59" w:rsidP="00F24A59">
      <w:pPr>
        <w:numPr>
          <w:ilvl w:val="0"/>
          <w:numId w:val="679"/>
        </w:numPr>
        <w:rPr>
          <w:b/>
        </w:rPr>
      </w:pPr>
      <w:r>
        <w:rPr>
          <w:b/>
        </w:rPr>
        <w:t>Fashion &amp; media aspirants interested in backstage and editorial nail art</w:t>
      </w:r>
      <w:r>
        <w:rPr>
          <w:b/>
        </w:rPr>
        <w:br/>
      </w:r>
    </w:p>
    <w:p w14:paraId="7DED56B6" w14:textId="77777777" w:rsidR="00F24A59" w:rsidRDefault="00F24A59" w:rsidP="00F24A59">
      <w:pPr>
        <w:numPr>
          <w:ilvl w:val="0"/>
          <w:numId w:val="679"/>
        </w:numPr>
        <w:spacing w:after="240"/>
        <w:rPr>
          <w:b/>
        </w:rPr>
      </w:pPr>
      <w:r>
        <w:rPr>
          <w:b/>
        </w:rPr>
        <w:t>Anyone passionate about nails and beauty</w:t>
      </w:r>
      <w:r>
        <w:rPr>
          <w:b/>
        </w:rPr>
        <w:br/>
      </w:r>
    </w:p>
    <w:p w14:paraId="152489B8" w14:textId="77777777" w:rsidR="00F24A59" w:rsidRDefault="00F24A59" w:rsidP="00F24A59">
      <w:pPr>
        <w:spacing w:before="240" w:after="240"/>
        <w:rPr>
          <w:b/>
          <w:i/>
        </w:rPr>
      </w:pPr>
      <w:r>
        <w:rPr>
          <w:rFonts w:ascii="Apple Color Emoji" w:hAnsi="Apple Color Emoji" w:cs="Apple Color Emoji"/>
          <w:b/>
        </w:rPr>
        <w:t>🎁</w:t>
      </w:r>
      <w:r>
        <w:rPr>
          <w:b/>
        </w:rPr>
        <w:t xml:space="preserve"> Bonus:</w:t>
      </w:r>
      <w:r>
        <w:rPr>
          <w:b/>
        </w:rPr>
        <w:br/>
        <w:t xml:space="preserve"> </w:t>
      </w:r>
      <w:r>
        <w:rPr>
          <w:rFonts w:ascii="Apple Color Emoji" w:hAnsi="Apple Color Emoji" w:cs="Apple Color Emoji"/>
          <w:b/>
        </w:rPr>
        <w:t>✔️</w:t>
      </w:r>
      <w:r>
        <w:rPr>
          <w:b/>
        </w:rPr>
        <w:t xml:space="preserve"> </w:t>
      </w:r>
      <w:r>
        <w:rPr>
          <w:b/>
          <w:i/>
        </w:rPr>
        <w:t>1 FREE Look &amp; Learn Workshop from any leading nail brand – exclusive for students!</w:t>
      </w:r>
    </w:p>
    <w:p w14:paraId="35C4063A" w14:textId="77777777" w:rsidR="00F24A59" w:rsidRDefault="00F24A59" w:rsidP="00F24A59">
      <w:pPr>
        <w:spacing w:before="240" w:after="240"/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C2FA341" w14:textId="77777777" w:rsidR="00F24A59" w:rsidRDefault="00F24A59" w:rsidP="00F24A59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Course Name: Pro Nail Art &amp; Extensions Diploma</w:t>
      </w:r>
    </w:p>
    <w:p w14:paraId="0A96D9B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br/>
        <w:t xml:space="preserve"> Course Code: ODQ27</w:t>
      </w:r>
      <w:r>
        <w:rPr>
          <w:b/>
        </w:rPr>
        <w:br/>
        <w:t xml:space="preserve"> Duration: 2 Months (106 Hours)</w:t>
      </w:r>
      <w:r>
        <w:rPr>
          <w:b/>
        </w:rPr>
        <w:br/>
        <w:t xml:space="preserve"> Certification Awarded: Diploma</w:t>
      </w:r>
      <w:r>
        <w:rPr>
          <w:b/>
        </w:rPr>
        <w:br/>
        <w:t xml:space="preserve"> Certified As: Nail Tech</w:t>
      </w:r>
    </w:p>
    <w:p w14:paraId="582A366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💼</w:t>
      </w:r>
      <w:r>
        <w:rPr>
          <w:b/>
        </w:rPr>
        <w:t xml:space="preserve"> What You Can Become After This Course</w:t>
      </w:r>
      <w:r>
        <w:rPr>
          <w:b/>
        </w:rPr>
        <w:br/>
        <w:t xml:space="preserve"> This course opens the door to a thriving career in the beauty and nail industry. After successful completion, you can work as:</w:t>
      </w:r>
    </w:p>
    <w:p w14:paraId="6676558D" w14:textId="77777777" w:rsidR="00F24A59" w:rsidRDefault="00F24A59" w:rsidP="00F24A59">
      <w:pPr>
        <w:numPr>
          <w:ilvl w:val="0"/>
          <w:numId w:val="595"/>
        </w:numPr>
        <w:spacing w:before="240"/>
        <w:rPr>
          <w:b/>
        </w:rPr>
      </w:pPr>
      <w:r>
        <w:rPr>
          <w:b/>
        </w:rPr>
        <w:t>Professional Nail Technician</w:t>
      </w:r>
      <w:r>
        <w:rPr>
          <w:b/>
        </w:rPr>
        <w:br/>
      </w:r>
    </w:p>
    <w:p w14:paraId="64BCE247" w14:textId="77777777" w:rsidR="00F24A59" w:rsidRDefault="00F24A59" w:rsidP="00F24A59">
      <w:pPr>
        <w:numPr>
          <w:ilvl w:val="0"/>
          <w:numId w:val="595"/>
        </w:numPr>
        <w:rPr>
          <w:b/>
        </w:rPr>
      </w:pPr>
      <w:r>
        <w:rPr>
          <w:b/>
        </w:rPr>
        <w:t>Nail Artist at premium salons or spas</w:t>
      </w:r>
      <w:r>
        <w:rPr>
          <w:b/>
        </w:rPr>
        <w:br/>
      </w:r>
    </w:p>
    <w:p w14:paraId="3D41B8C0" w14:textId="77777777" w:rsidR="00F24A59" w:rsidRDefault="00F24A59" w:rsidP="00F24A59">
      <w:pPr>
        <w:numPr>
          <w:ilvl w:val="0"/>
          <w:numId w:val="595"/>
        </w:numPr>
        <w:rPr>
          <w:b/>
        </w:rPr>
      </w:pPr>
      <w:r>
        <w:rPr>
          <w:b/>
        </w:rPr>
        <w:t>Freelance Nail Specialist (work from home or on-the-go)</w:t>
      </w:r>
      <w:r>
        <w:rPr>
          <w:b/>
        </w:rPr>
        <w:br/>
      </w:r>
    </w:p>
    <w:p w14:paraId="1D597A5D" w14:textId="77777777" w:rsidR="00F24A59" w:rsidRDefault="00F24A59" w:rsidP="00F24A59">
      <w:pPr>
        <w:numPr>
          <w:ilvl w:val="0"/>
          <w:numId w:val="595"/>
        </w:numPr>
        <w:rPr>
          <w:b/>
        </w:rPr>
      </w:pPr>
      <w:r>
        <w:rPr>
          <w:b/>
        </w:rPr>
        <w:lastRenderedPageBreak/>
        <w:t>Nail Art Trainer or Educator</w:t>
      </w:r>
      <w:r>
        <w:rPr>
          <w:b/>
        </w:rPr>
        <w:br/>
      </w:r>
    </w:p>
    <w:p w14:paraId="0CB808BF" w14:textId="77777777" w:rsidR="00F24A59" w:rsidRDefault="00F24A59" w:rsidP="00F24A59">
      <w:pPr>
        <w:numPr>
          <w:ilvl w:val="0"/>
          <w:numId w:val="595"/>
        </w:numPr>
        <w:rPr>
          <w:b/>
        </w:rPr>
      </w:pPr>
      <w:r>
        <w:rPr>
          <w:b/>
        </w:rPr>
        <w:t>Salon Owner (Start your own nail studio)</w:t>
      </w:r>
      <w:r>
        <w:rPr>
          <w:b/>
        </w:rPr>
        <w:br/>
      </w:r>
    </w:p>
    <w:p w14:paraId="0B343B64" w14:textId="77777777" w:rsidR="00F24A59" w:rsidRDefault="00F24A59" w:rsidP="00F24A59">
      <w:pPr>
        <w:numPr>
          <w:ilvl w:val="0"/>
          <w:numId w:val="595"/>
        </w:numPr>
        <w:spacing w:after="240"/>
        <w:rPr>
          <w:b/>
        </w:rPr>
      </w:pPr>
      <w:r>
        <w:rPr>
          <w:b/>
        </w:rPr>
        <w:t>Fashion &amp; Editorial Nail Stylist</w:t>
      </w:r>
      <w:r>
        <w:rPr>
          <w:b/>
        </w:rPr>
        <w:br/>
      </w:r>
    </w:p>
    <w:p w14:paraId="6DD7210D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Build a creative career with flexibility, high earning potential, and non-stop demand in beauty hubs across the country.</w:t>
      </w:r>
    </w:p>
    <w:p w14:paraId="711BD2A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🔧</w:t>
      </w:r>
      <w:r>
        <w:rPr>
          <w:b/>
        </w:rPr>
        <w:t xml:space="preserve"> Skills You Will Learn</w:t>
      </w:r>
    </w:p>
    <w:p w14:paraId="536C3B5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💅</w:t>
      </w:r>
      <w:r>
        <w:rPr>
          <w:b/>
        </w:rPr>
        <w:t xml:space="preserve"> Creative Nail Art</w:t>
      </w:r>
    </w:p>
    <w:p w14:paraId="7A2D2BC7" w14:textId="77777777" w:rsidR="00F24A59" w:rsidRDefault="00F24A59" w:rsidP="00F24A59">
      <w:pPr>
        <w:numPr>
          <w:ilvl w:val="0"/>
          <w:numId w:val="753"/>
        </w:numPr>
        <w:spacing w:before="240"/>
        <w:rPr>
          <w:b/>
        </w:rPr>
      </w:pPr>
      <w:r>
        <w:rPr>
          <w:b/>
        </w:rPr>
        <w:t>Dot, line, stroke &amp; feather techniques</w:t>
      </w:r>
      <w:r>
        <w:rPr>
          <w:b/>
        </w:rPr>
        <w:br/>
      </w:r>
    </w:p>
    <w:p w14:paraId="31F573D2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Floral art, butterfly, bows &amp; character designs</w:t>
      </w:r>
      <w:r>
        <w:rPr>
          <w:b/>
        </w:rPr>
        <w:br/>
      </w:r>
    </w:p>
    <w:p w14:paraId="306902CD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Water marble, glitter &amp; accessory work</w:t>
      </w:r>
      <w:r>
        <w:rPr>
          <w:b/>
        </w:rPr>
        <w:br/>
      </w:r>
    </w:p>
    <w:p w14:paraId="479D3F33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Brush, sponge &amp; needle techniques</w:t>
      </w:r>
      <w:r>
        <w:rPr>
          <w:b/>
        </w:rPr>
        <w:br/>
      </w:r>
    </w:p>
    <w:p w14:paraId="768E615D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French polish and ombré effects</w:t>
      </w:r>
      <w:r>
        <w:rPr>
          <w:b/>
        </w:rPr>
        <w:br/>
      </w:r>
    </w:p>
    <w:p w14:paraId="4F3A24D2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Trendy textures like foil, newspaper &amp; mandala</w:t>
      </w:r>
      <w:r>
        <w:rPr>
          <w:b/>
        </w:rPr>
        <w:br/>
      </w:r>
    </w:p>
    <w:p w14:paraId="04A365AF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Animal skin art (cow, zebra, snake &amp; more)</w:t>
      </w:r>
      <w:r>
        <w:rPr>
          <w:b/>
        </w:rPr>
        <w:br/>
      </w:r>
    </w:p>
    <w:p w14:paraId="0B809271" w14:textId="77777777" w:rsidR="00F24A59" w:rsidRDefault="00F24A59" w:rsidP="00F24A59">
      <w:pPr>
        <w:numPr>
          <w:ilvl w:val="0"/>
          <w:numId w:val="753"/>
        </w:numPr>
        <w:rPr>
          <w:b/>
        </w:rPr>
      </w:pPr>
      <w:r>
        <w:rPr>
          <w:b/>
        </w:rPr>
        <w:t>Nail polish marbling, 3D stickers, decals</w:t>
      </w:r>
      <w:r>
        <w:rPr>
          <w:b/>
        </w:rPr>
        <w:br/>
      </w:r>
    </w:p>
    <w:p w14:paraId="5E7E9E70" w14:textId="77777777" w:rsidR="00F24A59" w:rsidRDefault="00F24A59" w:rsidP="00F24A59">
      <w:pPr>
        <w:numPr>
          <w:ilvl w:val="0"/>
          <w:numId w:val="753"/>
        </w:numPr>
        <w:spacing w:after="240"/>
        <w:rPr>
          <w:b/>
        </w:rPr>
      </w:pPr>
      <w:r>
        <w:rPr>
          <w:b/>
        </w:rPr>
        <w:t>Striping, confetti, boho &amp; spiral designs</w:t>
      </w:r>
      <w:r>
        <w:rPr>
          <w:b/>
        </w:rPr>
        <w:br/>
      </w:r>
    </w:p>
    <w:p w14:paraId="3A91210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🧰</w:t>
      </w:r>
      <w:r>
        <w:rPr>
          <w:b/>
        </w:rPr>
        <w:t xml:space="preserve"> Tool Mastery &amp; Nail Product Handling</w:t>
      </w:r>
    </w:p>
    <w:p w14:paraId="6CACEA6C" w14:textId="77777777" w:rsidR="00F24A59" w:rsidRDefault="00F24A59" w:rsidP="00F24A59">
      <w:pPr>
        <w:numPr>
          <w:ilvl w:val="0"/>
          <w:numId w:val="641"/>
        </w:numPr>
        <w:spacing w:before="240"/>
        <w:rPr>
          <w:b/>
        </w:rPr>
      </w:pPr>
      <w:r>
        <w:rPr>
          <w:b/>
        </w:rPr>
        <w:t>How to use brushes, dotting tools, foils &amp; stickers</w:t>
      </w:r>
      <w:r>
        <w:rPr>
          <w:b/>
        </w:rPr>
        <w:br/>
      </w:r>
    </w:p>
    <w:p w14:paraId="40AA2C1E" w14:textId="77777777" w:rsidR="00F24A59" w:rsidRDefault="00F24A59" w:rsidP="00F24A59">
      <w:pPr>
        <w:numPr>
          <w:ilvl w:val="0"/>
          <w:numId w:val="641"/>
        </w:numPr>
        <w:rPr>
          <w:b/>
        </w:rPr>
      </w:pPr>
      <w:r>
        <w:rPr>
          <w:b/>
        </w:rPr>
        <w:t>Dry manicure skills</w:t>
      </w:r>
      <w:r>
        <w:rPr>
          <w:b/>
        </w:rPr>
        <w:br/>
      </w:r>
    </w:p>
    <w:p w14:paraId="5B6B508A" w14:textId="77777777" w:rsidR="00F24A59" w:rsidRDefault="00F24A59" w:rsidP="00F24A59">
      <w:pPr>
        <w:numPr>
          <w:ilvl w:val="0"/>
          <w:numId w:val="641"/>
        </w:numPr>
        <w:rPr>
          <w:b/>
        </w:rPr>
      </w:pPr>
      <w:r>
        <w:rPr>
          <w:b/>
        </w:rPr>
        <w:t>Nail polish and acrylic paint application</w:t>
      </w:r>
      <w:r>
        <w:rPr>
          <w:b/>
        </w:rPr>
        <w:br/>
      </w:r>
    </w:p>
    <w:p w14:paraId="3EFDAF93" w14:textId="77777777" w:rsidR="00F24A59" w:rsidRDefault="00F24A59" w:rsidP="00F24A59">
      <w:pPr>
        <w:numPr>
          <w:ilvl w:val="0"/>
          <w:numId w:val="641"/>
        </w:numPr>
        <w:spacing w:after="240"/>
        <w:rPr>
          <w:b/>
        </w:rPr>
      </w:pPr>
      <w:r>
        <w:rPr>
          <w:b/>
        </w:rPr>
        <w:t>Skin protection with peel-off latex</w:t>
      </w:r>
      <w:r>
        <w:rPr>
          <w:b/>
        </w:rPr>
        <w:br/>
      </w:r>
    </w:p>
    <w:p w14:paraId="2545746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🧪</w:t>
      </w:r>
      <w:r>
        <w:rPr>
          <w:b/>
        </w:rPr>
        <w:t xml:space="preserve"> Extension Techniques</w:t>
      </w:r>
    </w:p>
    <w:p w14:paraId="748EFFEF" w14:textId="77777777" w:rsidR="00F24A59" w:rsidRDefault="00F24A59" w:rsidP="00F24A59">
      <w:pPr>
        <w:numPr>
          <w:ilvl w:val="0"/>
          <w:numId w:val="557"/>
        </w:numPr>
        <w:spacing w:before="240"/>
        <w:rPr>
          <w:b/>
        </w:rPr>
      </w:pPr>
      <w:r>
        <w:rPr>
          <w:b/>
        </w:rPr>
        <w:lastRenderedPageBreak/>
        <w:t>Acrylic extensions (clear, French, refill &amp; removal)</w:t>
      </w:r>
      <w:r>
        <w:rPr>
          <w:b/>
        </w:rPr>
        <w:br/>
      </w:r>
    </w:p>
    <w:p w14:paraId="2CFD6B56" w14:textId="77777777" w:rsidR="00F24A59" w:rsidRDefault="00F24A59" w:rsidP="00F24A59">
      <w:pPr>
        <w:numPr>
          <w:ilvl w:val="0"/>
          <w:numId w:val="557"/>
        </w:numPr>
        <w:rPr>
          <w:b/>
        </w:rPr>
      </w:pPr>
      <w:r>
        <w:rPr>
          <w:b/>
        </w:rPr>
        <w:t>Gel extensions (clear, French, refill &amp; removal)</w:t>
      </w:r>
      <w:r>
        <w:rPr>
          <w:b/>
        </w:rPr>
        <w:br/>
      </w:r>
    </w:p>
    <w:p w14:paraId="110B914B" w14:textId="77777777" w:rsidR="00F24A59" w:rsidRDefault="00F24A59" w:rsidP="00F24A59">
      <w:pPr>
        <w:numPr>
          <w:ilvl w:val="0"/>
          <w:numId w:val="557"/>
        </w:numPr>
        <w:rPr>
          <w:b/>
        </w:rPr>
      </w:pPr>
      <w:r>
        <w:rPr>
          <w:b/>
        </w:rPr>
        <w:t>Polygel &amp; gel overlays</w:t>
      </w:r>
      <w:r>
        <w:rPr>
          <w:b/>
        </w:rPr>
        <w:br/>
      </w:r>
    </w:p>
    <w:p w14:paraId="03D1B5ED" w14:textId="77777777" w:rsidR="00F24A59" w:rsidRDefault="00F24A59" w:rsidP="00F24A59">
      <w:pPr>
        <w:numPr>
          <w:ilvl w:val="0"/>
          <w:numId w:val="557"/>
        </w:numPr>
        <w:rPr>
          <w:b/>
        </w:rPr>
      </w:pPr>
      <w:r>
        <w:rPr>
          <w:b/>
        </w:rPr>
        <w:t>Sculpting with acrylic</w:t>
      </w:r>
      <w:r>
        <w:rPr>
          <w:b/>
        </w:rPr>
        <w:br/>
      </w:r>
    </w:p>
    <w:p w14:paraId="1F3D0A1C" w14:textId="77777777" w:rsidR="00F24A59" w:rsidRDefault="00F24A59" w:rsidP="00F24A59">
      <w:pPr>
        <w:numPr>
          <w:ilvl w:val="0"/>
          <w:numId w:val="557"/>
        </w:numPr>
        <w:rPr>
          <w:b/>
        </w:rPr>
      </w:pPr>
      <w:r>
        <w:rPr>
          <w:b/>
        </w:rPr>
        <w:t>Gelicure application</w:t>
      </w:r>
      <w:r>
        <w:rPr>
          <w:b/>
        </w:rPr>
        <w:br/>
      </w:r>
    </w:p>
    <w:p w14:paraId="03B992D1" w14:textId="77777777" w:rsidR="00F24A59" w:rsidRDefault="00F24A59" w:rsidP="00F24A59">
      <w:pPr>
        <w:numPr>
          <w:ilvl w:val="0"/>
          <w:numId w:val="557"/>
        </w:numPr>
        <w:spacing w:after="240"/>
        <w:rPr>
          <w:b/>
        </w:rPr>
      </w:pPr>
      <w:r>
        <w:rPr>
          <w:b/>
        </w:rPr>
        <w:t>Nail shaping, buffing &amp; overlays</w:t>
      </w:r>
      <w:r>
        <w:rPr>
          <w:b/>
        </w:rPr>
        <w:br/>
      </w:r>
    </w:p>
    <w:p w14:paraId="014209B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📘</w:t>
      </w:r>
      <w:r>
        <w:rPr>
          <w:b/>
        </w:rPr>
        <w:t xml:space="preserve"> Professional Knowledge</w:t>
      </w:r>
    </w:p>
    <w:p w14:paraId="5D7B3DEB" w14:textId="77777777" w:rsidR="00F24A59" w:rsidRDefault="00F24A59" w:rsidP="00F24A59">
      <w:pPr>
        <w:numPr>
          <w:ilvl w:val="0"/>
          <w:numId w:val="292"/>
        </w:numPr>
        <w:spacing w:before="240"/>
        <w:rPr>
          <w:b/>
        </w:rPr>
      </w:pPr>
      <w:r>
        <w:rPr>
          <w:b/>
        </w:rPr>
        <w:t>Nail anatomy &amp; health</w:t>
      </w:r>
      <w:r>
        <w:rPr>
          <w:b/>
        </w:rPr>
        <w:br/>
      </w:r>
    </w:p>
    <w:p w14:paraId="5C03400E" w14:textId="77777777" w:rsidR="00F24A59" w:rsidRDefault="00F24A59" w:rsidP="00F24A59">
      <w:pPr>
        <w:numPr>
          <w:ilvl w:val="0"/>
          <w:numId w:val="292"/>
        </w:numPr>
        <w:rPr>
          <w:b/>
        </w:rPr>
      </w:pPr>
      <w:r>
        <w:rPr>
          <w:b/>
        </w:rPr>
        <w:t>Client consultation &amp; hygiene</w:t>
      </w:r>
      <w:r>
        <w:rPr>
          <w:b/>
        </w:rPr>
        <w:br/>
      </w:r>
    </w:p>
    <w:p w14:paraId="03BD3CAB" w14:textId="77777777" w:rsidR="00F24A59" w:rsidRDefault="00F24A59" w:rsidP="00F24A59">
      <w:pPr>
        <w:numPr>
          <w:ilvl w:val="0"/>
          <w:numId w:val="292"/>
        </w:numPr>
        <w:rPr>
          <w:b/>
        </w:rPr>
      </w:pPr>
      <w:r>
        <w:rPr>
          <w:b/>
        </w:rPr>
        <w:t>Workspace setup and safety</w:t>
      </w:r>
      <w:r>
        <w:rPr>
          <w:b/>
        </w:rPr>
        <w:br/>
      </w:r>
    </w:p>
    <w:p w14:paraId="0DCD2EF6" w14:textId="77777777" w:rsidR="00F24A59" w:rsidRDefault="00F24A59" w:rsidP="00F24A59">
      <w:pPr>
        <w:numPr>
          <w:ilvl w:val="0"/>
          <w:numId w:val="292"/>
        </w:numPr>
        <w:rPr>
          <w:b/>
        </w:rPr>
      </w:pPr>
      <w:r>
        <w:rPr>
          <w:b/>
        </w:rPr>
        <w:t>Building a professional nail design portfolio</w:t>
      </w:r>
      <w:r>
        <w:rPr>
          <w:b/>
        </w:rPr>
        <w:br/>
      </w:r>
    </w:p>
    <w:p w14:paraId="138F47BF" w14:textId="77777777" w:rsidR="00F24A59" w:rsidRDefault="00F24A59" w:rsidP="00F24A59">
      <w:pPr>
        <w:numPr>
          <w:ilvl w:val="0"/>
          <w:numId w:val="292"/>
        </w:numPr>
        <w:spacing w:after="240"/>
        <w:rPr>
          <w:b/>
        </w:rPr>
      </w:pPr>
      <w:r>
        <w:rPr>
          <w:b/>
        </w:rPr>
        <w:t>Nail artistry lookbook development</w:t>
      </w:r>
      <w:r>
        <w:rPr>
          <w:b/>
        </w:rPr>
        <w:br/>
      </w:r>
    </w:p>
    <w:p w14:paraId="7AC01C9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🏅</w:t>
      </w:r>
      <w:r>
        <w:rPr>
          <w:b/>
        </w:rPr>
        <w:t xml:space="preserve"> Certificate You’ll Receive</w:t>
      </w:r>
      <w:r>
        <w:rPr>
          <w:b/>
        </w:rPr>
        <w:br/>
        <w:t xml:space="preserve"> On successful completion, you'll receive a Diploma in Pro Nail Art &amp; Extensions, certifying you as a professional Nail Tech ready for job placements, freelancing, or salon business.</w:t>
      </w:r>
    </w:p>
    <w:p w14:paraId="37159B2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👩</w:t>
      </w:r>
      <w:r>
        <w:rPr>
          <w:b/>
        </w:rPr>
        <w:t>‍</w:t>
      </w:r>
      <w:r>
        <w:rPr>
          <w:rFonts w:ascii="Apple Color Emoji" w:hAnsi="Apple Color Emoji" w:cs="Apple Color Emoji"/>
          <w:b/>
        </w:rPr>
        <w:t>🎓</w:t>
      </w:r>
      <w:r>
        <w:rPr>
          <w:b/>
        </w:rPr>
        <w:t xml:space="preserve"> Who This Course Is For</w:t>
      </w:r>
      <w:r>
        <w:rPr>
          <w:b/>
        </w:rPr>
        <w:br/>
        <w:t xml:space="preserve"> This course is ideal for:</w:t>
      </w:r>
    </w:p>
    <w:p w14:paraId="52EE2054" w14:textId="77777777" w:rsidR="00F24A59" w:rsidRDefault="00F24A59" w:rsidP="00F24A59">
      <w:pPr>
        <w:numPr>
          <w:ilvl w:val="0"/>
          <w:numId w:val="642"/>
        </w:numPr>
        <w:spacing w:before="240"/>
        <w:rPr>
          <w:b/>
        </w:rPr>
      </w:pPr>
      <w:r>
        <w:rPr>
          <w:b/>
        </w:rPr>
        <w:t>Freshers wanting to start a career in the nail industry</w:t>
      </w:r>
      <w:r>
        <w:rPr>
          <w:b/>
        </w:rPr>
        <w:br/>
      </w:r>
    </w:p>
    <w:p w14:paraId="145B0558" w14:textId="77777777" w:rsidR="00F24A59" w:rsidRDefault="00F24A59" w:rsidP="00F24A59">
      <w:pPr>
        <w:numPr>
          <w:ilvl w:val="0"/>
          <w:numId w:val="642"/>
        </w:numPr>
        <w:rPr>
          <w:b/>
        </w:rPr>
      </w:pPr>
      <w:r>
        <w:rPr>
          <w:b/>
        </w:rPr>
        <w:t>Makeup artists looking to expand their skill set</w:t>
      </w:r>
      <w:r>
        <w:rPr>
          <w:b/>
        </w:rPr>
        <w:br/>
      </w:r>
    </w:p>
    <w:p w14:paraId="02E8B7BF" w14:textId="77777777" w:rsidR="00F24A59" w:rsidRDefault="00F24A59" w:rsidP="00F24A59">
      <w:pPr>
        <w:numPr>
          <w:ilvl w:val="0"/>
          <w:numId w:val="642"/>
        </w:numPr>
        <w:rPr>
          <w:b/>
        </w:rPr>
      </w:pPr>
      <w:r>
        <w:rPr>
          <w:b/>
        </w:rPr>
        <w:t>Salon owners and staff aiming to offer trendy nail services</w:t>
      </w:r>
      <w:r>
        <w:rPr>
          <w:b/>
        </w:rPr>
        <w:br/>
      </w:r>
    </w:p>
    <w:p w14:paraId="34DDC566" w14:textId="77777777" w:rsidR="00F24A59" w:rsidRDefault="00F24A59" w:rsidP="00F24A59">
      <w:pPr>
        <w:numPr>
          <w:ilvl w:val="0"/>
          <w:numId w:val="642"/>
        </w:numPr>
        <w:rPr>
          <w:b/>
        </w:rPr>
      </w:pPr>
      <w:r>
        <w:rPr>
          <w:b/>
        </w:rPr>
        <w:t>Freelancers who want to build their own brand</w:t>
      </w:r>
      <w:r>
        <w:rPr>
          <w:b/>
        </w:rPr>
        <w:br/>
      </w:r>
    </w:p>
    <w:p w14:paraId="3AEA9793" w14:textId="77777777" w:rsidR="00F24A59" w:rsidRDefault="00F24A59" w:rsidP="00F24A59">
      <w:pPr>
        <w:numPr>
          <w:ilvl w:val="0"/>
          <w:numId w:val="642"/>
        </w:numPr>
        <w:spacing w:after="240"/>
        <w:rPr>
          <w:b/>
        </w:rPr>
      </w:pPr>
      <w:r>
        <w:rPr>
          <w:b/>
        </w:rPr>
        <w:t>Passionate beauty enthusiasts looking for hands-on creative skills</w:t>
      </w:r>
    </w:p>
    <w:p w14:paraId="54C5B1C0" w14:textId="77777777" w:rsidR="00F24A59" w:rsidRDefault="00F24A59" w:rsidP="00F24A59">
      <w:pPr>
        <w:spacing w:before="240" w:after="240"/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40FA4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Course Name: Nail Art Essentials Program</w:t>
      </w:r>
    </w:p>
    <w:p w14:paraId="3ACF36DC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br/>
        <w:t xml:space="preserve"> Course Code: OCQ16</w:t>
      </w:r>
      <w:r>
        <w:rPr>
          <w:b/>
        </w:rPr>
        <w:br/>
        <w:t xml:space="preserve"> Duration: 1 Month (56 Hours)</w:t>
      </w:r>
      <w:r>
        <w:rPr>
          <w:b/>
        </w:rPr>
        <w:br/>
        <w:t xml:space="preserve"> Certification Awarded:</w:t>
      </w:r>
      <w:r>
        <w:t>CERTIFICATE</w:t>
      </w:r>
      <w:r>
        <w:br/>
      </w:r>
      <w:r>
        <w:rPr>
          <w:b/>
        </w:rPr>
        <w:t xml:space="preserve"> Certified As: Nail Tech</w:t>
      </w:r>
    </w:p>
    <w:p w14:paraId="3A787C6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💼</w:t>
      </w:r>
      <w:r>
        <w:rPr>
          <w:b/>
        </w:rPr>
        <w:t xml:space="preserve"> What You Can Become After This Course</w:t>
      </w:r>
    </w:p>
    <w:p w14:paraId="3B4A27A8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This program opens the door to a creative and rewarding career in the beauty industry. After completing this course, you can confidently work as:</w:t>
      </w:r>
    </w:p>
    <w:p w14:paraId="26E02B81" w14:textId="77777777" w:rsidR="00F24A59" w:rsidRDefault="00F24A59" w:rsidP="00F24A59">
      <w:pPr>
        <w:numPr>
          <w:ilvl w:val="0"/>
          <w:numId w:val="348"/>
        </w:numPr>
        <w:spacing w:before="240"/>
        <w:rPr>
          <w:b/>
        </w:rPr>
      </w:pPr>
      <w:r>
        <w:rPr>
          <w:b/>
        </w:rPr>
        <w:t>Nail Technician in top salons and nail bars</w:t>
      </w:r>
      <w:r>
        <w:rPr>
          <w:b/>
        </w:rPr>
        <w:br/>
      </w:r>
    </w:p>
    <w:p w14:paraId="00F1B4AE" w14:textId="77777777" w:rsidR="00F24A59" w:rsidRDefault="00F24A59" w:rsidP="00F24A59">
      <w:pPr>
        <w:numPr>
          <w:ilvl w:val="0"/>
          <w:numId w:val="348"/>
        </w:numPr>
        <w:rPr>
          <w:b/>
        </w:rPr>
      </w:pPr>
      <w:r>
        <w:rPr>
          <w:b/>
        </w:rPr>
        <w:t>Freelance Nail Artist for events, shoots, or bridal clients</w:t>
      </w:r>
      <w:r>
        <w:rPr>
          <w:b/>
        </w:rPr>
        <w:br/>
      </w:r>
    </w:p>
    <w:p w14:paraId="53AD2F42" w14:textId="77777777" w:rsidR="00F24A59" w:rsidRDefault="00F24A59" w:rsidP="00F24A59">
      <w:pPr>
        <w:numPr>
          <w:ilvl w:val="0"/>
          <w:numId w:val="348"/>
        </w:numPr>
        <w:rPr>
          <w:b/>
        </w:rPr>
      </w:pPr>
      <w:r>
        <w:rPr>
          <w:b/>
        </w:rPr>
        <w:t>Nail Art Educator or Trainer</w:t>
      </w:r>
      <w:r>
        <w:rPr>
          <w:b/>
        </w:rPr>
        <w:br/>
      </w:r>
    </w:p>
    <w:p w14:paraId="35FACBB9" w14:textId="77777777" w:rsidR="00F24A59" w:rsidRDefault="00F24A59" w:rsidP="00F24A59">
      <w:pPr>
        <w:numPr>
          <w:ilvl w:val="0"/>
          <w:numId w:val="348"/>
        </w:numPr>
        <w:rPr>
          <w:b/>
        </w:rPr>
      </w:pPr>
      <w:r>
        <w:rPr>
          <w:b/>
        </w:rPr>
        <w:t>Entrepreneur with your own nail studio or home-based business</w:t>
      </w:r>
      <w:r>
        <w:rPr>
          <w:b/>
        </w:rPr>
        <w:br/>
      </w:r>
    </w:p>
    <w:p w14:paraId="716647DA" w14:textId="77777777" w:rsidR="00F24A59" w:rsidRDefault="00F24A59" w:rsidP="00F24A59">
      <w:pPr>
        <w:numPr>
          <w:ilvl w:val="0"/>
          <w:numId w:val="348"/>
        </w:numPr>
        <w:spacing w:after="240"/>
        <w:rPr>
          <w:b/>
        </w:rPr>
      </w:pPr>
      <w:r>
        <w:rPr>
          <w:b/>
        </w:rPr>
        <w:t>Assistant Nail Designer for fashion shoots or runway looks</w:t>
      </w:r>
      <w:r>
        <w:rPr>
          <w:b/>
        </w:rPr>
        <w:br/>
      </w:r>
    </w:p>
    <w:p w14:paraId="7BDF799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🔧</w:t>
      </w:r>
      <w:r>
        <w:rPr>
          <w:b/>
        </w:rPr>
        <w:t xml:space="preserve"> Skills You Will Learn</w:t>
      </w:r>
    </w:p>
    <w:p w14:paraId="4749932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We’ve packed this course with hands-on skills that help you shine in the real world. You'll go beyond just polish – you'll master techniques that set professionals apart.</w:t>
      </w:r>
    </w:p>
    <w:p w14:paraId="6C9F9A55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pqyj30i1q6e6" w:colFirst="0" w:colLast="0"/>
      <w:bookmarkEnd w:id="41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💅</w:t>
      </w:r>
      <w:r>
        <w:rPr>
          <w:b/>
          <w:color w:val="000000"/>
          <w:sz w:val="26"/>
          <w:szCs w:val="26"/>
        </w:rPr>
        <w:t xml:space="preserve"> Nail Art Basics Made Easy</w:t>
      </w:r>
    </w:p>
    <w:p w14:paraId="41F0942F" w14:textId="77777777" w:rsidR="00F24A59" w:rsidRDefault="00F24A59" w:rsidP="00F24A59">
      <w:pPr>
        <w:numPr>
          <w:ilvl w:val="0"/>
          <w:numId w:val="485"/>
        </w:numPr>
        <w:spacing w:before="240"/>
        <w:rPr>
          <w:b/>
        </w:rPr>
      </w:pPr>
      <w:r>
        <w:rPr>
          <w:b/>
        </w:rPr>
        <w:t>Create trendy and timeless nail designs</w:t>
      </w:r>
      <w:r>
        <w:rPr>
          <w:b/>
        </w:rPr>
        <w:br/>
      </w:r>
    </w:p>
    <w:p w14:paraId="457198BB" w14:textId="77777777" w:rsidR="00F24A59" w:rsidRDefault="00F24A59" w:rsidP="00F24A59">
      <w:pPr>
        <w:numPr>
          <w:ilvl w:val="0"/>
          <w:numId w:val="485"/>
        </w:numPr>
        <w:rPr>
          <w:b/>
        </w:rPr>
      </w:pPr>
      <w:r>
        <w:rPr>
          <w:b/>
        </w:rPr>
        <w:t>Master lines, dots, strokes, and feathers</w:t>
      </w:r>
      <w:r>
        <w:rPr>
          <w:b/>
        </w:rPr>
        <w:br/>
      </w:r>
    </w:p>
    <w:p w14:paraId="31FD069D" w14:textId="77777777" w:rsidR="00F24A59" w:rsidRDefault="00F24A59" w:rsidP="00F24A59">
      <w:pPr>
        <w:numPr>
          <w:ilvl w:val="0"/>
          <w:numId w:val="485"/>
        </w:numPr>
        <w:rPr>
          <w:b/>
        </w:rPr>
      </w:pPr>
      <w:r>
        <w:rPr>
          <w:b/>
        </w:rPr>
        <w:t>Learn floral patterns like roses, petals &amp; cones</w:t>
      </w:r>
      <w:r>
        <w:rPr>
          <w:b/>
        </w:rPr>
        <w:br/>
      </w:r>
    </w:p>
    <w:p w14:paraId="52F39637" w14:textId="77777777" w:rsidR="00F24A59" w:rsidRDefault="00F24A59" w:rsidP="00F24A59">
      <w:pPr>
        <w:numPr>
          <w:ilvl w:val="0"/>
          <w:numId w:val="485"/>
        </w:numPr>
        <w:rPr>
          <w:b/>
        </w:rPr>
      </w:pPr>
      <w:r>
        <w:rPr>
          <w:b/>
        </w:rPr>
        <w:t>Design elements like bows, butterflies, and flames</w:t>
      </w:r>
      <w:r>
        <w:rPr>
          <w:b/>
        </w:rPr>
        <w:br/>
      </w:r>
    </w:p>
    <w:p w14:paraId="65D6AC5F" w14:textId="77777777" w:rsidR="00F24A59" w:rsidRDefault="00F24A59" w:rsidP="00F24A59">
      <w:pPr>
        <w:numPr>
          <w:ilvl w:val="0"/>
          <w:numId w:val="485"/>
        </w:numPr>
        <w:spacing w:after="240"/>
        <w:rPr>
          <w:b/>
        </w:rPr>
      </w:pPr>
      <w:r>
        <w:rPr>
          <w:b/>
        </w:rPr>
        <w:t>Try glitter, brush work, and accessories for extra glam</w:t>
      </w:r>
      <w:r>
        <w:rPr>
          <w:b/>
        </w:rPr>
        <w:br/>
      </w:r>
    </w:p>
    <w:p w14:paraId="779FA408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eqyl55q0j7sg" w:colFirst="0" w:colLast="0"/>
      <w:bookmarkEnd w:id="42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🖌️</w:t>
      </w:r>
      <w:r>
        <w:rPr>
          <w:b/>
          <w:color w:val="000000"/>
          <w:sz w:val="26"/>
          <w:szCs w:val="26"/>
        </w:rPr>
        <w:t xml:space="preserve"> Polish &amp; Precision</w:t>
      </w:r>
    </w:p>
    <w:p w14:paraId="4264B9D9" w14:textId="77777777" w:rsidR="00F24A59" w:rsidRDefault="00F24A59" w:rsidP="00F24A59">
      <w:pPr>
        <w:numPr>
          <w:ilvl w:val="0"/>
          <w:numId w:val="240"/>
        </w:numPr>
        <w:spacing w:before="240"/>
        <w:rPr>
          <w:b/>
        </w:rPr>
      </w:pPr>
      <w:r>
        <w:rPr>
          <w:b/>
        </w:rPr>
        <w:lastRenderedPageBreak/>
        <w:t>Perfect nail polish application</w:t>
      </w:r>
      <w:r>
        <w:rPr>
          <w:b/>
        </w:rPr>
        <w:br/>
      </w:r>
    </w:p>
    <w:p w14:paraId="2D3A85BC" w14:textId="77777777" w:rsidR="00F24A59" w:rsidRDefault="00F24A59" w:rsidP="00F24A59">
      <w:pPr>
        <w:numPr>
          <w:ilvl w:val="0"/>
          <w:numId w:val="240"/>
        </w:numPr>
        <w:rPr>
          <w:b/>
        </w:rPr>
      </w:pPr>
      <w:r>
        <w:rPr>
          <w:b/>
        </w:rPr>
        <w:t>French tips and ombre fades</w:t>
      </w:r>
      <w:r>
        <w:rPr>
          <w:b/>
        </w:rPr>
        <w:br/>
      </w:r>
    </w:p>
    <w:p w14:paraId="39295736" w14:textId="77777777" w:rsidR="00F24A59" w:rsidRDefault="00F24A59" w:rsidP="00F24A59">
      <w:pPr>
        <w:numPr>
          <w:ilvl w:val="0"/>
          <w:numId w:val="240"/>
        </w:numPr>
        <w:rPr>
          <w:b/>
        </w:rPr>
      </w:pPr>
      <w:r>
        <w:rPr>
          <w:b/>
        </w:rPr>
        <w:t>Water marble and needle nail art</w:t>
      </w:r>
      <w:r>
        <w:rPr>
          <w:b/>
        </w:rPr>
        <w:br/>
      </w:r>
    </w:p>
    <w:p w14:paraId="02038B43" w14:textId="77777777" w:rsidR="00F24A59" w:rsidRDefault="00F24A59" w:rsidP="00F24A59">
      <w:pPr>
        <w:numPr>
          <w:ilvl w:val="0"/>
          <w:numId w:val="240"/>
        </w:numPr>
        <w:spacing w:after="240"/>
        <w:rPr>
          <w:b/>
        </w:rPr>
      </w:pPr>
      <w:r>
        <w:rPr>
          <w:b/>
        </w:rPr>
        <w:t>Marble art with nail paints</w:t>
      </w:r>
      <w:r>
        <w:rPr>
          <w:b/>
        </w:rPr>
        <w:br/>
      </w:r>
    </w:p>
    <w:p w14:paraId="5D02383E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l455nwmcscej" w:colFirst="0" w:colLast="0"/>
      <w:bookmarkEnd w:id="43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🎨</w:t>
      </w:r>
      <w:r>
        <w:rPr>
          <w:b/>
          <w:color w:val="000000"/>
          <w:sz w:val="26"/>
          <w:szCs w:val="26"/>
        </w:rPr>
        <w:t xml:space="preserve"> Creative Advanced Designs</w:t>
      </w:r>
    </w:p>
    <w:p w14:paraId="3934977D" w14:textId="77777777" w:rsidR="00F24A59" w:rsidRDefault="00F24A59" w:rsidP="00F24A59">
      <w:pPr>
        <w:numPr>
          <w:ilvl w:val="0"/>
          <w:numId w:val="377"/>
        </w:numPr>
        <w:spacing w:before="240"/>
        <w:rPr>
          <w:b/>
        </w:rPr>
      </w:pPr>
      <w:r>
        <w:rPr>
          <w:b/>
        </w:rPr>
        <w:t>Acrylic art using dotting tools &amp; sponges</w:t>
      </w:r>
      <w:r>
        <w:rPr>
          <w:b/>
        </w:rPr>
        <w:br/>
      </w:r>
    </w:p>
    <w:p w14:paraId="31A475A5" w14:textId="77777777" w:rsidR="00F24A59" w:rsidRDefault="00F24A59" w:rsidP="00F24A59">
      <w:pPr>
        <w:numPr>
          <w:ilvl w:val="0"/>
          <w:numId w:val="377"/>
        </w:numPr>
        <w:rPr>
          <w:b/>
        </w:rPr>
      </w:pPr>
      <w:r>
        <w:rPr>
          <w:b/>
        </w:rPr>
        <w:t>Unique themes: Boho, Spiral, Confetti, Character nails</w:t>
      </w:r>
      <w:r>
        <w:rPr>
          <w:b/>
        </w:rPr>
        <w:br/>
      </w:r>
    </w:p>
    <w:p w14:paraId="0D420F9D" w14:textId="77777777" w:rsidR="00F24A59" w:rsidRDefault="00F24A59" w:rsidP="00F24A59">
      <w:pPr>
        <w:numPr>
          <w:ilvl w:val="0"/>
          <w:numId w:val="377"/>
        </w:numPr>
        <w:rPr>
          <w:b/>
        </w:rPr>
      </w:pPr>
      <w:r>
        <w:rPr>
          <w:b/>
        </w:rPr>
        <w:t>Newspaper &amp; brush art</w:t>
      </w:r>
      <w:r>
        <w:rPr>
          <w:b/>
        </w:rPr>
        <w:br/>
      </w:r>
    </w:p>
    <w:p w14:paraId="3A5DB741" w14:textId="77777777" w:rsidR="00F24A59" w:rsidRDefault="00F24A59" w:rsidP="00F24A59">
      <w:pPr>
        <w:numPr>
          <w:ilvl w:val="0"/>
          <w:numId w:val="377"/>
        </w:numPr>
        <w:rPr>
          <w:b/>
        </w:rPr>
      </w:pPr>
      <w:r>
        <w:rPr>
          <w:b/>
        </w:rPr>
        <w:t>Foil work, stamping &amp; decals</w:t>
      </w:r>
      <w:r>
        <w:rPr>
          <w:b/>
        </w:rPr>
        <w:br/>
      </w:r>
    </w:p>
    <w:p w14:paraId="384BFB73" w14:textId="77777777" w:rsidR="00F24A59" w:rsidRDefault="00F24A59" w:rsidP="00F24A59">
      <w:pPr>
        <w:numPr>
          <w:ilvl w:val="0"/>
          <w:numId w:val="377"/>
        </w:numPr>
        <w:spacing w:after="240"/>
        <w:rPr>
          <w:b/>
        </w:rPr>
      </w:pPr>
      <w:r>
        <w:rPr>
          <w:b/>
        </w:rPr>
        <w:t>3D sticker art and Mandala designs</w:t>
      </w:r>
      <w:r>
        <w:rPr>
          <w:b/>
        </w:rPr>
        <w:br/>
      </w:r>
    </w:p>
    <w:p w14:paraId="55FA4584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i1nbidediz9f" w:colFirst="0" w:colLast="0"/>
      <w:bookmarkEnd w:id="44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🐾</w:t>
      </w:r>
      <w:r>
        <w:rPr>
          <w:b/>
          <w:color w:val="000000"/>
          <w:sz w:val="26"/>
          <w:szCs w:val="26"/>
        </w:rPr>
        <w:t xml:space="preserve"> Animal Print Styles</w:t>
      </w:r>
    </w:p>
    <w:p w14:paraId="7D49B184" w14:textId="77777777" w:rsidR="00F24A59" w:rsidRDefault="00F24A59" w:rsidP="00F24A59">
      <w:pPr>
        <w:numPr>
          <w:ilvl w:val="0"/>
          <w:numId w:val="316"/>
        </w:numPr>
        <w:spacing w:before="240" w:after="240"/>
        <w:rPr>
          <w:b/>
        </w:rPr>
      </w:pPr>
      <w:r>
        <w:rPr>
          <w:b/>
        </w:rPr>
        <w:t>Master 6 animal skin looks:</w:t>
      </w:r>
      <w:r>
        <w:rPr>
          <w:b/>
        </w:rPr>
        <w:br/>
        <w:t xml:space="preserve"> Cow, Tiger, Lion, Zebra, Snake &amp; Giraffe</w:t>
      </w:r>
      <w:r>
        <w:rPr>
          <w:b/>
        </w:rPr>
        <w:br/>
      </w:r>
    </w:p>
    <w:p w14:paraId="0F2C099F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fxp091iha2cz" w:colFirst="0" w:colLast="0"/>
      <w:bookmarkEnd w:id="45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💼</w:t>
      </w:r>
      <w:r>
        <w:rPr>
          <w:b/>
          <w:color w:val="000000"/>
          <w:sz w:val="26"/>
          <w:szCs w:val="26"/>
        </w:rPr>
        <w:t xml:space="preserve"> Pro Techniques &amp; Presentation</w:t>
      </w:r>
    </w:p>
    <w:p w14:paraId="2779C532" w14:textId="77777777" w:rsidR="00F24A59" w:rsidRDefault="00F24A59" w:rsidP="00F24A59">
      <w:pPr>
        <w:numPr>
          <w:ilvl w:val="0"/>
          <w:numId w:val="433"/>
        </w:numPr>
        <w:spacing w:before="240"/>
        <w:rPr>
          <w:b/>
        </w:rPr>
      </w:pPr>
      <w:r>
        <w:rPr>
          <w:b/>
        </w:rPr>
        <w:t>Dry Manicure basics</w:t>
      </w:r>
      <w:r>
        <w:rPr>
          <w:b/>
        </w:rPr>
        <w:br/>
      </w:r>
    </w:p>
    <w:p w14:paraId="058EDDFE" w14:textId="77777777" w:rsidR="00F24A59" w:rsidRDefault="00F24A59" w:rsidP="00F24A59">
      <w:pPr>
        <w:numPr>
          <w:ilvl w:val="0"/>
          <w:numId w:val="433"/>
        </w:numPr>
        <w:rPr>
          <w:b/>
        </w:rPr>
      </w:pPr>
      <w:r>
        <w:rPr>
          <w:b/>
        </w:rPr>
        <w:t>Striping tape art</w:t>
      </w:r>
      <w:r>
        <w:rPr>
          <w:b/>
        </w:rPr>
        <w:br/>
      </w:r>
    </w:p>
    <w:p w14:paraId="54E7100C" w14:textId="77777777" w:rsidR="00F24A59" w:rsidRDefault="00F24A59" w:rsidP="00F24A59">
      <w:pPr>
        <w:numPr>
          <w:ilvl w:val="0"/>
          <w:numId w:val="433"/>
        </w:numPr>
        <w:rPr>
          <w:b/>
        </w:rPr>
      </w:pPr>
      <w:r>
        <w:rPr>
          <w:b/>
        </w:rPr>
        <w:t>Latex skin protection (peel-off)</w:t>
      </w:r>
      <w:r>
        <w:rPr>
          <w:b/>
        </w:rPr>
        <w:br/>
      </w:r>
    </w:p>
    <w:p w14:paraId="3F5F6DBB" w14:textId="77777777" w:rsidR="00F24A59" w:rsidRDefault="00F24A59" w:rsidP="00F24A59">
      <w:pPr>
        <w:numPr>
          <w:ilvl w:val="0"/>
          <w:numId w:val="433"/>
        </w:numPr>
        <w:spacing w:after="240"/>
        <w:rPr>
          <w:b/>
        </w:rPr>
      </w:pPr>
      <w:r>
        <w:rPr>
          <w:b/>
        </w:rPr>
        <w:t>Build your own Nail Art Portfolio to showcase your work</w:t>
      </w:r>
      <w:r>
        <w:rPr>
          <w:b/>
        </w:rPr>
        <w:br/>
      </w:r>
    </w:p>
    <w:p w14:paraId="4B0182D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🏅</w:t>
      </w:r>
      <w:r>
        <w:rPr>
          <w:b/>
        </w:rPr>
        <w:t xml:space="preserve"> Certificate You’ll Receive</w:t>
      </w:r>
    </w:p>
    <w:p w14:paraId="14044446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You will be awarded a Diploma in Nail Art Essentials, certifying you as a Professional Nail Technician upon successful completion.</w:t>
      </w:r>
    </w:p>
    <w:p w14:paraId="02BBFBB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lastRenderedPageBreak/>
        <w:t>👩</w:t>
      </w:r>
      <w:r>
        <w:rPr>
          <w:b/>
        </w:rPr>
        <w:t>‍</w:t>
      </w:r>
      <w:r>
        <w:rPr>
          <w:rFonts w:ascii="Apple Color Emoji" w:hAnsi="Apple Color Emoji" w:cs="Apple Color Emoji"/>
          <w:b/>
        </w:rPr>
        <w:t>🎓</w:t>
      </w:r>
      <w:r>
        <w:rPr>
          <w:b/>
        </w:rPr>
        <w:t xml:space="preserve"> Who This Course Is For</w:t>
      </w:r>
    </w:p>
    <w:p w14:paraId="00B342A4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This program is perfect for:</w:t>
      </w:r>
    </w:p>
    <w:p w14:paraId="78104DCA" w14:textId="77777777" w:rsidR="00F24A59" w:rsidRDefault="00F24A59" w:rsidP="00F24A59">
      <w:pPr>
        <w:numPr>
          <w:ilvl w:val="0"/>
          <w:numId w:val="462"/>
        </w:numPr>
        <w:spacing w:before="240"/>
        <w:rPr>
          <w:b/>
        </w:rPr>
      </w:pPr>
      <w:r>
        <w:rPr>
          <w:b/>
        </w:rPr>
        <w:t>Beauty school freshers looking to specialize</w:t>
      </w:r>
      <w:r>
        <w:rPr>
          <w:b/>
        </w:rPr>
        <w:br/>
      </w:r>
    </w:p>
    <w:p w14:paraId="248548C6" w14:textId="77777777" w:rsidR="00F24A59" w:rsidRDefault="00F24A59" w:rsidP="00F24A59">
      <w:pPr>
        <w:numPr>
          <w:ilvl w:val="0"/>
          <w:numId w:val="462"/>
        </w:numPr>
        <w:rPr>
          <w:b/>
        </w:rPr>
      </w:pPr>
      <w:r>
        <w:rPr>
          <w:b/>
        </w:rPr>
        <w:t>Salon professionals wanting to upgrade their nail skills</w:t>
      </w:r>
      <w:r>
        <w:rPr>
          <w:b/>
        </w:rPr>
        <w:br/>
      </w:r>
    </w:p>
    <w:p w14:paraId="2845871C" w14:textId="77777777" w:rsidR="00F24A59" w:rsidRDefault="00F24A59" w:rsidP="00F24A59">
      <w:pPr>
        <w:numPr>
          <w:ilvl w:val="0"/>
          <w:numId w:val="462"/>
        </w:numPr>
        <w:rPr>
          <w:b/>
        </w:rPr>
      </w:pPr>
      <w:r>
        <w:rPr>
          <w:b/>
        </w:rPr>
        <w:t>Freelancers or makeup artists expanding their service list</w:t>
      </w:r>
      <w:r>
        <w:rPr>
          <w:b/>
        </w:rPr>
        <w:br/>
      </w:r>
    </w:p>
    <w:p w14:paraId="0E5CF2F9" w14:textId="77777777" w:rsidR="00F24A59" w:rsidRDefault="00F24A59" w:rsidP="00F24A59">
      <w:pPr>
        <w:numPr>
          <w:ilvl w:val="0"/>
          <w:numId w:val="462"/>
        </w:numPr>
        <w:rPr>
          <w:b/>
        </w:rPr>
      </w:pPr>
      <w:r>
        <w:rPr>
          <w:b/>
        </w:rPr>
        <w:t>Nail art lovers ready to turn their passion into a career</w:t>
      </w:r>
      <w:r>
        <w:rPr>
          <w:b/>
        </w:rPr>
        <w:br/>
      </w:r>
    </w:p>
    <w:p w14:paraId="1EE1FDF8" w14:textId="77777777" w:rsidR="00F24A59" w:rsidRDefault="00F24A59" w:rsidP="00F24A59">
      <w:pPr>
        <w:numPr>
          <w:ilvl w:val="0"/>
          <w:numId w:val="462"/>
        </w:numPr>
        <w:spacing w:after="240"/>
        <w:rPr>
          <w:b/>
        </w:rPr>
      </w:pPr>
      <w:r>
        <w:rPr>
          <w:b/>
        </w:rPr>
        <w:t>Entrepreneurs planning to start a nail studio or salon business</w:t>
      </w:r>
    </w:p>
    <w:p w14:paraId="5ED8DFD2" w14:textId="77777777" w:rsidR="00F24A59" w:rsidRDefault="00F24A59" w:rsidP="00F24A59">
      <w:pPr>
        <w:spacing w:before="240" w:after="240"/>
        <w:rPr>
          <w:b/>
        </w:rPr>
      </w:pPr>
    </w:p>
    <w:p w14:paraId="410F5521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b/>
        </w:rPr>
        <w:br/>
      </w:r>
      <w:r>
        <w:rPr>
          <w:b/>
          <w:sz w:val="28"/>
          <w:szCs w:val="28"/>
        </w:rPr>
        <w:t xml:space="preserve">   Course Name: Nail Sculpture Artist Program</w:t>
      </w:r>
    </w:p>
    <w:p w14:paraId="0441A4AA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OCQ57</w:t>
      </w:r>
      <w:r>
        <w:br/>
        <w:t xml:space="preserve"> </w:t>
      </w:r>
      <w:r>
        <w:rPr>
          <w:b/>
        </w:rPr>
        <w:t>Duration:</w:t>
      </w:r>
      <w:r>
        <w:t xml:space="preserve"> 6 DAYS | 12 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NAIL TECH IN NAIL SCULPTING</w:t>
      </w:r>
    </w:p>
    <w:p w14:paraId="6556C0C8" w14:textId="77777777" w:rsidR="00F24A59" w:rsidRDefault="00F24A59" w:rsidP="00F24A59">
      <w:pPr>
        <w:spacing w:before="240" w:after="240"/>
      </w:pPr>
    </w:p>
    <w:p w14:paraId="4C2EAD3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Launch your professional journey in the nail industry! This course opens doors to exciting career paths such as:</w:t>
      </w:r>
    </w:p>
    <w:p w14:paraId="35B915A4" w14:textId="77777777" w:rsidR="00F24A59" w:rsidRDefault="00F24A59" w:rsidP="00F24A59">
      <w:pPr>
        <w:numPr>
          <w:ilvl w:val="0"/>
          <w:numId w:val="330"/>
        </w:numPr>
        <w:spacing w:before="240"/>
      </w:pPr>
      <w:r>
        <w:t>Nail Sculpting Expert in top salons</w:t>
      </w:r>
      <w:r>
        <w:br/>
      </w:r>
    </w:p>
    <w:p w14:paraId="1880008F" w14:textId="77777777" w:rsidR="00F24A59" w:rsidRDefault="00F24A59" w:rsidP="00F24A59">
      <w:pPr>
        <w:numPr>
          <w:ilvl w:val="0"/>
          <w:numId w:val="330"/>
        </w:numPr>
      </w:pPr>
      <w:r>
        <w:t>Freelance Nail Technician</w:t>
      </w:r>
      <w:r>
        <w:br/>
      </w:r>
    </w:p>
    <w:p w14:paraId="01A22879" w14:textId="77777777" w:rsidR="00F24A59" w:rsidRDefault="00F24A59" w:rsidP="00F24A59">
      <w:pPr>
        <w:numPr>
          <w:ilvl w:val="0"/>
          <w:numId w:val="330"/>
        </w:numPr>
      </w:pPr>
      <w:r>
        <w:t>Nail Studio Owner</w:t>
      </w:r>
      <w:r>
        <w:br/>
      </w:r>
    </w:p>
    <w:p w14:paraId="44F7581D" w14:textId="77777777" w:rsidR="00F24A59" w:rsidRDefault="00F24A59" w:rsidP="00F24A59">
      <w:pPr>
        <w:numPr>
          <w:ilvl w:val="0"/>
          <w:numId w:val="330"/>
        </w:numPr>
      </w:pPr>
      <w:r>
        <w:t>Nail Extension Specialist</w:t>
      </w:r>
      <w:r>
        <w:br/>
      </w:r>
    </w:p>
    <w:p w14:paraId="5FFC262E" w14:textId="77777777" w:rsidR="00F24A59" w:rsidRDefault="00F24A59" w:rsidP="00F24A59">
      <w:pPr>
        <w:numPr>
          <w:ilvl w:val="0"/>
          <w:numId w:val="330"/>
        </w:numPr>
        <w:spacing w:after="240"/>
      </w:pPr>
      <w:r>
        <w:t>Educator or Trainer in Nail Art &amp; Sculpting</w:t>
      </w:r>
      <w:r>
        <w:br/>
      </w:r>
    </w:p>
    <w:p w14:paraId="6751894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E0B549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💅</w:t>
      </w:r>
      <w:r>
        <w:t xml:space="preserve"> </w:t>
      </w:r>
      <w:r>
        <w:rPr>
          <w:b/>
        </w:rPr>
        <w:t>Nail Sculpting Techniques</w:t>
      </w:r>
    </w:p>
    <w:p w14:paraId="53B8CD64" w14:textId="77777777" w:rsidR="00F24A59" w:rsidRDefault="00F24A59" w:rsidP="00F24A59">
      <w:pPr>
        <w:numPr>
          <w:ilvl w:val="0"/>
          <w:numId w:val="194"/>
        </w:numPr>
        <w:spacing w:before="240"/>
      </w:pPr>
      <w:r>
        <w:t xml:space="preserve">How to sculpt nails using </w:t>
      </w:r>
      <w:r>
        <w:rPr>
          <w:b/>
        </w:rPr>
        <w:t>GEL</w:t>
      </w:r>
      <w:r>
        <w:t xml:space="preserve">, </w:t>
      </w:r>
      <w:r>
        <w:rPr>
          <w:b/>
        </w:rPr>
        <w:t>ACRYLIC</w:t>
      </w:r>
      <w:r>
        <w:t xml:space="preserve">, and </w:t>
      </w:r>
      <w:r>
        <w:rPr>
          <w:b/>
        </w:rPr>
        <w:t>POLYGEL</w:t>
      </w:r>
      <w:r>
        <w:rPr>
          <w:b/>
        </w:rPr>
        <w:br/>
      </w:r>
    </w:p>
    <w:p w14:paraId="73AC596E" w14:textId="77777777" w:rsidR="00F24A59" w:rsidRDefault="00F24A59" w:rsidP="00F24A59">
      <w:pPr>
        <w:numPr>
          <w:ilvl w:val="0"/>
          <w:numId w:val="194"/>
        </w:numPr>
      </w:pPr>
      <w:r>
        <w:t>Building flawless nail extensions with strength and style</w:t>
      </w:r>
      <w:r>
        <w:br/>
      </w:r>
    </w:p>
    <w:p w14:paraId="35EFC494" w14:textId="77777777" w:rsidR="00F24A59" w:rsidRDefault="00F24A59" w:rsidP="00F24A59">
      <w:pPr>
        <w:numPr>
          <w:ilvl w:val="0"/>
          <w:numId w:val="194"/>
        </w:numPr>
        <w:spacing w:after="240"/>
      </w:pPr>
      <w:r>
        <w:t>Proper foam measurement for sculpting perfection</w:t>
      </w:r>
      <w:r>
        <w:br/>
      </w:r>
    </w:p>
    <w:p w14:paraId="4A551F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Product Knowledge &amp; Preparation</w:t>
      </w:r>
    </w:p>
    <w:p w14:paraId="3EAF2B17" w14:textId="77777777" w:rsidR="00F24A59" w:rsidRDefault="00F24A59" w:rsidP="00F24A59">
      <w:pPr>
        <w:numPr>
          <w:ilvl w:val="0"/>
          <w:numId w:val="404"/>
        </w:numPr>
        <w:spacing w:before="240"/>
      </w:pPr>
      <w:r>
        <w:t>Understanding professional-grade nail products</w:t>
      </w:r>
      <w:r>
        <w:br/>
      </w:r>
    </w:p>
    <w:p w14:paraId="6114E93F" w14:textId="77777777" w:rsidR="00F24A59" w:rsidRDefault="00F24A59" w:rsidP="00F24A59">
      <w:pPr>
        <w:numPr>
          <w:ilvl w:val="0"/>
          <w:numId w:val="404"/>
        </w:numPr>
      </w:pPr>
      <w:r>
        <w:t>Prepping the nail plate for sculpting</w:t>
      </w:r>
      <w:r>
        <w:br/>
      </w:r>
    </w:p>
    <w:p w14:paraId="7A44F232" w14:textId="77777777" w:rsidR="00F24A59" w:rsidRDefault="00F24A59" w:rsidP="00F24A59">
      <w:pPr>
        <w:numPr>
          <w:ilvl w:val="0"/>
          <w:numId w:val="404"/>
        </w:numPr>
        <w:spacing w:after="240"/>
      </w:pPr>
      <w:r>
        <w:t>Nail health and hygiene essentials</w:t>
      </w:r>
      <w:r>
        <w:br/>
      </w:r>
    </w:p>
    <w:p w14:paraId="420C5FF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👐</w:t>
      </w:r>
      <w:r>
        <w:t xml:space="preserve"> </w:t>
      </w:r>
      <w:r>
        <w:rPr>
          <w:b/>
        </w:rPr>
        <w:t>Manicure &amp; Base Care</w:t>
      </w:r>
    </w:p>
    <w:p w14:paraId="6FCABE61" w14:textId="77777777" w:rsidR="00F24A59" w:rsidRDefault="00F24A59" w:rsidP="00F24A59">
      <w:pPr>
        <w:numPr>
          <w:ilvl w:val="0"/>
          <w:numId w:val="668"/>
        </w:numPr>
        <w:spacing w:before="240"/>
      </w:pPr>
      <w:r>
        <w:t>Professional manicure techniques</w:t>
      </w:r>
      <w:r>
        <w:br/>
      </w:r>
    </w:p>
    <w:p w14:paraId="4FF670CB" w14:textId="77777777" w:rsidR="00F24A59" w:rsidRDefault="00F24A59" w:rsidP="00F24A59">
      <w:pPr>
        <w:numPr>
          <w:ilvl w:val="0"/>
          <w:numId w:val="668"/>
        </w:numPr>
      </w:pPr>
      <w:r>
        <w:t>Creating a smooth and clean canvas before sculpting</w:t>
      </w:r>
      <w:r>
        <w:br/>
      </w:r>
    </w:p>
    <w:p w14:paraId="3C52089E" w14:textId="77777777" w:rsidR="00F24A59" w:rsidRDefault="00F24A59" w:rsidP="00F24A59">
      <w:pPr>
        <w:numPr>
          <w:ilvl w:val="0"/>
          <w:numId w:val="668"/>
        </w:numPr>
        <w:spacing w:after="240"/>
      </w:pPr>
      <w:r>
        <w:t>Cuticle care, nail shaping, and base coat prep</w:t>
      </w:r>
      <w:r>
        <w:br/>
      </w:r>
    </w:p>
    <w:p w14:paraId="32216C51" w14:textId="77777777" w:rsidR="00F24A59" w:rsidRDefault="00F24A59" w:rsidP="00F24A59">
      <w:pPr>
        <w:spacing w:before="240" w:after="240"/>
      </w:pPr>
    </w:p>
    <w:p w14:paraId="47452DE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You’ll be awarded a </w:t>
      </w:r>
      <w:r>
        <w:rPr>
          <w:b/>
        </w:rPr>
        <w:t>Certificate of Completion</w:t>
      </w:r>
      <w:r>
        <w:t xml:space="preserve"> recognizing you as a:</w:t>
      </w:r>
      <w:r>
        <w:br/>
        <w:t xml:space="preserve"> </w:t>
      </w:r>
      <w:r>
        <w:rPr>
          <w:b/>
        </w:rPr>
        <w:t>Certified Expert in Nail Tech – Nail Sculpting</w:t>
      </w:r>
    </w:p>
    <w:p w14:paraId="43FDCB0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perfect for:</w:t>
      </w:r>
    </w:p>
    <w:p w14:paraId="7A62D7E1" w14:textId="77777777" w:rsidR="00F24A59" w:rsidRDefault="00F24A59" w:rsidP="00F24A59">
      <w:pPr>
        <w:numPr>
          <w:ilvl w:val="0"/>
          <w:numId w:val="176"/>
        </w:numPr>
        <w:spacing w:before="240"/>
      </w:pPr>
      <w:r>
        <w:t>Freshers wanting to kick-start a career in nail styling</w:t>
      </w:r>
      <w:r>
        <w:br/>
      </w:r>
    </w:p>
    <w:p w14:paraId="3D00DB1C" w14:textId="77777777" w:rsidR="00F24A59" w:rsidRDefault="00F24A59" w:rsidP="00F24A59">
      <w:pPr>
        <w:numPr>
          <w:ilvl w:val="0"/>
          <w:numId w:val="176"/>
        </w:numPr>
      </w:pPr>
      <w:r>
        <w:t>Beauticians or salon staff looking to upskill</w:t>
      </w:r>
      <w:r>
        <w:br/>
      </w:r>
    </w:p>
    <w:p w14:paraId="64E28B20" w14:textId="77777777" w:rsidR="00F24A59" w:rsidRDefault="00F24A59" w:rsidP="00F24A59">
      <w:pPr>
        <w:numPr>
          <w:ilvl w:val="0"/>
          <w:numId w:val="176"/>
        </w:numPr>
      </w:pPr>
      <w:r>
        <w:t>Makeup artists who want to offer nail services</w:t>
      </w:r>
      <w:r>
        <w:br/>
      </w:r>
    </w:p>
    <w:p w14:paraId="62002F2D" w14:textId="77777777" w:rsidR="00F24A59" w:rsidRDefault="00F24A59" w:rsidP="00F24A59">
      <w:pPr>
        <w:numPr>
          <w:ilvl w:val="0"/>
          <w:numId w:val="176"/>
        </w:numPr>
      </w:pPr>
      <w:r>
        <w:t>Freelancers and home-based nail techs</w:t>
      </w:r>
      <w:r>
        <w:br/>
      </w:r>
    </w:p>
    <w:p w14:paraId="3C1EC869" w14:textId="77777777" w:rsidR="00F24A59" w:rsidRDefault="00F24A59" w:rsidP="00F24A59">
      <w:pPr>
        <w:numPr>
          <w:ilvl w:val="0"/>
          <w:numId w:val="176"/>
        </w:numPr>
        <w:spacing w:after="240"/>
      </w:pPr>
      <w:r>
        <w:t>Anyone passionate about nail art and extensions\</w:t>
      </w:r>
    </w:p>
    <w:p w14:paraId="03FB2FAD" w14:textId="77777777" w:rsidR="00F24A59" w:rsidRDefault="00F24A59" w:rsidP="00F24A59">
      <w:pPr>
        <w:spacing w:before="240" w:after="240"/>
        <w:ind w:left="720"/>
      </w:pPr>
      <w:r>
        <w:lastRenderedPageBreak/>
        <w:br/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60B6EB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Gel Extension Masterclass</w:t>
      </w:r>
    </w:p>
    <w:p w14:paraId="5756429E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br/>
        <w:t xml:space="preserve"> Course Code: OCQ56</w:t>
      </w:r>
      <w:r>
        <w:rPr>
          <w:b/>
        </w:rPr>
        <w:br/>
        <w:t xml:space="preserve"> Duration: 8 DAYS | 16 HOURS</w:t>
      </w:r>
      <w:r>
        <w:rPr>
          <w:b/>
        </w:rPr>
        <w:br/>
        <w:t xml:space="preserve"> Certification Awarded: CERTIFICATE</w:t>
      </w:r>
      <w:r>
        <w:rPr>
          <w:b/>
        </w:rPr>
        <w:br/>
        <w:t xml:space="preserve"> Certified As: EXPERT IN GEL EXTENSION</w:t>
      </w:r>
    </w:p>
    <w:p w14:paraId="23467AC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💼</w:t>
      </w:r>
      <w:r>
        <w:rPr>
          <w:b/>
        </w:rPr>
        <w:t xml:space="preserve"> What You Can Become After This Course</w:t>
      </w:r>
      <w:r>
        <w:rPr>
          <w:b/>
        </w:rPr>
        <w:br/>
        <w:t xml:space="preserve"> Unlock career opportunities in the booming nail industry! This course prepares you to work in:</w:t>
      </w:r>
    </w:p>
    <w:p w14:paraId="61E19DF4" w14:textId="77777777" w:rsidR="00F24A59" w:rsidRDefault="00F24A59" w:rsidP="00F24A59">
      <w:pPr>
        <w:numPr>
          <w:ilvl w:val="0"/>
          <w:numId w:val="647"/>
        </w:numPr>
        <w:spacing w:before="240"/>
        <w:rPr>
          <w:b/>
        </w:rPr>
      </w:pPr>
      <w:r>
        <w:rPr>
          <w:b/>
        </w:rPr>
        <w:t>High-end salons and nail bars</w:t>
      </w:r>
      <w:r>
        <w:rPr>
          <w:b/>
        </w:rPr>
        <w:br/>
      </w:r>
    </w:p>
    <w:p w14:paraId="27757C2C" w14:textId="77777777" w:rsidR="00F24A59" w:rsidRDefault="00F24A59" w:rsidP="00F24A59">
      <w:pPr>
        <w:numPr>
          <w:ilvl w:val="0"/>
          <w:numId w:val="647"/>
        </w:numPr>
        <w:rPr>
          <w:b/>
        </w:rPr>
      </w:pPr>
      <w:r>
        <w:rPr>
          <w:b/>
        </w:rPr>
        <w:t>Freelance nail artistry for events and bridal clients</w:t>
      </w:r>
      <w:r>
        <w:rPr>
          <w:b/>
        </w:rPr>
        <w:br/>
      </w:r>
    </w:p>
    <w:p w14:paraId="6129785A" w14:textId="77777777" w:rsidR="00F24A59" w:rsidRDefault="00F24A59" w:rsidP="00F24A59">
      <w:pPr>
        <w:numPr>
          <w:ilvl w:val="0"/>
          <w:numId w:val="647"/>
        </w:numPr>
        <w:rPr>
          <w:b/>
        </w:rPr>
      </w:pPr>
      <w:r>
        <w:rPr>
          <w:b/>
        </w:rPr>
        <w:t>Home-based nail services</w:t>
      </w:r>
      <w:r>
        <w:rPr>
          <w:b/>
        </w:rPr>
        <w:br/>
      </w:r>
    </w:p>
    <w:p w14:paraId="0EFB02C5" w14:textId="77777777" w:rsidR="00F24A59" w:rsidRDefault="00F24A59" w:rsidP="00F24A59">
      <w:pPr>
        <w:numPr>
          <w:ilvl w:val="0"/>
          <w:numId w:val="647"/>
        </w:numPr>
        <w:rPr>
          <w:b/>
        </w:rPr>
      </w:pPr>
      <w:r>
        <w:rPr>
          <w:b/>
        </w:rPr>
        <w:t>Start your own nail extension studio</w:t>
      </w:r>
      <w:r>
        <w:rPr>
          <w:b/>
        </w:rPr>
        <w:br/>
      </w:r>
    </w:p>
    <w:p w14:paraId="4EA5EC86" w14:textId="77777777" w:rsidR="00F24A59" w:rsidRDefault="00F24A59" w:rsidP="00F24A59">
      <w:pPr>
        <w:numPr>
          <w:ilvl w:val="0"/>
          <w:numId w:val="647"/>
        </w:numPr>
        <w:spacing w:after="240"/>
        <w:rPr>
          <w:b/>
        </w:rPr>
      </w:pPr>
      <w:r>
        <w:rPr>
          <w:b/>
        </w:rPr>
        <w:t>Work as a Nail Trainer or Educator</w:t>
      </w:r>
      <w:r>
        <w:rPr>
          <w:b/>
        </w:rPr>
        <w:br/>
      </w:r>
    </w:p>
    <w:p w14:paraId="4E6FA9E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🔧</w:t>
      </w:r>
      <w:r>
        <w:rPr>
          <w:b/>
        </w:rPr>
        <w:t xml:space="preserve"> Skills You Will Learn</w:t>
      </w:r>
    </w:p>
    <w:p w14:paraId="2CD6830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💅</w:t>
      </w:r>
      <w:r>
        <w:rPr>
          <w:b/>
        </w:rPr>
        <w:t xml:space="preserve"> Gel Nail Extension Techniques</w:t>
      </w:r>
    </w:p>
    <w:p w14:paraId="3C6D512D" w14:textId="77777777" w:rsidR="00F24A59" w:rsidRDefault="00F24A59" w:rsidP="00F24A59">
      <w:pPr>
        <w:numPr>
          <w:ilvl w:val="0"/>
          <w:numId w:val="273"/>
        </w:numPr>
        <w:spacing w:before="240"/>
        <w:rPr>
          <w:b/>
        </w:rPr>
      </w:pPr>
      <w:r>
        <w:rPr>
          <w:b/>
        </w:rPr>
        <w:t>Creating strong and elegant Clear Gel Extensions</w:t>
      </w:r>
      <w:r>
        <w:rPr>
          <w:b/>
        </w:rPr>
        <w:br/>
      </w:r>
    </w:p>
    <w:p w14:paraId="48CFF693" w14:textId="77777777" w:rsidR="00F24A59" w:rsidRDefault="00F24A59" w:rsidP="00F24A59">
      <w:pPr>
        <w:numPr>
          <w:ilvl w:val="0"/>
          <w:numId w:val="273"/>
        </w:numPr>
        <w:rPr>
          <w:b/>
        </w:rPr>
      </w:pPr>
      <w:r>
        <w:rPr>
          <w:b/>
        </w:rPr>
        <w:t>Adding sparkle with Built-In Glitter Extensions</w:t>
      </w:r>
      <w:r>
        <w:rPr>
          <w:b/>
        </w:rPr>
        <w:br/>
      </w:r>
    </w:p>
    <w:p w14:paraId="6D334D53" w14:textId="77777777" w:rsidR="00F24A59" w:rsidRDefault="00F24A59" w:rsidP="00F24A59">
      <w:pPr>
        <w:numPr>
          <w:ilvl w:val="0"/>
          <w:numId w:val="273"/>
        </w:numPr>
        <w:rPr>
          <w:b/>
        </w:rPr>
      </w:pPr>
      <w:r>
        <w:rPr>
          <w:b/>
        </w:rPr>
        <w:t>Sculpting the perfect French Tip look</w:t>
      </w:r>
      <w:r>
        <w:rPr>
          <w:b/>
        </w:rPr>
        <w:br/>
      </w:r>
    </w:p>
    <w:p w14:paraId="642A66E1" w14:textId="77777777" w:rsidR="00F24A59" w:rsidRDefault="00F24A59" w:rsidP="00F24A59">
      <w:pPr>
        <w:numPr>
          <w:ilvl w:val="0"/>
          <w:numId w:val="273"/>
        </w:numPr>
        <w:rPr>
          <w:b/>
        </w:rPr>
      </w:pPr>
      <w:r>
        <w:rPr>
          <w:b/>
        </w:rPr>
        <w:t>Mastering the classic Builder French White design</w:t>
      </w:r>
      <w:r>
        <w:rPr>
          <w:b/>
        </w:rPr>
        <w:br/>
      </w:r>
    </w:p>
    <w:p w14:paraId="49B9BDFF" w14:textId="77777777" w:rsidR="00F24A59" w:rsidRDefault="00F24A59" w:rsidP="00F24A59">
      <w:pPr>
        <w:numPr>
          <w:ilvl w:val="0"/>
          <w:numId w:val="273"/>
        </w:numPr>
        <w:spacing w:after="240"/>
        <w:rPr>
          <w:b/>
        </w:rPr>
      </w:pPr>
      <w:r>
        <w:rPr>
          <w:b/>
        </w:rPr>
        <w:t>Professional Reverse French application</w:t>
      </w:r>
      <w:r>
        <w:rPr>
          <w:b/>
        </w:rPr>
        <w:br/>
      </w:r>
    </w:p>
    <w:p w14:paraId="75BACDE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🛠️</w:t>
      </w:r>
      <w:r>
        <w:rPr>
          <w:b/>
        </w:rPr>
        <w:t xml:space="preserve"> Maintenance &amp; Removal</w:t>
      </w:r>
    </w:p>
    <w:p w14:paraId="1A7B0BB0" w14:textId="77777777" w:rsidR="00F24A59" w:rsidRDefault="00F24A59" w:rsidP="00F24A59">
      <w:pPr>
        <w:numPr>
          <w:ilvl w:val="0"/>
          <w:numId w:val="748"/>
        </w:numPr>
        <w:spacing w:before="240"/>
        <w:rPr>
          <w:b/>
        </w:rPr>
      </w:pPr>
      <w:r>
        <w:rPr>
          <w:b/>
        </w:rPr>
        <w:t>Smooth and clean Refills for repeat clients</w:t>
      </w:r>
      <w:r>
        <w:rPr>
          <w:b/>
        </w:rPr>
        <w:br/>
      </w:r>
    </w:p>
    <w:p w14:paraId="7D7C2BE3" w14:textId="77777777" w:rsidR="00F24A59" w:rsidRDefault="00F24A59" w:rsidP="00F24A59">
      <w:pPr>
        <w:numPr>
          <w:ilvl w:val="0"/>
          <w:numId w:val="748"/>
        </w:numPr>
        <w:spacing w:after="240"/>
        <w:rPr>
          <w:b/>
        </w:rPr>
      </w:pPr>
      <w:r>
        <w:rPr>
          <w:b/>
        </w:rPr>
        <w:lastRenderedPageBreak/>
        <w:t>Safe and effective Gel Extension Removal without damage</w:t>
      </w:r>
      <w:r>
        <w:rPr>
          <w:b/>
        </w:rPr>
        <w:br/>
      </w:r>
    </w:p>
    <w:p w14:paraId="1FAC923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🏅</w:t>
      </w:r>
      <w:r>
        <w:rPr>
          <w:b/>
        </w:rPr>
        <w:t xml:space="preserve"> Certificate You’ll Receive</w:t>
      </w:r>
      <w:r>
        <w:rPr>
          <w:b/>
        </w:rPr>
        <w:br/>
        <w:t xml:space="preserve"> You will be awarded a CERTIFICATE that certifies you as an Expert in Gel Extension, recognized by professionals across the beauty industry.</w:t>
      </w:r>
    </w:p>
    <w:p w14:paraId="3A71E6E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👩</w:t>
      </w:r>
      <w:r>
        <w:rPr>
          <w:b/>
        </w:rPr>
        <w:t>‍</w:t>
      </w:r>
      <w:r>
        <w:rPr>
          <w:rFonts w:ascii="Apple Color Emoji" w:hAnsi="Apple Color Emoji" w:cs="Apple Color Emoji"/>
          <w:b/>
        </w:rPr>
        <w:t>🎓</w:t>
      </w:r>
      <w:r>
        <w:rPr>
          <w:b/>
        </w:rPr>
        <w:t xml:space="preserve"> Who This Course Is For</w:t>
      </w:r>
      <w:r>
        <w:rPr>
          <w:b/>
        </w:rPr>
        <w:br/>
        <w:t xml:space="preserve"> This masterclass is ideal for:</w:t>
      </w:r>
    </w:p>
    <w:p w14:paraId="3EB4EC9D" w14:textId="77777777" w:rsidR="00F24A59" w:rsidRDefault="00F24A59" w:rsidP="00F24A59">
      <w:pPr>
        <w:numPr>
          <w:ilvl w:val="0"/>
          <w:numId w:val="644"/>
        </w:numPr>
        <w:spacing w:before="240"/>
        <w:rPr>
          <w:b/>
        </w:rPr>
      </w:pPr>
      <w:r>
        <w:rPr>
          <w:b/>
        </w:rPr>
        <w:t>Aspiring nail technicians</w:t>
      </w:r>
      <w:r>
        <w:rPr>
          <w:b/>
        </w:rPr>
        <w:br/>
      </w:r>
    </w:p>
    <w:p w14:paraId="3DE606B2" w14:textId="77777777" w:rsidR="00F24A59" w:rsidRDefault="00F24A59" w:rsidP="00F24A59">
      <w:pPr>
        <w:numPr>
          <w:ilvl w:val="0"/>
          <w:numId w:val="644"/>
        </w:numPr>
        <w:rPr>
          <w:b/>
        </w:rPr>
      </w:pPr>
      <w:r>
        <w:rPr>
          <w:b/>
        </w:rPr>
        <w:t>Salon professionals looking to upgrade their skills</w:t>
      </w:r>
      <w:r>
        <w:rPr>
          <w:b/>
        </w:rPr>
        <w:br/>
      </w:r>
    </w:p>
    <w:p w14:paraId="3C9BB554" w14:textId="77777777" w:rsidR="00F24A59" w:rsidRDefault="00F24A59" w:rsidP="00F24A59">
      <w:pPr>
        <w:numPr>
          <w:ilvl w:val="0"/>
          <w:numId w:val="644"/>
        </w:numPr>
        <w:rPr>
          <w:b/>
        </w:rPr>
      </w:pPr>
      <w:r>
        <w:rPr>
          <w:b/>
        </w:rPr>
        <w:t>Makeup artists expanding into nail services</w:t>
      </w:r>
      <w:r>
        <w:rPr>
          <w:b/>
        </w:rPr>
        <w:br/>
      </w:r>
    </w:p>
    <w:p w14:paraId="3C88291D" w14:textId="77777777" w:rsidR="00F24A59" w:rsidRDefault="00F24A59" w:rsidP="00F24A59">
      <w:pPr>
        <w:numPr>
          <w:ilvl w:val="0"/>
          <w:numId w:val="644"/>
        </w:numPr>
        <w:rPr>
          <w:b/>
        </w:rPr>
      </w:pPr>
      <w:r>
        <w:rPr>
          <w:b/>
        </w:rPr>
        <w:t xml:space="preserve">Freelancers </w:t>
      </w:r>
      <w:r>
        <w:rPr>
          <w:b/>
        </w:rPr>
        <w:br/>
      </w:r>
    </w:p>
    <w:p w14:paraId="4E9E0FF5" w14:textId="77777777" w:rsidR="00F24A59" w:rsidRDefault="00F24A59" w:rsidP="00F24A59">
      <w:pPr>
        <w:numPr>
          <w:ilvl w:val="0"/>
          <w:numId w:val="644"/>
        </w:numPr>
        <w:spacing w:after="240"/>
        <w:rPr>
          <w:b/>
        </w:rPr>
      </w:pPr>
      <w:r>
        <w:rPr>
          <w:b/>
        </w:rPr>
        <w:t>Passionate beauty enthusiasts</w:t>
      </w:r>
    </w:p>
    <w:p w14:paraId="20D6FC5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9BD41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Acrylic Extension Masterclass</w:t>
      </w:r>
    </w:p>
    <w:p w14:paraId="5F23AC66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OCQ55</w:t>
      </w:r>
      <w:r>
        <w:br/>
        <w:t xml:space="preserve"> </w:t>
      </w:r>
      <w:r>
        <w:rPr>
          <w:b/>
        </w:rPr>
        <w:t>Duration:</w:t>
      </w:r>
      <w:r>
        <w:t xml:space="preserve"> 8 DAYS | 16 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ACRYLIC EXTENSION</w:t>
      </w:r>
    </w:p>
    <w:p w14:paraId="7699BA9D" w14:textId="77777777" w:rsidR="00F24A59" w:rsidRDefault="00F24A59" w:rsidP="00F24A59">
      <w:pPr>
        <w:spacing w:before="240" w:after="240"/>
      </w:pPr>
    </w:p>
    <w:p w14:paraId="0299190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masterclass sets you up for exciting opportunities in the beauty industry. After completing the course, you can become:</w:t>
      </w:r>
    </w:p>
    <w:p w14:paraId="46616B38" w14:textId="77777777" w:rsidR="00F24A59" w:rsidRDefault="00F24A59" w:rsidP="00F24A59">
      <w:pPr>
        <w:numPr>
          <w:ilvl w:val="0"/>
          <w:numId w:val="192"/>
        </w:numPr>
        <w:spacing w:before="240"/>
      </w:pPr>
      <w:r>
        <w:t>Acrylic Nail Extension Expert</w:t>
      </w:r>
      <w:r>
        <w:br/>
      </w:r>
    </w:p>
    <w:p w14:paraId="225B291A" w14:textId="77777777" w:rsidR="00F24A59" w:rsidRDefault="00F24A59" w:rsidP="00F24A59">
      <w:pPr>
        <w:numPr>
          <w:ilvl w:val="0"/>
          <w:numId w:val="192"/>
        </w:numPr>
      </w:pPr>
      <w:r>
        <w:t>Freelance Nail Artist</w:t>
      </w:r>
      <w:r>
        <w:br/>
      </w:r>
    </w:p>
    <w:p w14:paraId="1E448830" w14:textId="77777777" w:rsidR="00F24A59" w:rsidRDefault="00F24A59" w:rsidP="00F24A59">
      <w:pPr>
        <w:numPr>
          <w:ilvl w:val="0"/>
          <w:numId w:val="192"/>
        </w:numPr>
      </w:pPr>
      <w:r>
        <w:t>Salon-based Nail Technician</w:t>
      </w:r>
      <w:r>
        <w:br/>
      </w:r>
    </w:p>
    <w:p w14:paraId="462966B0" w14:textId="77777777" w:rsidR="00F24A59" w:rsidRDefault="00F24A59" w:rsidP="00F24A59">
      <w:pPr>
        <w:numPr>
          <w:ilvl w:val="0"/>
          <w:numId w:val="192"/>
        </w:numPr>
      </w:pPr>
      <w:r>
        <w:t>Bridal &amp; Party Nail Stylist</w:t>
      </w:r>
      <w:r>
        <w:br/>
      </w:r>
    </w:p>
    <w:p w14:paraId="3D555231" w14:textId="77777777" w:rsidR="00F24A59" w:rsidRDefault="00F24A59" w:rsidP="00F24A59">
      <w:pPr>
        <w:numPr>
          <w:ilvl w:val="0"/>
          <w:numId w:val="192"/>
        </w:numPr>
      </w:pPr>
      <w:r>
        <w:lastRenderedPageBreak/>
        <w:t>Nail Educator (with experience)</w:t>
      </w:r>
      <w:r>
        <w:br/>
      </w:r>
    </w:p>
    <w:p w14:paraId="0D3EFCFE" w14:textId="77777777" w:rsidR="00F24A59" w:rsidRDefault="00F24A59" w:rsidP="00F24A59">
      <w:pPr>
        <w:numPr>
          <w:ilvl w:val="0"/>
          <w:numId w:val="192"/>
        </w:numPr>
        <w:spacing w:after="240"/>
      </w:pPr>
      <w:r>
        <w:t>Beauty Influencer (Nail-focused content)</w:t>
      </w:r>
      <w:r>
        <w:br/>
      </w:r>
    </w:p>
    <w:p w14:paraId="447C51EC" w14:textId="77777777" w:rsidR="00F24A59" w:rsidRDefault="00F24A59" w:rsidP="00F24A59">
      <w:pPr>
        <w:spacing w:before="240" w:after="240"/>
      </w:pPr>
      <w:r>
        <w:t>Whether you're starting your journey or upgrading your skills, this course gives you the professional edge needed to succeed in today’s nail art world.</w:t>
      </w:r>
    </w:p>
    <w:p w14:paraId="705FA6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089E97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Acrylic Nail Magic</w:t>
      </w:r>
    </w:p>
    <w:p w14:paraId="65CDE03A" w14:textId="77777777" w:rsidR="00F24A59" w:rsidRDefault="00F24A59" w:rsidP="00F24A59">
      <w:pPr>
        <w:numPr>
          <w:ilvl w:val="0"/>
          <w:numId w:val="756"/>
        </w:numPr>
        <w:spacing w:before="240"/>
      </w:pPr>
      <w:r>
        <w:t>Clear Job: Learn the art of creating perfect, crystal-clear acrylic base extensions</w:t>
      </w:r>
      <w:r>
        <w:br/>
      </w:r>
    </w:p>
    <w:p w14:paraId="26201027" w14:textId="77777777" w:rsidR="00F24A59" w:rsidRDefault="00F24A59" w:rsidP="00F24A59">
      <w:pPr>
        <w:numPr>
          <w:ilvl w:val="0"/>
          <w:numId w:val="756"/>
        </w:numPr>
      </w:pPr>
      <w:r>
        <w:t>Built-in Glitter: Master embedding glitter for dazzling, durable designs</w:t>
      </w:r>
      <w:r>
        <w:br/>
      </w:r>
    </w:p>
    <w:p w14:paraId="37185E0B" w14:textId="77777777" w:rsidR="00F24A59" w:rsidRDefault="00F24A59" w:rsidP="00F24A59">
      <w:pPr>
        <w:numPr>
          <w:ilvl w:val="0"/>
          <w:numId w:val="756"/>
        </w:numPr>
        <w:spacing w:after="240"/>
      </w:pPr>
      <w:r>
        <w:t>French Tip: Classic French finish that never goes out of style</w:t>
      </w:r>
      <w:r>
        <w:br/>
      </w:r>
    </w:p>
    <w:p w14:paraId="3CDC96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🔁</w:t>
      </w:r>
      <w:r>
        <w:t xml:space="preserve"> </w:t>
      </w:r>
      <w:r>
        <w:rPr>
          <w:b/>
        </w:rPr>
        <w:t>Maintenance &amp; Refinement</w:t>
      </w:r>
    </w:p>
    <w:p w14:paraId="75858EEC" w14:textId="77777777" w:rsidR="00F24A59" w:rsidRDefault="00F24A59" w:rsidP="00F24A59">
      <w:pPr>
        <w:numPr>
          <w:ilvl w:val="0"/>
          <w:numId w:val="514"/>
        </w:numPr>
        <w:spacing w:before="240"/>
      </w:pPr>
      <w:r>
        <w:t>Refills: Maintain and refresh your client’s nails like a pro</w:t>
      </w:r>
      <w:r>
        <w:br/>
      </w:r>
    </w:p>
    <w:p w14:paraId="1FC8F450" w14:textId="77777777" w:rsidR="00F24A59" w:rsidRDefault="00F24A59" w:rsidP="00F24A59">
      <w:pPr>
        <w:numPr>
          <w:ilvl w:val="0"/>
          <w:numId w:val="514"/>
        </w:numPr>
        <w:spacing w:after="240"/>
      </w:pPr>
      <w:r>
        <w:t>Removal: Safe and effective techniques for acrylic removal</w:t>
      </w:r>
      <w:r>
        <w:br/>
      </w:r>
    </w:p>
    <w:p w14:paraId="7B516F3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Advanced Finishing</w:t>
      </w:r>
    </w:p>
    <w:p w14:paraId="7E2455C3" w14:textId="77777777" w:rsidR="00F24A59" w:rsidRDefault="00F24A59" w:rsidP="00F24A59">
      <w:pPr>
        <w:numPr>
          <w:ilvl w:val="0"/>
          <w:numId w:val="190"/>
        </w:numPr>
        <w:spacing w:before="240"/>
      </w:pPr>
      <w:r>
        <w:t>Builder French White: Sculpt clean, sharp white smile lines using builder products</w:t>
      </w:r>
      <w:r>
        <w:br/>
      </w:r>
    </w:p>
    <w:p w14:paraId="52FB104D" w14:textId="77777777" w:rsidR="00F24A59" w:rsidRDefault="00F24A59" w:rsidP="00F24A59">
      <w:pPr>
        <w:numPr>
          <w:ilvl w:val="0"/>
          <w:numId w:val="190"/>
        </w:numPr>
        <w:spacing w:after="240"/>
      </w:pPr>
      <w:r>
        <w:t>Reverse French: Learn the high-end reverse technique for a salon-finish look</w:t>
      </w:r>
      <w:r>
        <w:br/>
      </w:r>
    </w:p>
    <w:p w14:paraId="04AD3A8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You’ll be awarded a </w:t>
      </w:r>
      <w:r>
        <w:rPr>
          <w:b/>
        </w:rPr>
        <w:t>Certificate of Completion</w:t>
      </w:r>
      <w:r>
        <w:t xml:space="preserve">, officially recognizing you as an </w:t>
      </w:r>
      <w:r>
        <w:rPr>
          <w:b/>
        </w:rPr>
        <w:t>Expert in Acrylic Extension</w:t>
      </w:r>
      <w:r>
        <w:t>.</w:t>
      </w:r>
    </w:p>
    <w:p w14:paraId="04AC389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t xml:space="preserve"> This course is perfect for:</w:t>
      </w:r>
    </w:p>
    <w:p w14:paraId="5E040558" w14:textId="77777777" w:rsidR="00F24A59" w:rsidRDefault="00F24A59" w:rsidP="00F24A59">
      <w:pPr>
        <w:numPr>
          <w:ilvl w:val="0"/>
          <w:numId w:val="336"/>
        </w:numPr>
        <w:spacing w:before="240"/>
      </w:pPr>
      <w:r>
        <w:t>Freshers who want to step into the nail industry</w:t>
      </w:r>
      <w:r>
        <w:br/>
      </w:r>
    </w:p>
    <w:p w14:paraId="5B4DF0E9" w14:textId="77777777" w:rsidR="00F24A59" w:rsidRDefault="00F24A59" w:rsidP="00F24A59">
      <w:pPr>
        <w:numPr>
          <w:ilvl w:val="0"/>
          <w:numId w:val="336"/>
        </w:numPr>
      </w:pPr>
      <w:r>
        <w:t>Salon professionals aiming to upgrade their service list</w:t>
      </w:r>
      <w:r>
        <w:br/>
      </w:r>
    </w:p>
    <w:p w14:paraId="582002B8" w14:textId="77777777" w:rsidR="00F24A59" w:rsidRDefault="00F24A59" w:rsidP="00F24A59">
      <w:pPr>
        <w:numPr>
          <w:ilvl w:val="0"/>
          <w:numId w:val="336"/>
        </w:numPr>
      </w:pPr>
      <w:r>
        <w:t>Freelancers looking to increase client bookings</w:t>
      </w:r>
      <w:r>
        <w:br/>
      </w:r>
    </w:p>
    <w:p w14:paraId="5F153225" w14:textId="77777777" w:rsidR="00F24A59" w:rsidRDefault="00F24A59" w:rsidP="00F24A59">
      <w:pPr>
        <w:numPr>
          <w:ilvl w:val="0"/>
          <w:numId w:val="336"/>
        </w:numPr>
      </w:pPr>
      <w:r>
        <w:lastRenderedPageBreak/>
        <w:t>Makeup &amp; beauty artists wanting to expand into nail services</w:t>
      </w:r>
      <w:r>
        <w:br/>
      </w:r>
    </w:p>
    <w:p w14:paraId="4B31A575" w14:textId="77777777" w:rsidR="00F24A59" w:rsidRDefault="00F24A59" w:rsidP="00F24A59">
      <w:pPr>
        <w:numPr>
          <w:ilvl w:val="0"/>
          <w:numId w:val="336"/>
        </w:numPr>
        <w:spacing w:after="240"/>
      </w:pPr>
      <w:r>
        <w:t>Nail art enthusiasts turning their passion into a profession</w:t>
      </w:r>
    </w:p>
    <w:p w14:paraId="4AA5688C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A8A40B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3D Nail Art Masterclass</w:t>
      </w:r>
    </w:p>
    <w:p w14:paraId="4EAA0406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OCQ54</w:t>
      </w:r>
      <w:r>
        <w:br/>
        <w:t xml:space="preserve"> </w:t>
      </w:r>
      <w:r>
        <w:rPr>
          <w:b/>
        </w:rPr>
        <w:t>Duration:</w:t>
      </w:r>
      <w:r>
        <w:t xml:space="preserve"> 6 DAYS | 12 HOURS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3D ART</w:t>
      </w:r>
    </w:p>
    <w:p w14:paraId="6B6945B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40A3D6F8" w14:textId="77777777" w:rsidR="00F24A59" w:rsidRDefault="00F24A59" w:rsidP="00F24A59">
      <w:pPr>
        <w:spacing w:before="240" w:after="240"/>
      </w:pPr>
      <w:r>
        <w:t>Get ready to unlock exciting career opportunities with hands-on creative skills! This course prepares you for roles such as:</w:t>
      </w:r>
    </w:p>
    <w:p w14:paraId="687AB3FE" w14:textId="77777777" w:rsidR="00F24A59" w:rsidRDefault="00F24A59" w:rsidP="00F24A59">
      <w:pPr>
        <w:numPr>
          <w:ilvl w:val="0"/>
          <w:numId w:val="495"/>
        </w:numPr>
        <w:spacing w:before="240"/>
      </w:pPr>
      <w:r>
        <w:t>3D Nail Artist at high-end salons or nail bars</w:t>
      </w:r>
      <w:r>
        <w:br/>
      </w:r>
    </w:p>
    <w:p w14:paraId="4658178D" w14:textId="77777777" w:rsidR="00F24A59" w:rsidRDefault="00F24A59" w:rsidP="00F24A59">
      <w:pPr>
        <w:numPr>
          <w:ilvl w:val="0"/>
          <w:numId w:val="495"/>
        </w:numPr>
      </w:pPr>
      <w:r>
        <w:t>Freelance Nail Art Specialist for events and weddings</w:t>
      </w:r>
      <w:r>
        <w:br/>
      </w:r>
    </w:p>
    <w:p w14:paraId="3C8C54DD" w14:textId="77777777" w:rsidR="00F24A59" w:rsidRDefault="00F24A59" w:rsidP="00F24A59">
      <w:pPr>
        <w:numPr>
          <w:ilvl w:val="0"/>
          <w:numId w:val="495"/>
        </w:numPr>
      </w:pPr>
      <w:r>
        <w:t>Nail Art Educator or Trainer</w:t>
      </w:r>
      <w:r>
        <w:br/>
      </w:r>
    </w:p>
    <w:p w14:paraId="6EA0778D" w14:textId="77777777" w:rsidR="00F24A59" w:rsidRDefault="00F24A59" w:rsidP="00F24A59">
      <w:pPr>
        <w:numPr>
          <w:ilvl w:val="0"/>
          <w:numId w:val="495"/>
        </w:numPr>
      </w:pPr>
      <w:r>
        <w:t>Content Creator/Influencer in Nail Fashion</w:t>
      </w:r>
      <w:r>
        <w:br/>
      </w:r>
    </w:p>
    <w:p w14:paraId="1D175130" w14:textId="77777777" w:rsidR="00F24A59" w:rsidRDefault="00F24A59" w:rsidP="00F24A59">
      <w:pPr>
        <w:numPr>
          <w:ilvl w:val="0"/>
          <w:numId w:val="495"/>
        </w:numPr>
        <w:spacing w:after="240"/>
      </w:pPr>
      <w:r>
        <w:t>Entrepreneur – Start your own 3D nail studio or home-based business</w:t>
      </w:r>
      <w:r>
        <w:br/>
      </w:r>
    </w:p>
    <w:p w14:paraId="229266B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57C6BB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3D Nail Art Techniques</w:t>
      </w:r>
      <w:r>
        <w:rPr>
          <w:b/>
        </w:rPr>
        <w:br/>
      </w:r>
      <w:r>
        <w:t xml:space="preserve"> Master five unique, trendy 3D nail art looks that clients love—from floral textures to glam embellishments.</w:t>
      </w:r>
    </w:p>
    <w:p w14:paraId="713D9D3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🧱</w:t>
      </w:r>
      <w:r>
        <w:t xml:space="preserve"> </w:t>
      </w:r>
      <w:r>
        <w:rPr>
          <w:b/>
        </w:rPr>
        <w:t>Building Character in Nail Design</w:t>
      </w:r>
      <w:r>
        <w:rPr>
          <w:b/>
        </w:rPr>
        <w:br/>
      </w:r>
      <w:r>
        <w:t xml:space="preserve"> Learn to infuse style, personality, and storytelling into your nail art. Your designs won’t just be nails—they’ll be a statement.</w:t>
      </w:r>
    </w:p>
    <w:p w14:paraId="63C4BD8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Product Knowledge</w:t>
      </w:r>
      <w:r>
        <w:rPr>
          <w:b/>
        </w:rPr>
        <w:br/>
      </w:r>
      <w:r>
        <w:t xml:space="preserve"> Understand the use of 3D gels, powders, glues, embellishments, and tools for professional-level results.</w:t>
      </w:r>
    </w:p>
    <w:p w14:paraId="0DA8355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👐</w:t>
      </w:r>
      <w:r>
        <w:t xml:space="preserve"> </w:t>
      </w:r>
      <w:r>
        <w:rPr>
          <w:b/>
        </w:rPr>
        <w:t>Dry Manicure Skills</w:t>
      </w:r>
      <w:r>
        <w:rPr>
          <w:b/>
        </w:rPr>
        <w:br/>
      </w:r>
      <w:r>
        <w:t xml:space="preserve"> Get salon-standard cuticle cleaning, nail prepping, and shaping techniques without water—perfect for hygienic, lasting results.</w:t>
      </w:r>
    </w:p>
    <w:p w14:paraId="09124AA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You’ll earn a </w:t>
      </w:r>
      <w:r>
        <w:rPr>
          <w:b/>
        </w:rPr>
        <w:t>CERTIFICATE OF COMPLETION</w:t>
      </w:r>
      <w:r>
        <w:t xml:space="preserve">, officially recognizing you as an </w:t>
      </w:r>
      <w:r>
        <w:rPr>
          <w:b/>
        </w:rPr>
        <w:t>Expert in 3D Nail Art</w:t>
      </w:r>
      <w:r>
        <w:t>.</w:t>
      </w:r>
    </w:p>
    <w:p w14:paraId="1DC5D30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93DE439" w14:textId="77777777" w:rsidR="00F24A59" w:rsidRDefault="00F24A59" w:rsidP="00F24A59">
      <w:pPr>
        <w:spacing w:before="240" w:after="240"/>
      </w:pPr>
      <w:r>
        <w:t>Perfect for:</w:t>
      </w:r>
    </w:p>
    <w:p w14:paraId="66694462" w14:textId="77777777" w:rsidR="00F24A59" w:rsidRDefault="00F24A59" w:rsidP="00F24A59">
      <w:pPr>
        <w:numPr>
          <w:ilvl w:val="0"/>
          <w:numId w:val="422"/>
        </w:numPr>
        <w:spacing w:before="240"/>
      </w:pPr>
      <w:r>
        <w:t>Beginners who want to specialize in advanced nail art</w:t>
      </w:r>
      <w:r>
        <w:br/>
      </w:r>
    </w:p>
    <w:p w14:paraId="6F715018" w14:textId="77777777" w:rsidR="00F24A59" w:rsidRDefault="00F24A59" w:rsidP="00F24A59">
      <w:pPr>
        <w:numPr>
          <w:ilvl w:val="0"/>
          <w:numId w:val="422"/>
        </w:numPr>
      </w:pPr>
      <w:r>
        <w:t>Salon professionals looking to upskill</w:t>
      </w:r>
      <w:r>
        <w:br/>
      </w:r>
    </w:p>
    <w:p w14:paraId="691AA985" w14:textId="77777777" w:rsidR="00F24A59" w:rsidRDefault="00F24A59" w:rsidP="00F24A59">
      <w:pPr>
        <w:numPr>
          <w:ilvl w:val="0"/>
          <w:numId w:val="422"/>
        </w:numPr>
      </w:pPr>
      <w:r>
        <w:t>Freelancers and makeup artists adding nail services</w:t>
      </w:r>
      <w:r>
        <w:br/>
      </w:r>
    </w:p>
    <w:p w14:paraId="3EE63672" w14:textId="77777777" w:rsidR="00F24A59" w:rsidRDefault="00F24A59" w:rsidP="00F24A59">
      <w:pPr>
        <w:numPr>
          <w:ilvl w:val="0"/>
          <w:numId w:val="422"/>
        </w:numPr>
        <w:spacing w:after="240"/>
      </w:pPr>
      <w:r>
        <w:t>Nail art enthusiasts who dream of turning passion into profession</w:t>
      </w:r>
    </w:p>
    <w:p w14:paraId="20C3992B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D7D3BA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Advanced Pro Nail Artistry Program</w:t>
      </w:r>
    </w:p>
    <w:p w14:paraId="14E23687" w14:textId="77777777" w:rsidR="00F24A59" w:rsidRDefault="00F24A59" w:rsidP="00F24A59">
      <w:pPr>
        <w:spacing w:before="240" w:after="240"/>
      </w:pPr>
      <w:r>
        <w:t xml:space="preserve"> </w:t>
      </w:r>
      <w:r>
        <w:rPr>
          <w:b/>
        </w:rPr>
        <w:t>Course Code:</w:t>
      </w:r>
      <w:r>
        <w:t xml:space="preserve"> ODQ69</w:t>
      </w:r>
      <w:r>
        <w:br/>
        <w:t xml:space="preserve"> </w:t>
      </w:r>
      <w:r>
        <w:rPr>
          <w:b/>
        </w:rPr>
        <w:t>Duration:</w:t>
      </w:r>
      <w:r>
        <w:t xml:space="preserve"> 1.5 Months | 100 HOURS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Nail Tech</w:t>
      </w:r>
    </w:p>
    <w:p w14:paraId="4552961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0C558B70" w14:textId="77777777" w:rsidR="00F24A59" w:rsidRDefault="00F24A59" w:rsidP="00F24A59">
      <w:pPr>
        <w:spacing w:before="240" w:after="240"/>
      </w:pPr>
      <w:r>
        <w:t>Step into the booming beauty industry with confidence! This course opens doors to exciting career paths like:</w:t>
      </w:r>
    </w:p>
    <w:p w14:paraId="48D3044E" w14:textId="77777777" w:rsidR="00F24A59" w:rsidRDefault="00F24A59" w:rsidP="00F24A59">
      <w:pPr>
        <w:numPr>
          <w:ilvl w:val="0"/>
          <w:numId w:val="639"/>
        </w:numPr>
        <w:spacing w:before="240"/>
      </w:pPr>
      <w:r>
        <w:t>Professional Nail Technician at top salons</w:t>
      </w:r>
      <w:r>
        <w:br/>
      </w:r>
    </w:p>
    <w:p w14:paraId="6258FC26" w14:textId="77777777" w:rsidR="00F24A59" w:rsidRDefault="00F24A59" w:rsidP="00F24A59">
      <w:pPr>
        <w:numPr>
          <w:ilvl w:val="0"/>
          <w:numId w:val="639"/>
        </w:numPr>
      </w:pPr>
      <w:r>
        <w:t>Independent Nail Artist &amp; Freelancer</w:t>
      </w:r>
      <w:r>
        <w:br/>
      </w:r>
    </w:p>
    <w:p w14:paraId="0ACE3984" w14:textId="77777777" w:rsidR="00F24A59" w:rsidRDefault="00F24A59" w:rsidP="00F24A59">
      <w:pPr>
        <w:numPr>
          <w:ilvl w:val="0"/>
          <w:numId w:val="639"/>
        </w:numPr>
      </w:pPr>
      <w:r>
        <w:t>Nail Art Trainer or Educator</w:t>
      </w:r>
      <w:r>
        <w:br/>
      </w:r>
    </w:p>
    <w:p w14:paraId="24812C29" w14:textId="77777777" w:rsidR="00F24A59" w:rsidRDefault="00F24A59" w:rsidP="00F24A59">
      <w:pPr>
        <w:numPr>
          <w:ilvl w:val="0"/>
          <w:numId w:val="639"/>
        </w:numPr>
      </w:pPr>
      <w:r>
        <w:t>Salon Owner or Nail Studio Entrepreneur</w:t>
      </w:r>
      <w:r>
        <w:br/>
      </w:r>
    </w:p>
    <w:p w14:paraId="0A87E502" w14:textId="77777777" w:rsidR="00F24A59" w:rsidRDefault="00F24A59" w:rsidP="00F24A59">
      <w:pPr>
        <w:numPr>
          <w:ilvl w:val="0"/>
          <w:numId w:val="639"/>
        </w:numPr>
      </w:pPr>
      <w:r>
        <w:t>Bridal &amp; Fashion Show Nail Artist</w:t>
      </w:r>
      <w:r>
        <w:br/>
      </w:r>
    </w:p>
    <w:p w14:paraId="1A69357A" w14:textId="77777777" w:rsidR="00F24A59" w:rsidRDefault="00F24A59" w:rsidP="00F24A59">
      <w:pPr>
        <w:numPr>
          <w:ilvl w:val="0"/>
          <w:numId w:val="639"/>
        </w:numPr>
        <w:spacing w:after="240"/>
      </w:pPr>
      <w:r>
        <w:t>Nail Influencer or Content Creator</w:t>
      </w:r>
      <w:r>
        <w:br/>
      </w:r>
    </w:p>
    <w:p w14:paraId="51354231" w14:textId="77777777" w:rsidR="00F24A59" w:rsidRDefault="00F24A59" w:rsidP="00F24A59">
      <w:pPr>
        <w:spacing w:before="240" w:after="240"/>
      </w:pPr>
      <w:r>
        <w:lastRenderedPageBreak/>
        <w:t>With advanced skills in trending nail techniques, you’ll be job-ready and client-confident.</w:t>
      </w:r>
    </w:p>
    <w:p w14:paraId="0339267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285AD2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Nail Art &amp; Extensions</w:t>
      </w:r>
    </w:p>
    <w:p w14:paraId="1D515A30" w14:textId="77777777" w:rsidR="00F24A59" w:rsidRDefault="00F24A59" w:rsidP="00F24A59">
      <w:pPr>
        <w:numPr>
          <w:ilvl w:val="0"/>
          <w:numId w:val="542"/>
        </w:numPr>
        <w:spacing w:before="240"/>
      </w:pPr>
      <w:r>
        <w:t>French Nail Extension &amp; Baby Boomer Style</w:t>
      </w:r>
      <w:r>
        <w:br/>
      </w:r>
    </w:p>
    <w:p w14:paraId="54FDAED0" w14:textId="77777777" w:rsidR="00F24A59" w:rsidRDefault="00F24A59" w:rsidP="00F24A59">
      <w:pPr>
        <w:numPr>
          <w:ilvl w:val="0"/>
          <w:numId w:val="542"/>
        </w:numPr>
      </w:pPr>
      <w:r>
        <w:t>Short French Aqua Gel Techniques</w:t>
      </w:r>
      <w:r>
        <w:br/>
      </w:r>
    </w:p>
    <w:p w14:paraId="2328576D" w14:textId="77777777" w:rsidR="00F24A59" w:rsidRDefault="00F24A59" w:rsidP="00F24A59">
      <w:pPr>
        <w:numPr>
          <w:ilvl w:val="0"/>
          <w:numId w:val="542"/>
        </w:numPr>
      </w:pPr>
      <w:r>
        <w:t>Dual System &amp; Tip-and-Dip Nail Extensions</w:t>
      </w:r>
      <w:r>
        <w:br/>
      </w:r>
    </w:p>
    <w:p w14:paraId="5DAEBFB8" w14:textId="77777777" w:rsidR="00F24A59" w:rsidRDefault="00F24A59" w:rsidP="00F24A59">
      <w:pPr>
        <w:numPr>
          <w:ilvl w:val="0"/>
          <w:numId w:val="542"/>
        </w:numPr>
      </w:pPr>
      <w:r>
        <w:t>Toe Nail Extensions using Acrylic &amp; Gel</w:t>
      </w:r>
      <w:r>
        <w:br/>
      </w:r>
    </w:p>
    <w:p w14:paraId="13FDEEDB" w14:textId="77777777" w:rsidR="00F24A59" w:rsidRDefault="00F24A59" w:rsidP="00F24A59">
      <w:pPr>
        <w:numPr>
          <w:ilvl w:val="0"/>
          <w:numId w:val="542"/>
        </w:numPr>
      </w:pPr>
      <w:r>
        <w:t>Soft Gel Extensions (Gel-X)</w:t>
      </w:r>
      <w:r>
        <w:br/>
      </w:r>
    </w:p>
    <w:p w14:paraId="0FC10873" w14:textId="77777777" w:rsidR="00F24A59" w:rsidRDefault="00F24A59" w:rsidP="00F24A59">
      <w:pPr>
        <w:numPr>
          <w:ilvl w:val="0"/>
          <w:numId w:val="542"/>
        </w:numPr>
        <w:spacing w:after="240"/>
      </w:pPr>
      <w:r>
        <w:t>Fiberglass &amp; Silk Nail Applications</w:t>
      </w:r>
      <w:r>
        <w:br/>
      </w:r>
    </w:p>
    <w:p w14:paraId="7B6DE2C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Creative Nail Art Techniques</w:t>
      </w:r>
    </w:p>
    <w:p w14:paraId="41A2565F" w14:textId="77777777" w:rsidR="00F24A59" w:rsidRDefault="00F24A59" w:rsidP="00F24A59">
      <w:pPr>
        <w:numPr>
          <w:ilvl w:val="0"/>
          <w:numId w:val="275"/>
        </w:numPr>
        <w:spacing w:before="240"/>
      </w:pPr>
      <w:r>
        <w:t>3D, 4D &amp; 6D Nail Art using carving gel and acrylic</w:t>
      </w:r>
      <w:r>
        <w:br/>
      </w:r>
    </w:p>
    <w:p w14:paraId="0BD83F13" w14:textId="77777777" w:rsidR="00F24A59" w:rsidRDefault="00F24A59" w:rsidP="00F24A59">
      <w:pPr>
        <w:numPr>
          <w:ilvl w:val="0"/>
          <w:numId w:val="275"/>
        </w:numPr>
      </w:pPr>
      <w:r>
        <w:t>Bubble Nail Art &amp; Bubble Gel Techniques</w:t>
      </w:r>
      <w:r>
        <w:br/>
      </w:r>
    </w:p>
    <w:p w14:paraId="01F8771A" w14:textId="77777777" w:rsidR="00F24A59" w:rsidRDefault="00F24A59" w:rsidP="00F24A59">
      <w:pPr>
        <w:numPr>
          <w:ilvl w:val="0"/>
          <w:numId w:val="275"/>
        </w:numPr>
      </w:pPr>
      <w:r>
        <w:t>Mirror Reflection &amp; Shattered Glass Effects</w:t>
      </w:r>
      <w:r>
        <w:br/>
      </w:r>
    </w:p>
    <w:p w14:paraId="33FDC097" w14:textId="77777777" w:rsidR="00F24A59" w:rsidRDefault="00F24A59" w:rsidP="00F24A59">
      <w:pPr>
        <w:numPr>
          <w:ilvl w:val="0"/>
          <w:numId w:val="275"/>
        </w:numPr>
      </w:pPr>
      <w:r>
        <w:t>Shellac Nail Designs &amp; Glitter Gel Polish</w:t>
      </w:r>
      <w:r>
        <w:br/>
      </w:r>
    </w:p>
    <w:p w14:paraId="28D237C7" w14:textId="77777777" w:rsidR="00F24A59" w:rsidRDefault="00F24A59" w:rsidP="00F24A59">
      <w:pPr>
        <w:numPr>
          <w:ilvl w:val="0"/>
          <w:numId w:val="275"/>
        </w:numPr>
      </w:pPr>
      <w:r>
        <w:t>Radium Nail Art for glow-in-the-dark effects</w:t>
      </w:r>
      <w:r>
        <w:br/>
      </w:r>
    </w:p>
    <w:p w14:paraId="23B28C62" w14:textId="77777777" w:rsidR="00F24A59" w:rsidRDefault="00F24A59" w:rsidP="00F24A59">
      <w:pPr>
        <w:numPr>
          <w:ilvl w:val="0"/>
          <w:numId w:val="275"/>
        </w:numPr>
      </w:pPr>
      <w:r>
        <w:t>Cling, Aqua Ink &amp; Aquarium Nail Styles</w:t>
      </w:r>
      <w:r>
        <w:br/>
      </w:r>
    </w:p>
    <w:p w14:paraId="13C06332" w14:textId="77777777" w:rsidR="00F24A59" w:rsidRDefault="00F24A59" w:rsidP="00F24A59">
      <w:pPr>
        <w:numPr>
          <w:ilvl w:val="0"/>
          <w:numId w:val="275"/>
        </w:numPr>
        <w:spacing w:after="240"/>
      </w:pPr>
      <w:r>
        <w:t>Neon Pigment &amp; Mood-Changing Polish Effects</w:t>
      </w:r>
      <w:r>
        <w:br/>
      </w:r>
    </w:p>
    <w:p w14:paraId="56AA359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🖌</w:t>
      </w:r>
      <w:r>
        <w:t xml:space="preserve"> </w:t>
      </w:r>
      <w:r>
        <w:rPr>
          <w:b/>
        </w:rPr>
        <w:t>Design Mastery</w:t>
      </w:r>
    </w:p>
    <w:p w14:paraId="5AD736E0" w14:textId="77777777" w:rsidR="00F24A59" w:rsidRDefault="00F24A59" w:rsidP="00F24A59">
      <w:pPr>
        <w:numPr>
          <w:ilvl w:val="0"/>
          <w:numId w:val="186"/>
        </w:numPr>
        <w:spacing w:before="240"/>
      </w:pPr>
      <w:r>
        <w:t>Brush Striping &amp; Gradient Designs</w:t>
      </w:r>
      <w:r>
        <w:br/>
      </w:r>
    </w:p>
    <w:p w14:paraId="0D6118BA" w14:textId="77777777" w:rsidR="00F24A59" w:rsidRDefault="00F24A59" w:rsidP="00F24A59">
      <w:pPr>
        <w:numPr>
          <w:ilvl w:val="0"/>
          <w:numId w:val="186"/>
        </w:numPr>
      </w:pPr>
      <w:r>
        <w:t>Dual System Acrylic with Inbuilt Design</w:t>
      </w:r>
      <w:r>
        <w:br/>
      </w:r>
    </w:p>
    <w:p w14:paraId="60FE59E1" w14:textId="77777777" w:rsidR="00F24A59" w:rsidRDefault="00F24A59" w:rsidP="00F24A59">
      <w:pPr>
        <w:numPr>
          <w:ilvl w:val="0"/>
          <w:numId w:val="186"/>
        </w:numPr>
        <w:spacing w:after="240"/>
      </w:pPr>
      <w:r>
        <w:t>Airbrush Nail Art for smooth finishes</w:t>
      </w:r>
      <w:r>
        <w:br/>
      </w:r>
    </w:p>
    <w:p w14:paraId="18CB036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💖</w:t>
      </w:r>
      <w:r>
        <w:t xml:space="preserve"> </w:t>
      </w:r>
      <w:r>
        <w:rPr>
          <w:b/>
        </w:rPr>
        <w:t>Nail Care Basics</w:t>
      </w:r>
    </w:p>
    <w:p w14:paraId="3F4F3BA6" w14:textId="77777777" w:rsidR="00F24A59" w:rsidRDefault="00F24A59" w:rsidP="00F24A59">
      <w:pPr>
        <w:numPr>
          <w:ilvl w:val="0"/>
          <w:numId w:val="707"/>
        </w:numPr>
        <w:spacing w:before="240"/>
      </w:pPr>
      <w:r>
        <w:t>Prepping nails for art &amp; extension</w:t>
      </w:r>
      <w:r>
        <w:br/>
      </w:r>
    </w:p>
    <w:p w14:paraId="5DB01AFB" w14:textId="77777777" w:rsidR="00F24A59" w:rsidRDefault="00F24A59" w:rsidP="00F24A59">
      <w:pPr>
        <w:numPr>
          <w:ilvl w:val="0"/>
          <w:numId w:val="707"/>
        </w:numPr>
        <w:spacing w:after="240"/>
      </w:pPr>
      <w:r>
        <w:t>Client hygiene &amp; aftercare essentials</w:t>
      </w:r>
      <w:r>
        <w:br/>
      </w:r>
    </w:p>
    <w:p w14:paraId="4807FA8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523FE96" w14:textId="77777777" w:rsidR="00F24A59" w:rsidRDefault="00F24A59" w:rsidP="00F24A59">
      <w:pPr>
        <w:spacing w:before="240" w:after="240"/>
      </w:pPr>
      <w:r>
        <w:t xml:space="preserve">On successful completion, you’ll be awarded a </w:t>
      </w:r>
      <w:r>
        <w:rPr>
          <w:b/>
        </w:rPr>
        <w:t>Diploma in Advanced Pro Nail Artistry</w:t>
      </w:r>
      <w:r>
        <w:t xml:space="preserve">. This diploma certifies you as a </w:t>
      </w:r>
      <w:r>
        <w:rPr>
          <w:b/>
        </w:rPr>
        <w:t>Professional Nail Technician</w:t>
      </w:r>
      <w:r>
        <w:t>, ready to work in high-end salons or start your own nail business.</w:t>
      </w:r>
    </w:p>
    <w:p w14:paraId="00EABB0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814C83D" w14:textId="77777777" w:rsidR="00F24A59" w:rsidRDefault="00F24A59" w:rsidP="00F24A59">
      <w:pPr>
        <w:spacing w:before="240" w:after="240"/>
      </w:pPr>
      <w:r>
        <w:t>Perfect for:</w:t>
      </w:r>
    </w:p>
    <w:p w14:paraId="6052B2D0" w14:textId="77777777" w:rsidR="00F24A59" w:rsidRDefault="00F24A59" w:rsidP="00F24A59">
      <w:pPr>
        <w:numPr>
          <w:ilvl w:val="0"/>
          <w:numId w:val="565"/>
        </w:numPr>
        <w:spacing w:before="240"/>
      </w:pPr>
      <w:r>
        <w:t>Aspiring Nail Artists</w:t>
      </w:r>
      <w:r>
        <w:br/>
      </w:r>
    </w:p>
    <w:p w14:paraId="5FA2B505" w14:textId="77777777" w:rsidR="00F24A59" w:rsidRDefault="00F24A59" w:rsidP="00F24A59">
      <w:pPr>
        <w:numPr>
          <w:ilvl w:val="0"/>
          <w:numId w:val="565"/>
        </w:numPr>
      </w:pPr>
      <w:r>
        <w:t>Salon Professionals wanting to upgrade skills</w:t>
      </w:r>
      <w:r>
        <w:br/>
      </w:r>
    </w:p>
    <w:p w14:paraId="00076A65" w14:textId="77777777" w:rsidR="00F24A59" w:rsidRDefault="00F24A59" w:rsidP="00F24A59">
      <w:pPr>
        <w:numPr>
          <w:ilvl w:val="0"/>
          <w:numId w:val="565"/>
        </w:numPr>
      </w:pPr>
      <w:r>
        <w:t>Makeup Artists adding nail artistry to their services</w:t>
      </w:r>
      <w:r>
        <w:br/>
      </w:r>
    </w:p>
    <w:p w14:paraId="3789558C" w14:textId="77777777" w:rsidR="00F24A59" w:rsidRDefault="00F24A59" w:rsidP="00F24A59">
      <w:pPr>
        <w:numPr>
          <w:ilvl w:val="0"/>
          <w:numId w:val="565"/>
        </w:numPr>
      </w:pPr>
      <w:r>
        <w:t>Freelancers building a home-based business</w:t>
      </w:r>
      <w:r>
        <w:br/>
      </w:r>
    </w:p>
    <w:p w14:paraId="2AA39FD3" w14:textId="77777777" w:rsidR="00F24A59" w:rsidRDefault="00F24A59" w:rsidP="00F24A59">
      <w:pPr>
        <w:numPr>
          <w:ilvl w:val="0"/>
          <w:numId w:val="565"/>
        </w:numPr>
      </w:pPr>
      <w:r>
        <w:t>Beauty Enthusiasts passionate about creative nails</w:t>
      </w:r>
      <w:r>
        <w:br/>
      </w:r>
    </w:p>
    <w:p w14:paraId="62371919" w14:textId="77777777" w:rsidR="00F24A59" w:rsidRDefault="00F24A59" w:rsidP="00F24A59">
      <w:pPr>
        <w:numPr>
          <w:ilvl w:val="0"/>
          <w:numId w:val="565"/>
        </w:numPr>
        <w:spacing w:after="240"/>
      </w:pPr>
      <w:r>
        <w:t>Anyone dreaming of opening a nail studio</w:t>
      </w:r>
    </w:p>
    <w:p w14:paraId="76CABDCE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E06CF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Nail Art Express Program</w:t>
      </w:r>
    </w:p>
    <w:p w14:paraId="6EC207FD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OCQ103</w:t>
      </w:r>
      <w:r>
        <w:br/>
        <w:t xml:space="preserve"> </w:t>
      </w:r>
      <w:r>
        <w:rPr>
          <w:b/>
        </w:rPr>
        <w:t>Duration:</w:t>
      </w:r>
      <w:r>
        <w:t xml:space="preserve"> 1.5 Months (100 HOURS)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NAIL ART EXPERT</w:t>
      </w:r>
    </w:p>
    <w:p w14:paraId="24B96C3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confidently into the beauty industry with skills that are in high demand. This course can help you become a:</w:t>
      </w:r>
    </w:p>
    <w:p w14:paraId="78789A98" w14:textId="77777777" w:rsidR="00F24A59" w:rsidRDefault="00F24A59" w:rsidP="00F24A59">
      <w:pPr>
        <w:numPr>
          <w:ilvl w:val="0"/>
          <w:numId w:val="682"/>
        </w:numPr>
        <w:spacing w:before="240"/>
      </w:pPr>
      <w:r>
        <w:t>Professional Nail Artist in Salons or Nail Studios</w:t>
      </w:r>
      <w:r>
        <w:br/>
      </w:r>
    </w:p>
    <w:p w14:paraId="45CFB0A8" w14:textId="77777777" w:rsidR="00F24A59" w:rsidRDefault="00F24A59" w:rsidP="00F24A59">
      <w:pPr>
        <w:numPr>
          <w:ilvl w:val="0"/>
          <w:numId w:val="682"/>
        </w:numPr>
      </w:pPr>
      <w:r>
        <w:lastRenderedPageBreak/>
        <w:t>Freelance Nail Technician</w:t>
      </w:r>
      <w:r>
        <w:br/>
      </w:r>
    </w:p>
    <w:p w14:paraId="4BB8E509" w14:textId="77777777" w:rsidR="00F24A59" w:rsidRDefault="00F24A59" w:rsidP="00F24A59">
      <w:pPr>
        <w:numPr>
          <w:ilvl w:val="0"/>
          <w:numId w:val="682"/>
        </w:numPr>
      </w:pPr>
      <w:r>
        <w:t>Nail Art Educator or Workshop Host</w:t>
      </w:r>
      <w:r>
        <w:br/>
      </w:r>
    </w:p>
    <w:p w14:paraId="0F377977" w14:textId="77777777" w:rsidR="00F24A59" w:rsidRDefault="00F24A59" w:rsidP="00F24A59">
      <w:pPr>
        <w:numPr>
          <w:ilvl w:val="0"/>
          <w:numId w:val="682"/>
        </w:numPr>
      </w:pPr>
      <w:r>
        <w:t>Nail Art Business Owner (Studio or Home-Based)</w:t>
      </w:r>
      <w:r>
        <w:br/>
      </w:r>
    </w:p>
    <w:p w14:paraId="5E3B92FC" w14:textId="77777777" w:rsidR="00F24A59" w:rsidRDefault="00F24A59" w:rsidP="00F24A59">
      <w:pPr>
        <w:numPr>
          <w:ilvl w:val="0"/>
          <w:numId w:val="682"/>
        </w:numPr>
        <w:spacing w:after="240"/>
      </w:pPr>
      <w:r>
        <w:t>Content Creator / Influencer for Nail Art</w:t>
      </w:r>
      <w:r>
        <w:br/>
      </w:r>
    </w:p>
    <w:p w14:paraId="2E82B5B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78159E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Creative Nail Art Techniques</w:t>
      </w:r>
    </w:p>
    <w:p w14:paraId="686411B8" w14:textId="77777777" w:rsidR="00F24A59" w:rsidRDefault="00F24A59" w:rsidP="00F24A59">
      <w:pPr>
        <w:numPr>
          <w:ilvl w:val="0"/>
          <w:numId w:val="178"/>
        </w:numPr>
        <w:spacing w:before="240"/>
      </w:pPr>
      <w:r>
        <w:t>Water Marble Design</w:t>
      </w:r>
      <w:r>
        <w:br/>
      </w:r>
    </w:p>
    <w:p w14:paraId="6208AF43" w14:textId="77777777" w:rsidR="00F24A59" w:rsidRDefault="00F24A59" w:rsidP="00F24A59">
      <w:pPr>
        <w:numPr>
          <w:ilvl w:val="0"/>
          <w:numId w:val="178"/>
        </w:numPr>
      </w:pPr>
      <w:r>
        <w:t>Spider Gel Creations</w:t>
      </w:r>
      <w:r>
        <w:br/>
      </w:r>
    </w:p>
    <w:p w14:paraId="02387B01" w14:textId="77777777" w:rsidR="00F24A59" w:rsidRDefault="00F24A59" w:rsidP="00F24A59">
      <w:pPr>
        <w:numPr>
          <w:ilvl w:val="0"/>
          <w:numId w:val="178"/>
        </w:numPr>
      </w:pPr>
      <w:r>
        <w:t>Neon Pigment Effects</w:t>
      </w:r>
      <w:r>
        <w:br/>
      </w:r>
    </w:p>
    <w:p w14:paraId="4BD38AC9" w14:textId="77777777" w:rsidR="00F24A59" w:rsidRDefault="00F24A59" w:rsidP="00F24A59">
      <w:pPr>
        <w:numPr>
          <w:ilvl w:val="0"/>
          <w:numId w:val="178"/>
        </w:numPr>
      </w:pPr>
      <w:r>
        <w:t>Embossed and 3D / 4D Nail Art</w:t>
      </w:r>
      <w:r>
        <w:br/>
      </w:r>
    </w:p>
    <w:p w14:paraId="0D802E6C" w14:textId="77777777" w:rsidR="00F24A59" w:rsidRDefault="00F24A59" w:rsidP="00F24A59">
      <w:pPr>
        <w:numPr>
          <w:ilvl w:val="0"/>
          <w:numId w:val="178"/>
        </w:numPr>
      </w:pPr>
      <w:r>
        <w:t>Aqua Ink &amp; Blooming Gel Art</w:t>
      </w:r>
      <w:r>
        <w:br/>
      </w:r>
    </w:p>
    <w:p w14:paraId="098190D9" w14:textId="77777777" w:rsidR="00F24A59" w:rsidRDefault="00F24A59" w:rsidP="00F24A59">
      <w:pPr>
        <w:numPr>
          <w:ilvl w:val="0"/>
          <w:numId w:val="178"/>
        </w:numPr>
      </w:pPr>
      <w:r>
        <w:t>Chrome, Cat Eye &amp; Bubble Art</w:t>
      </w:r>
      <w:r>
        <w:br/>
      </w:r>
    </w:p>
    <w:p w14:paraId="4A9E7D5E" w14:textId="77777777" w:rsidR="00F24A59" w:rsidRDefault="00F24A59" w:rsidP="00F24A59">
      <w:pPr>
        <w:numPr>
          <w:ilvl w:val="0"/>
          <w:numId w:val="178"/>
        </w:numPr>
      </w:pPr>
      <w:r>
        <w:t>Ombre with Gelicure</w:t>
      </w:r>
      <w:r>
        <w:br/>
      </w:r>
    </w:p>
    <w:p w14:paraId="3D3C6341" w14:textId="77777777" w:rsidR="00F24A59" w:rsidRDefault="00F24A59" w:rsidP="00F24A59">
      <w:pPr>
        <w:numPr>
          <w:ilvl w:val="0"/>
          <w:numId w:val="178"/>
        </w:numPr>
      </w:pPr>
      <w:r>
        <w:t>Brush Art with Gel Paint</w:t>
      </w:r>
      <w:r>
        <w:br/>
      </w:r>
    </w:p>
    <w:p w14:paraId="50B881DD" w14:textId="77777777" w:rsidR="00F24A59" w:rsidRDefault="00F24A59" w:rsidP="00F24A59">
      <w:pPr>
        <w:numPr>
          <w:ilvl w:val="0"/>
          <w:numId w:val="178"/>
        </w:numPr>
        <w:spacing w:after="240"/>
      </w:pPr>
      <w:r>
        <w:t>French Tip Variations</w:t>
      </w:r>
      <w:r>
        <w:br/>
      </w:r>
    </w:p>
    <w:p w14:paraId="515ADF8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🖐️</w:t>
      </w:r>
      <w:r>
        <w:t xml:space="preserve"> </w:t>
      </w:r>
      <w:r>
        <w:rPr>
          <w:b/>
        </w:rPr>
        <w:t>Modern Nail Extensions &amp; Salon Services</w:t>
      </w:r>
    </w:p>
    <w:p w14:paraId="263E8C53" w14:textId="77777777" w:rsidR="00F24A59" w:rsidRDefault="00F24A59" w:rsidP="00F24A59">
      <w:pPr>
        <w:numPr>
          <w:ilvl w:val="0"/>
          <w:numId w:val="588"/>
        </w:numPr>
        <w:spacing w:before="240"/>
      </w:pPr>
      <w:r>
        <w:t>Dual Tip Extension (Gel Based)</w:t>
      </w:r>
      <w:r>
        <w:br/>
      </w:r>
    </w:p>
    <w:p w14:paraId="489A01CD" w14:textId="77777777" w:rsidR="00F24A59" w:rsidRDefault="00F24A59" w:rsidP="00F24A59">
      <w:pPr>
        <w:numPr>
          <w:ilvl w:val="0"/>
          <w:numId w:val="588"/>
        </w:numPr>
      </w:pPr>
      <w:r>
        <w:t>Instant Soft Gel Tip Application</w:t>
      </w:r>
      <w:r>
        <w:br/>
      </w:r>
    </w:p>
    <w:p w14:paraId="5743F169" w14:textId="77777777" w:rsidR="00F24A59" w:rsidRDefault="00F24A59" w:rsidP="00F24A59">
      <w:pPr>
        <w:numPr>
          <w:ilvl w:val="0"/>
          <w:numId w:val="588"/>
        </w:numPr>
        <w:spacing w:after="240"/>
      </w:pPr>
      <w:r>
        <w:t>Russian Manicure using E-File</w:t>
      </w:r>
      <w:r>
        <w:br/>
      </w:r>
    </w:p>
    <w:p w14:paraId="64911E1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b/>
        </w:rPr>
        <w:t>Theory &amp; Professional Etiquette</w:t>
      </w:r>
    </w:p>
    <w:p w14:paraId="2E3D17A0" w14:textId="77777777" w:rsidR="00F24A59" w:rsidRDefault="00F24A59" w:rsidP="00F24A59">
      <w:pPr>
        <w:numPr>
          <w:ilvl w:val="0"/>
          <w:numId w:val="441"/>
        </w:numPr>
        <w:spacing w:before="240"/>
      </w:pPr>
      <w:r>
        <w:t>Nail Care &amp; Nail Health Basics</w:t>
      </w:r>
      <w:r>
        <w:br/>
      </w:r>
    </w:p>
    <w:p w14:paraId="78C02DD6" w14:textId="77777777" w:rsidR="00F24A59" w:rsidRDefault="00F24A59" w:rsidP="00F24A59">
      <w:pPr>
        <w:numPr>
          <w:ilvl w:val="0"/>
          <w:numId w:val="441"/>
        </w:numPr>
      </w:pPr>
      <w:r>
        <w:lastRenderedPageBreak/>
        <w:t>Client Consultation &amp; Service Customization</w:t>
      </w:r>
      <w:r>
        <w:br/>
      </w:r>
    </w:p>
    <w:p w14:paraId="7FAB6D57" w14:textId="77777777" w:rsidR="00F24A59" w:rsidRDefault="00F24A59" w:rsidP="00F24A59">
      <w:pPr>
        <w:numPr>
          <w:ilvl w:val="0"/>
          <w:numId w:val="441"/>
        </w:numPr>
        <w:spacing w:after="240"/>
      </w:pPr>
      <w:r>
        <w:t>Tools, Products, Hygiene &amp; Salon Safety</w:t>
      </w:r>
      <w:r>
        <w:br/>
      </w:r>
    </w:p>
    <w:p w14:paraId="6E8E938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After successfully completing the course, you’ll receive a </w:t>
      </w:r>
      <w:r>
        <w:rPr>
          <w:b/>
        </w:rPr>
        <w:t>Certificate in Nail Art Express Program</w:t>
      </w:r>
      <w:r>
        <w:t xml:space="preserve">, officially certifying you as a </w:t>
      </w:r>
      <w:r>
        <w:rPr>
          <w:b/>
        </w:rPr>
        <w:t>Nail Art Expert</w:t>
      </w:r>
      <w:r>
        <w:t>.</w:t>
      </w:r>
    </w:p>
    <w:p w14:paraId="6EBE4B5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program is perfect for:</w:t>
      </w:r>
    </w:p>
    <w:p w14:paraId="155CB2A8" w14:textId="77777777" w:rsidR="00F24A59" w:rsidRDefault="00F24A59" w:rsidP="00F24A59">
      <w:pPr>
        <w:numPr>
          <w:ilvl w:val="0"/>
          <w:numId w:val="577"/>
        </w:numPr>
        <w:spacing w:before="240"/>
      </w:pPr>
      <w:r>
        <w:t>Freshers wanting to enter the nail industry quickly</w:t>
      </w:r>
      <w:r>
        <w:br/>
      </w:r>
    </w:p>
    <w:p w14:paraId="203E821E" w14:textId="77777777" w:rsidR="00F24A59" w:rsidRDefault="00F24A59" w:rsidP="00F24A59">
      <w:pPr>
        <w:numPr>
          <w:ilvl w:val="0"/>
          <w:numId w:val="577"/>
        </w:numPr>
      </w:pPr>
      <w:r>
        <w:t>Salon professionals looking to upgrade their nail art services</w:t>
      </w:r>
      <w:r>
        <w:br/>
      </w:r>
    </w:p>
    <w:p w14:paraId="19127D63" w14:textId="77777777" w:rsidR="00F24A59" w:rsidRDefault="00F24A59" w:rsidP="00F24A59">
      <w:pPr>
        <w:numPr>
          <w:ilvl w:val="0"/>
          <w:numId w:val="577"/>
        </w:numPr>
      </w:pPr>
      <w:r>
        <w:t>Makeup artists or beauty professionals expanding their service menu</w:t>
      </w:r>
      <w:r>
        <w:br/>
      </w:r>
    </w:p>
    <w:p w14:paraId="7560F330" w14:textId="77777777" w:rsidR="00F24A59" w:rsidRDefault="00F24A59" w:rsidP="00F24A59">
      <w:pPr>
        <w:numPr>
          <w:ilvl w:val="0"/>
          <w:numId w:val="577"/>
        </w:numPr>
      </w:pPr>
      <w:r>
        <w:t>Passionate nail art lovers ready to turn a hobby into a career</w:t>
      </w:r>
      <w:r>
        <w:br/>
      </w:r>
    </w:p>
    <w:p w14:paraId="235E696E" w14:textId="77777777" w:rsidR="00F24A59" w:rsidRDefault="00F24A59" w:rsidP="00F24A59">
      <w:pPr>
        <w:numPr>
          <w:ilvl w:val="0"/>
          <w:numId w:val="577"/>
        </w:numPr>
        <w:spacing w:after="240"/>
      </w:pPr>
      <w:r>
        <w:t>Freelancers or entrepreneurs aiming to open a nail studio</w:t>
      </w:r>
      <w:r>
        <w:br/>
      </w:r>
    </w:p>
    <w:p w14:paraId="77FF7780" w14:textId="77777777" w:rsidR="00F24A59" w:rsidRDefault="00F24A59" w:rsidP="00F24A59">
      <w:pPr>
        <w:spacing w:before="240" w:after="240"/>
      </w:pPr>
      <w:r>
        <w:rPr>
          <w:rFonts w:ascii="Apple Color Emoji" w:eastAsia="Arial Unicode MS" w:hAnsi="Apple Color Emoji" w:cs="Apple Color Emoji"/>
        </w:rPr>
        <w:t>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Why Choose This Course?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✔ Fast-track learning with high-impact techniques</w:t>
      </w:r>
      <w:r>
        <w:rPr>
          <w:rFonts w:ascii="Arial Unicode MS" w:eastAsia="Arial Unicode MS" w:hAnsi="Arial Unicode MS" w:cs="Arial Unicode MS"/>
        </w:rPr>
        <w:br/>
        <w:t xml:space="preserve"> ✔ Career-ready skills taught by industry professionals</w:t>
      </w:r>
      <w:r>
        <w:rPr>
          <w:rFonts w:ascii="Arial Unicode MS" w:eastAsia="Arial Unicode MS" w:hAnsi="Arial Unicode MS" w:cs="Arial Unicode MS"/>
        </w:rPr>
        <w:br/>
        <w:t xml:space="preserve"> ✔ Certification to boost your professional credibility</w:t>
      </w:r>
      <w:r>
        <w:rPr>
          <w:rFonts w:ascii="Arial Unicode MS" w:eastAsia="Arial Unicode MS" w:hAnsi="Arial Unicode MS" w:cs="Arial Unicode MS"/>
        </w:rPr>
        <w:br/>
        <w:t xml:space="preserve"> ✔ Learn trendy designs that clients </w:t>
      </w:r>
      <w:r>
        <w:rPr>
          <w:i/>
        </w:rPr>
        <w:t>actually</w:t>
      </w:r>
      <w:r>
        <w:t xml:space="preserve"> ask for</w:t>
      </w:r>
    </w:p>
    <w:p w14:paraId="1E9861D6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EE1DA4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Mehandi Artistry</w:t>
      </w:r>
    </w:p>
    <w:p w14:paraId="07F400B0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ODQ17</w:t>
      </w:r>
      <w:r>
        <w:br/>
        <w:t xml:space="preserve"> </w:t>
      </w:r>
      <w:r>
        <w:rPr>
          <w:b/>
        </w:rPr>
        <w:t>Duration:</w:t>
      </w:r>
      <w:r>
        <w:t xml:space="preserve"> 4 Weeks | 44 Hours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Mehandi Artist</w:t>
      </w:r>
    </w:p>
    <w:p w14:paraId="36CB06D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opens the door to exciting creative and professional opportunities in the beauty industry. After completion, you can work as a:</w:t>
      </w:r>
    </w:p>
    <w:p w14:paraId="25D1B0E9" w14:textId="77777777" w:rsidR="00F24A59" w:rsidRDefault="00F24A59" w:rsidP="00F24A59">
      <w:pPr>
        <w:numPr>
          <w:ilvl w:val="0"/>
          <w:numId w:val="374"/>
        </w:numPr>
        <w:spacing w:before="240"/>
      </w:pPr>
      <w:r>
        <w:lastRenderedPageBreak/>
        <w:t>Freelance Mehandi Artist for weddings, festivals &amp; events</w:t>
      </w:r>
      <w:r>
        <w:br/>
      </w:r>
    </w:p>
    <w:p w14:paraId="787C8F77" w14:textId="77777777" w:rsidR="00F24A59" w:rsidRDefault="00F24A59" w:rsidP="00F24A59">
      <w:pPr>
        <w:numPr>
          <w:ilvl w:val="0"/>
          <w:numId w:val="374"/>
        </w:numPr>
      </w:pPr>
      <w:r>
        <w:t>Bridal Mehandi Specialist</w:t>
      </w:r>
      <w:r>
        <w:br/>
      </w:r>
    </w:p>
    <w:p w14:paraId="5D98CA9B" w14:textId="77777777" w:rsidR="00F24A59" w:rsidRDefault="00F24A59" w:rsidP="00F24A59">
      <w:pPr>
        <w:numPr>
          <w:ilvl w:val="0"/>
          <w:numId w:val="374"/>
        </w:numPr>
      </w:pPr>
      <w:r>
        <w:t>Salon-based Mehandi Technician</w:t>
      </w:r>
      <w:r>
        <w:br/>
      </w:r>
    </w:p>
    <w:p w14:paraId="49A1783F" w14:textId="77777777" w:rsidR="00F24A59" w:rsidRDefault="00F24A59" w:rsidP="00F24A59">
      <w:pPr>
        <w:numPr>
          <w:ilvl w:val="0"/>
          <w:numId w:val="374"/>
        </w:numPr>
      </w:pPr>
      <w:r>
        <w:t>Henna Tattoo Artist for parties and exhibitions</w:t>
      </w:r>
      <w:r>
        <w:br/>
      </w:r>
    </w:p>
    <w:p w14:paraId="528EDDDB" w14:textId="77777777" w:rsidR="00F24A59" w:rsidRDefault="00F24A59" w:rsidP="00F24A59">
      <w:pPr>
        <w:numPr>
          <w:ilvl w:val="0"/>
          <w:numId w:val="374"/>
        </w:numPr>
      </w:pPr>
      <w:r>
        <w:t>Instructor or Trainer in Mehandi Art</w:t>
      </w:r>
      <w:r>
        <w:br/>
      </w:r>
    </w:p>
    <w:p w14:paraId="4DE1F3A6" w14:textId="77777777" w:rsidR="00F24A59" w:rsidRDefault="00F24A59" w:rsidP="00F24A59">
      <w:pPr>
        <w:numPr>
          <w:ilvl w:val="0"/>
          <w:numId w:val="374"/>
        </w:numPr>
        <w:spacing w:after="240"/>
      </w:pPr>
      <w:r>
        <w:t>Small Business Owner (start your own Mehandi service)</w:t>
      </w:r>
      <w:r>
        <w:br/>
      </w:r>
    </w:p>
    <w:p w14:paraId="704D000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5069C0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💅</w:t>
      </w:r>
      <w:r>
        <w:t xml:space="preserve"> </w:t>
      </w:r>
      <w:r>
        <w:rPr>
          <w:b/>
        </w:rPr>
        <w:t>MEHANDI BASICS</w:t>
      </w:r>
    </w:p>
    <w:p w14:paraId="799D8FA3" w14:textId="77777777" w:rsidR="00F24A59" w:rsidRDefault="00F24A59" w:rsidP="00F24A59">
      <w:pPr>
        <w:numPr>
          <w:ilvl w:val="0"/>
          <w:numId w:val="411"/>
        </w:numPr>
        <w:spacing w:before="240"/>
      </w:pPr>
      <w:r>
        <w:t>Understanding the roots of henna and how it works</w:t>
      </w:r>
      <w:r>
        <w:br/>
      </w:r>
    </w:p>
    <w:p w14:paraId="2C9C5627" w14:textId="77777777" w:rsidR="00F24A59" w:rsidRDefault="00F24A59" w:rsidP="00F24A59">
      <w:pPr>
        <w:numPr>
          <w:ilvl w:val="0"/>
          <w:numId w:val="411"/>
        </w:numPr>
      </w:pPr>
      <w:r>
        <w:t>Identifying and mixing natural ingredients</w:t>
      </w:r>
      <w:r>
        <w:br/>
      </w:r>
    </w:p>
    <w:p w14:paraId="04A1EC44" w14:textId="77777777" w:rsidR="00F24A59" w:rsidRDefault="00F24A59" w:rsidP="00F24A59">
      <w:pPr>
        <w:numPr>
          <w:ilvl w:val="0"/>
          <w:numId w:val="411"/>
        </w:numPr>
      </w:pPr>
      <w:r>
        <w:t>Preparing and filing your own Mehndi cone</w:t>
      </w:r>
      <w:r>
        <w:br/>
      </w:r>
    </w:p>
    <w:p w14:paraId="52F194DD" w14:textId="77777777" w:rsidR="00F24A59" w:rsidRDefault="00F24A59" w:rsidP="00F24A59">
      <w:pPr>
        <w:numPr>
          <w:ilvl w:val="0"/>
          <w:numId w:val="411"/>
        </w:numPr>
        <w:spacing w:after="240"/>
      </w:pPr>
      <w:r>
        <w:t>Learning proper hand positioning and posture for steady designs</w:t>
      </w:r>
      <w:r>
        <w:br/>
      </w:r>
    </w:p>
    <w:p w14:paraId="18E8C9E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🌀</w:t>
      </w:r>
      <w:r>
        <w:t xml:space="preserve"> </w:t>
      </w:r>
      <w:r>
        <w:rPr>
          <w:b/>
        </w:rPr>
        <w:t>DESIGN TECHNIQUES</w:t>
      </w:r>
    </w:p>
    <w:p w14:paraId="3596D180" w14:textId="77777777" w:rsidR="00F24A59" w:rsidRDefault="00F24A59" w:rsidP="00F24A59">
      <w:pPr>
        <w:numPr>
          <w:ilvl w:val="0"/>
          <w:numId w:val="253"/>
        </w:numPr>
        <w:spacing w:before="240"/>
      </w:pPr>
      <w:r>
        <w:t>Drawing clean, beautiful lines and patterns</w:t>
      </w:r>
      <w:r>
        <w:br/>
      </w:r>
    </w:p>
    <w:p w14:paraId="75EFFDE1" w14:textId="77777777" w:rsidR="00F24A59" w:rsidRDefault="00F24A59" w:rsidP="00F24A59">
      <w:pPr>
        <w:numPr>
          <w:ilvl w:val="0"/>
          <w:numId w:val="253"/>
        </w:numPr>
      </w:pPr>
      <w:r>
        <w:t>Creating flow and balance in every design</w:t>
      </w:r>
      <w:r>
        <w:br/>
      </w:r>
    </w:p>
    <w:p w14:paraId="12EB8D8A" w14:textId="77777777" w:rsidR="00F24A59" w:rsidRDefault="00F24A59" w:rsidP="00F24A59">
      <w:pPr>
        <w:numPr>
          <w:ilvl w:val="0"/>
          <w:numId w:val="253"/>
        </w:numPr>
      </w:pPr>
      <w:r>
        <w:t>Indian traditional patterns like peacocks, flowers, and paisleys</w:t>
      </w:r>
      <w:r>
        <w:br/>
      </w:r>
    </w:p>
    <w:p w14:paraId="71A190B7" w14:textId="77777777" w:rsidR="00F24A59" w:rsidRDefault="00F24A59" w:rsidP="00F24A59">
      <w:pPr>
        <w:numPr>
          <w:ilvl w:val="0"/>
          <w:numId w:val="253"/>
        </w:numPr>
        <w:spacing w:after="240"/>
      </w:pPr>
      <w:r>
        <w:t>Character sketching with fine detailing</w:t>
      </w:r>
      <w:r>
        <w:br/>
      </w:r>
    </w:p>
    <w:p w14:paraId="5E39B56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🌍</w:t>
      </w:r>
      <w:r>
        <w:t xml:space="preserve"> </w:t>
      </w:r>
      <w:r>
        <w:rPr>
          <w:b/>
        </w:rPr>
        <w:t>STYLES FROM AROUND THE WORLD</w:t>
      </w:r>
    </w:p>
    <w:p w14:paraId="66F183CA" w14:textId="77777777" w:rsidR="00F24A59" w:rsidRDefault="00F24A59" w:rsidP="00F24A59">
      <w:pPr>
        <w:numPr>
          <w:ilvl w:val="0"/>
          <w:numId w:val="585"/>
        </w:numPr>
        <w:spacing w:before="240"/>
      </w:pPr>
      <w:r>
        <w:t>Arabic: Bold &amp; floral</w:t>
      </w:r>
      <w:r>
        <w:br/>
      </w:r>
    </w:p>
    <w:p w14:paraId="5A59C5E1" w14:textId="77777777" w:rsidR="00F24A59" w:rsidRDefault="00F24A59" w:rsidP="00F24A59">
      <w:pPr>
        <w:numPr>
          <w:ilvl w:val="0"/>
          <w:numId w:val="585"/>
        </w:numPr>
      </w:pPr>
      <w:r>
        <w:t>Moroccan: Geometric &amp; edgy</w:t>
      </w:r>
      <w:r>
        <w:br/>
      </w:r>
    </w:p>
    <w:p w14:paraId="41093F5A" w14:textId="77777777" w:rsidR="00F24A59" w:rsidRDefault="00F24A59" w:rsidP="00F24A59">
      <w:pPr>
        <w:numPr>
          <w:ilvl w:val="0"/>
          <w:numId w:val="585"/>
        </w:numPr>
      </w:pPr>
      <w:r>
        <w:t>Fusion: A mix of global styles</w:t>
      </w:r>
      <w:r>
        <w:br/>
      </w:r>
    </w:p>
    <w:p w14:paraId="1AD027C7" w14:textId="77777777" w:rsidR="00F24A59" w:rsidRDefault="00F24A59" w:rsidP="00F24A59">
      <w:pPr>
        <w:numPr>
          <w:ilvl w:val="0"/>
          <w:numId w:val="585"/>
        </w:numPr>
        <w:spacing w:after="240"/>
      </w:pPr>
      <w:r>
        <w:lastRenderedPageBreak/>
        <w:t>Rajasthani &amp; Pakistani: Rich cultural patterns with bridal detailing</w:t>
      </w:r>
      <w:r>
        <w:br/>
      </w:r>
    </w:p>
    <w:p w14:paraId="3E92CD1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ADVANCED ARTISTRY</w:t>
      </w:r>
    </w:p>
    <w:p w14:paraId="20D2D65B" w14:textId="77777777" w:rsidR="00F24A59" w:rsidRDefault="00F24A59" w:rsidP="00F24A59">
      <w:pPr>
        <w:numPr>
          <w:ilvl w:val="0"/>
          <w:numId w:val="627"/>
        </w:numPr>
        <w:spacing w:before="240"/>
      </w:pPr>
      <w:r>
        <w:t>Shading and layering for depth</w:t>
      </w:r>
      <w:r>
        <w:br/>
      </w:r>
    </w:p>
    <w:p w14:paraId="53762338" w14:textId="77777777" w:rsidR="00F24A59" w:rsidRDefault="00F24A59" w:rsidP="00F24A59">
      <w:pPr>
        <w:numPr>
          <w:ilvl w:val="0"/>
          <w:numId w:val="627"/>
        </w:numPr>
      </w:pPr>
      <w:r>
        <w:t>3D effect mehandi</w:t>
      </w:r>
      <w:r>
        <w:br/>
      </w:r>
    </w:p>
    <w:p w14:paraId="76320417" w14:textId="77777777" w:rsidR="00F24A59" w:rsidRDefault="00F24A59" w:rsidP="00F24A59">
      <w:pPr>
        <w:numPr>
          <w:ilvl w:val="0"/>
          <w:numId w:val="627"/>
        </w:numPr>
      </w:pPr>
      <w:r>
        <w:t>Adding glitter, stones &amp; temporary tattoo effects</w:t>
      </w:r>
      <w:r>
        <w:br/>
      </w:r>
    </w:p>
    <w:p w14:paraId="77D3E402" w14:textId="77777777" w:rsidR="00F24A59" w:rsidRDefault="00F24A59" w:rsidP="00F24A59">
      <w:pPr>
        <w:numPr>
          <w:ilvl w:val="0"/>
          <w:numId w:val="627"/>
        </w:numPr>
        <w:spacing w:after="240"/>
      </w:pPr>
      <w:r>
        <w:t>Bridal Mehandi composition and storytelling through designs</w:t>
      </w:r>
      <w:r>
        <w:br/>
      </w:r>
    </w:p>
    <w:p w14:paraId="16DF121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AFTERCARE &amp; BUSINESS TIPS</w:t>
      </w:r>
    </w:p>
    <w:p w14:paraId="06C5F5D1" w14:textId="77777777" w:rsidR="00F24A59" w:rsidRDefault="00F24A59" w:rsidP="00F24A59">
      <w:pPr>
        <w:numPr>
          <w:ilvl w:val="0"/>
          <w:numId w:val="494"/>
        </w:numPr>
        <w:spacing w:before="240"/>
      </w:pPr>
      <w:r>
        <w:t>Techniques to enhance color and longevity</w:t>
      </w:r>
      <w:r>
        <w:br/>
      </w:r>
    </w:p>
    <w:p w14:paraId="73741742" w14:textId="77777777" w:rsidR="00F24A59" w:rsidRDefault="00F24A59" w:rsidP="00F24A59">
      <w:pPr>
        <w:numPr>
          <w:ilvl w:val="0"/>
          <w:numId w:val="494"/>
        </w:numPr>
      </w:pPr>
      <w:r>
        <w:t>Do’s &amp; don’ts of Mehandi care</w:t>
      </w:r>
      <w:r>
        <w:br/>
      </w:r>
    </w:p>
    <w:p w14:paraId="47AD31FE" w14:textId="77777777" w:rsidR="00F24A59" w:rsidRDefault="00F24A59" w:rsidP="00F24A59">
      <w:pPr>
        <w:numPr>
          <w:ilvl w:val="0"/>
          <w:numId w:val="494"/>
        </w:numPr>
        <w:spacing w:after="240"/>
      </w:pPr>
      <w:r>
        <w:t>Portfolio building for clients and social media</w:t>
      </w:r>
      <w:r>
        <w:br/>
      </w:r>
    </w:p>
    <w:p w14:paraId="5A63B03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 will be awarded a </w:t>
      </w:r>
      <w:r>
        <w:rPr>
          <w:b/>
        </w:rPr>
        <w:t>Diploma Certificate in Mehandi Artistry</w:t>
      </w:r>
      <w:r>
        <w:t xml:space="preserve">, certifying you as a </w:t>
      </w:r>
      <w:r>
        <w:rPr>
          <w:b/>
        </w:rPr>
        <w:t>Professional Mehandi Artist</w:t>
      </w:r>
      <w:r>
        <w:t>.</w:t>
      </w:r>
    </w:p>
    <w:p w14:paraId="3D6C311B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Perfect for:</w:t>
      </w:r>
    </w:p>
    <w:p w14:paraId="7AA4ADB3" w14:textId="77777777" w:rsidR="00F24A59" w:rsidRDefault="00F24A59" w:rsidP="00F24A59">
      <w:pPr>
        <w:numPr>
          <w:ilvl w:val="0"/>
          <w:numId w:val="720"/>
        </w:numPr>
        <w:spacing w:before="240"/>
      </w:pPr>
      <w:r>
        <w:t>Freshers looking to enter the beauty industry</w:t>
      </w:r>
      <w:r>
        <w:br/>
      </w:r>
    </w:p>
    <w:p w14:paraId="1AA8A484" w14:textId="77777777" w:rsidR="00F24A59" w:rsidRDefault="00F24A59" w:rsidP="00F24A59">
      <w:pPr>
        <w:numPr>
          <w:ilvl w:val="0"/>
          <w:numId w:val="720"/>
        </w:numPr>
      </w:pPr>
      <w:r>
        <w:t>Salon owners adding new services</w:t>
      </w:r>
      <w:r>
        <w:br/>
      </w:r>
    </w:p>
    <w:p w14:paraId="52BC126D" w14:textId="77777777" w:rsidR="00F24A59" w:rsidRDefault="00F24A59" w:rsidP="00F24A59">
      <w:pPr>
        <w:numPr>
          <w:ilvl w:val="0"/>
          <w:numId w:val="720"/>
        </w:numPr>
      </w:pPr>
      <w:r>
        <w:t>Freelancers &amp; aspiring bridal artists</w:t>
      </w:r>
      <w:r>
        <w:br/>
      </w:r>
    </w:p>
    <w:p w14:paraId="141BBB76" w14:textId="77777777" w:rsidR="00F24A59" w:rsidRDefault="00F24A59" w:rsidP="00F24A59">
      <w:pPr>
        <w:numPr>
          <w:ilvl w:val="0"/>
          <w:numId w:val="720"/>
        </w:numPr>
      </w:pPr>
      <w:r>
        <w:t>Makeup artists wanting to expand their skill set</w:t>
      </w:r>
      <w:r>
        <w:br/>
      </w:r>
    </w:p>
    <w:p w14:paraId="06F36BDF" w14:textId="77777777" w:rsidR="00F24A59" w:rsidRDefault="00F24A59" w:rsidP="00F24A59">
      <w:pPr>
        <w:numPr>
          <w:ilvl w:val="0"/>
          <w:numId w:val="720"/>
        </w:numPr>
        <w:spacing w:after="240"/>
      </w:pPr>
      <w:r>
        <w:t>Creative individuals who love art, culture, and traditions</w:t>
      </w:r>
    </w:p>
    <w:p w14:paraId="437E00DC" w14:textId="77777777" w:rsidR="00F24A59" w:rsidRDefault="00F24A59" w:rsidP="00F24A59">
      <w:pPr>
        <w:pStyle w:val="Heading1"/>
        <w:jc w:val="center"/>
        <w:rPr>
          <w:b/>
          <w:color w:val="0000FF"/>
          <w:sz w:val="46"/>
          <w:szCs w:val="46"/>
        </w:rPr>
      </w:pPr>
      <w:bookmarkStart w:id="46" w:name="_txuwet6pxinh" w:colFirst="0" w:colLast="0"/>
      <w:bookmarkEnd w:id="46"/>
      <w:r>
        <w:rPr>
          <w:b/>
          <w:color w:val="0000FF"/>
          <w:sz w:val="46"/>
          <w:szCs w:val="46"/>
        </w:rPr>
        <w:t xml:space="preserve">HAIR COURSES </w:t>
      </w:r>
    </w:p>
    <w:p w14:paraId="53F3D04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Pro Hair Architect</w:t>
      </w:r>
    </w:p>
    <w:p w14:paraId="4B897A19" w14:textId="77777777" w:rsidR="00F24A59" w:rsidRDefault="00F24A59" w:rsidP="00F24A59">
      <w:pPr>
        <w:spacing w:before="240" w:after="240"/>
      </w:pPr>
      <w:r>
        <w:lastRenderedPageBreak/>
        <w:br/>
        <w:t xml:space="preserve"> </w:t>
      </w:r>
      <w:r>
        <w:rPr>
          <w:b/>
        </w:rPr>
        <w:t>Course Code:</w:t>
      </w:r>
      <w:r>
        <w:t xml:space="preserve"> ODQ4</w:t>
      </w:r>
      <w:r>
        <w:br/>
        <w:t xml:space="preserve"> </w:t>
      </w:r>
      <w:r>
        <w:rPr>
          <w:b/>
        </w:rPr>
        <w:t>Duration:</w:t>
      </w:r>
      <w:r>
        <w:t xml:space="preserve"> 5 Months | 250 Hours (Theory + Hands</w:t>
      </w:r>
      <w:r>
        <w:rPr>
          <w:rFonts w:ascii="Cambria Math" w:hAnsi="Cambria Math" w:cs="Cambria Math"/>
        </w:rPr>
        <w:t>‑</w:t>
      </w:r>
      <w:r>
        <w:t>On Studio)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Hairdresser</w:t>
      </w:r>
    </w:p>
    <w:p w14:paraId="741DF02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out ready for high</w:t>
      </w:r>
      <w:r>
        <w:rPr>
          <w:rFonts w:ascii="Cambria Math" w:hAnsi="Cambria Math" w:cs="Cambria Math"/>
        </w:rPr>
        <w:t>‑</w:t>
      </w:r>
      <w:r>
        <w:t>growth roles in the hair &amp; beauty world:</w:t>
      </w:r>
    </w:p>
    <w:p w14:paraId="3B93685B" w14:textId="77777777" w:rsidR="00F24A59" w:rsidRDefault="00F24A59" w:rsidP="00F24A59">
      <w:pPr>
        <w:numPr>
          <w:ilvl w:val="0"/>
          <w:numId w:val="453"/>
        </w:numPr>
        <w:spacing w:before="240"/>
      </w:pPr>
      <w:r>
        <w:t>Salon Hair Stylist or Senior Stylist</w:t>
      </w:r>
      <w:r>
        <w:br/>
      </w:r>
    </w:p>
    <w:p w14:paraId="21173085" w14:textId="77777777" w:rsidR="00F24A59" w:rsidRDefault="00F24A59" w:rsidP="00F24A59">
      <w:pPr>
        <w:numPr>
          <w:ilvl w:val="0"/>
          <w:numId w:val="453"/>
        </w:numPr>
      </w:pPr>
      <w:r>
        <w:t>Freelance Hair Architect for brides, shoots &amp; events</w:t>
      </w:r>
      <w:r>
        <w:br/>
      </w:r>
    </w:p>
    <w:p w14:paraId="11AD2068" w14:textId="77777777" w:rsidR="00F24A59" w:rsidRDefault="00F24A59" w:rsidP="00F24A59">
      <w:pPr>
        <w:numPr>
          <w:ilvl w:val="0"/>
          <w:numId w:val="453"/>
        </w:numPr>
      </w:pPr>
      <w:r>
        <w:t>Men’s Grooming &amp; Barbering Specialist</w:t>
      </w:r>
      <w:r>
        <w:br/>
      </w:r>
    </w:p>
    <w:p w14:paraId="39C0F133" w14:textId="77777777" w:rsidR="00F24A59" w:rsidRDefault="00F24A59" w:rsidP="00F24A59">
      <w:pPr>
        <w:numPr>
          <w:ilvl w:val="0"/>
          <w:numId w:val="453"/>
        </w:numPr>
      </w:pPr>
      <w:r>
        <w:rPr>
          <w:b/>
        </w:rPr>
        <w:t>Trichologist</w:t>
      </w:r>
      <w:r>
        <w:t xml:space="preserve"> </w:t>
      </w:r>
      <w:r>
        <w:br/>
      </w:r>
    </w:p>
    <w:p w14:paraId="39F20CF1" w14:textId="77777777" w:rsidR="00F24A59" w:rsidRDefault="00F24A59" w:rsidP="00F24A59">
      <w:pPr>
        <w:numPr>
          <w:ilvl w:val="0"/>
          <w:numId w:val="453"/>
        </w:numPr>
      </w:pPr>
      <w:r>
        <w:t>In</w:t>
      </w:r>
      <w:r>
        <w:rPr>
          <w:rFonts w:ascii="Cambria Math" w:hAnsi="Cambria Math" w:cs="Cambria Math"/>
        </w:rPr>
        <w:t>‑</w:t>
      </w:r>
      <w:r>
        <w:t>Salon Treatment &amp; Texture Technician (Keratin, Botox, Perms)</w:t>
      </w:r>
      <w:r>
        <w:br/>
      </w:r>
    </w:p>
    <w:p w14:paraId="15E7441B" w14:textId="77777777" w:rsidR="00F24A59" w:rsidRDefault="00F24A59" w:rsidP="00F24A59">
      <w:pPr>
        <w:numPr>
          <w:ilvl w:val="0"/>
          <w:numId w:val="453"/>
        </w:numPr>
      </w:pPr>
      <w:r>
        <w:t>Session Stylist for fashion shows &amp; editorial work</w:t>
      </w:r>
      <w:r>
        <w:br/>
      </w:r>
    </w:p>
    <w:p w14:paraId="642C8F61" w14:textId="77777777" w:rsidR="00F24A59" w:rsidRDefault="00F24A59" w:rsidP="00F24A59">
      <w:pPr>
        <w:numPr>
          <w:ilvl w:val="0"/>
          <w:numId w:val="453"/>
        </w:numPr>
      </w:pPr>
      <w:r>
        <w:t>Educator or Brand Ambassador (after industry experience)</w:t>
      </w:r>
      <w:r>
        <w:br/>
      </w:r>
    </w:p>
    <w:p w14:paraId="1C8578B2" w14:textId="77777777" w:rsidR="00F24A59" w:rsidRDefault="00F24A59" w:rsidP="00F24A59">
      <w:pPr>
        <w:numPr>
          <w:ilvl w:val="0"/>
          <w:numId w:val="453"/>
        </w:numPr>
        <w:spacing w:after="240"/>
      </w:pPr>
      <w:r>
        <w:t>Future Salon Owner / Manager with a full service menu</w:t>
      </w:r>
      <w:r>
        <w:br/>
      </w:r>
    </w:p>
    <w:p w14:paraId="4774133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B11001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b/>
        </w:rPr>
        <w:t>Salon Foundation &amp; Safety</w:t>
      </w:r>
    </w:p>
    <w:p w14:paraId="663C47AB" w14:textId="77777777" w:rsidR="00F24A59" w:rsidRDefault="00F24A59" w:rsidP="00F24A59">
      <w:pPr>
        <w:numPr>
          <w:ilvl w:val="0"/>
          <w:numId w:val="353"/>
        </w:numPr>
        <w:spacing w:before="240"/>
      </w:pPr>
      <w:r>
        <w:t>Professional image, hygiene &amp; hazard control</w:t>
      </w:r>
      <w:r>
        <w:br/>
      </w:r>
    </w:p>
    <w:p w14:paraId="31964D81" w14:textId="77777777" w:rsidR="00F24A59" w:rsidRDefault="00F24A59" w:rsidP="00F24A59">
      <w:pPr>
        <w:numPr>
          <w:ilvl w:val="0"/>
          <w:numId w:val="353"/>
        </w:numPr>
      </w:pPr>
      <w:r>
        <w:t>Tool selection, sanitation &amp; workstation setup</w:t>
      </w:r>
      <w:r>
        <w:br/>
      </w:r>
    </w:p>
    <w:p w14:paraId="6E28144B" w14:textId="77777777" w:rsidR="00F24A59" w:rsidRDefault="00F24A59" w:rsidP="00F24A59">
      <w:pPr>
        <w:numPr>
          <w:ilvl w:val="0"/>
          <w:numId w:val="353"/>
        </w:numPr>
        <w:spacing w:after="240"/>
      </w:pPr>
      <w:r>
        <w:t>Client consultation, record</w:t>
      </w:r>
      <w:r>
        <w:rPr>
          <w:rFonts w:ascii="Cambria Math" w:hAnsi="Cambria Math" w:cs="Cambria Math"/>
        </w:rPr>
        <w:t>‑</w:t>
      </w:r>
      <w:r>
        <w:t>keeping &amp; smooth workflows</w:t>
      </w:r>
      <w:r>
        <w:br/>
      </w:r>
    </w:p>
    <w:p w14:paraId="129F779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🛁</w:t>
      </w:r>
      <w:r>
        <w:t xml:space="preserve"> </w:t>
      </w:r>
      <w:r>
        <w:rPr>
          <w:b/>
        </w:rPr>
        <w:t>Hair &amp; Scalp Care</w:t>
      </w:r>
    </w:p>
    <w:p w14:paraId="0ABA7B99" w14:textId="77777777" w:rsidR="00F24A59" w:rsidRDefault="00F24A59" w:rsidP="00F24A59">
      <w:pPr>
        <w:numPr>
          <w:ilvl w:val="0"/>
          <w:numId w:val="298"/>
        </w:numPr>
        <w:spacing w:before="240"/>
      </w:pPr>
      <w:r>
        <w:t>Hair/scalp anatomy, pH balance &amp; common disorders</w:t>
      </w:r>
      <w:r>
        <w:br/>
      </w:r>
    </w:p>
    <w:p w14:paraId="2F245D79" w14:textId="77777777" w:rsidR="00F24A59" w:rsidRDefault="00F24A59" w:rsidP="00F24A59">
      <w:pPr>
        <w:numPr>
          <w:ilvl w:val="0"/>
          <w:numId w:val="298"/>
        </w:numPr>
      </w:pPr>
      <w:r>
        <w:t>Targeted shampoo, conditioning &amp; Indian head massage rituals</w:t>
      </w:r>
      <w:r>
        <w:br/>
      </w:r>
    </w:p>
    <w:p w14:paraId="2122A9F9" w14:textId="77777777" w:rsidR="00F24A59" w:rsidRDefault="00F24A59" w:rsidP="00F24A59">
      <w:pPr>
        <w:numPr>
          <w:ilvl w:val="0"/>
          <w:numId w:val="298"/>
        </w:numPr>
        <w:spacing w:after="240"/>
      </w:pPr>
      <w:r>
        <w:t>Customized home</w:t>
      </w:r>
      <w:r>
        <w:rPr>
          <w:rFonts w:ascii="Cambria Math" w:hAnsi="Cambria Math" w:cs="Cambria Math"/>
        </w:rPr>
        <w:t>‑</w:t>
      </w:r>
      <w:r>
        <w:t>care and treatment advice</w:t>
      </w:r>
      <w:r>
        <w:br/>
      </w:r>
    </w:p>
    <w:p w14:paraId="49DF861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✂️</w:t>
      </w:r>
      <w:r>
        <w:t xml:space="preserve"> </w:t>
      </w:r>
      <w:r>
        <w:rPr>
          <w:b/>
        </w:rPr>
        <w:t>Cutting &amp; Shaping Mastery</w:t>
      </w:r>
    </w:p>
    <w:p w14:paraId="1F279831" w14:textId="77777777" w:rsidR="00F24A59" w:rsidRDefault="00F24A59" w:rsidP="00F24A59">
      <w:pPr>
        <w:numPr>
          <w:ilvl w:val="0"/>
          <w:numId w:val="501"/>
        </w:numPr>
        <w:spacing w:before="240"/>
      </w:pPr>
      <w:r>
        <w:t>Classic &amp; creative sectioning for precision</w:t>
      </w:r>
      <w:r>
        <w:br/>
      </w:r>
    </w:p>
    <w:p w14:paraId="4D064AFE" w14:textId="77777777" w:rsidR="00F24A59" w:rsidRDefault="00F24A59" w:rsidP="00F24A59">
      <w:pPr>
        <w:numPr>
          <w:ilvl w:val="0"/>
          <w:numId w:val="501"/>
        </w:numPr>
      </w:pPr>
      <w:r>
        <w:t>Female cuts: one</w:t>
      </w:r>
      <w:r>
        <w:rPr>
          <w:rFonts w:ascii="Cambria Math" w:hAnsi="Cambria Math" w:cs="Cambria Math"/>
        </w:rPr>
        <w:t>‑</w:t>
      </w:r>
      <w:r>
        <w:t>length, bob, round layers, feather, A</w:t>
      </w:r>
      <w:r>
        <w:rPr>
          <w:rFonts w:ascii="Cambria Math" w:hAnsi="Cambria Math" w:cs="Cambria Math"/>
        </w:rPr>
        <w:t>‑</w:t>
      </w:r>
      <w:r>
        <w:t>line, multi</w:t>
      </w:r>
      <w:r>
        <w:rPr>
          <w:rFonts w:ascii="Cambria Math" w:hAnsi="Cambria Math" w:cs="Cambria Math"/>
        </w:rPr>
        <w:t>‑</w:t>
      </w:r>
      <w:r>
        <w:t>layers, razored looks</w:t>
      </w:r>
      <w:r>
        <w:br/>
      </w:r>
    </w:p>
    <w:p w14:paraId="0577DF26" w14:textId="77777777" w:rsidR="00F24A59" w:rsidRDefault="00F24A59" w:rsidP="00F24A59">
      <w:pPr>
        <w:numPr>
          <w:ilvl w:val="0"/>
          <w:numId w:val="501"/>
        </w:numPr>
      </w:pPr>
      <w:r>
        <w:t>Male cuts: clipper guard, flat graduation, beard trim, clipper</w:t>
      </w:r>
      <w:r>
        <w:rPr>
          <w:rFonts w:ascii="Cambria Math" w:hAnsi="Cambria Math" w:cs="Cambria Math"/>
        </w:rPr>
        <w:t>‑</w:t>
      </w:r>
      <w:r>
        <w:t>over</w:t>
      </w:r>
      <w:r>
        <w:rPr>
          <w:rFonts w:ascii="Cambria Math" w:hAnsi="Cambria Math" w:cs="Cambria Math"/>
        </w:rPr>
        <w:t>‑</w:t>
      </w:r>
      <w:r>
        <w:t>comb finesse</w:t>
      </w:r>
      <w:r>
        <w:br/>
      </w:r>
    </w:p>
    <w:p w14:paraId="62B8655B" w14:textId="77777777" w:rsidR="00F24A59" w:rsidRDefault="00F24A59" w:rsidP="00F24A59">
      <w:pPr>
        <w:numPr>
          <w:ilvl w:val="0"/>
          <w:numId w:val="501"/>
        </w:numPr>
        <w:spacing w:after="240"/>
      </w:pPr>
      <w:r>
        <w:t>Adapting cuts to face shape &amp; hair texture</w:t>
      </w:r>
      <w:r>
        <w:br/>
      </w:r>
    </w:p>
    <w:p w14:paraId="571548D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💨</w:t>
      </w:r>
      <w:r>
        <w:t xml:space="preserve"> </w:t>
      </w:r>
      <w:r>
        <w:rPr>
          <w:b/>
        </w:rPr>
        <w:t>Styling &amp; Finish</w:t>
      </w:r>
    </w:p>
    <w:p w14:paraId="669973AB" w14:textId="77777777" w:rsidR="00F24A59" w:rsidRDefault="00F24A59" w:rsidP="00F24A59">
      <w:pPr>
        <w:numPr>
          <w:ilvl w:val="0"/>
          <w:numId w:val="656"/>
        </w:numPr>
        <w:spacing w:before="240"/>
      </w:pPr>
      <w:r>
        <w:t>Thermal tools: straighteners, curlers, crimpers, wavers &amp; hot rollers</w:t>
      </w:r>
      <w:r>
        <w:br/>
      </w:r>
    </w:p>
    <w:p w14:paraId="27F74D1A" w14:textId="77777777" w:rsidR="00F24A59" w:rsidRDefault="00F24A59" w:rsidP="00F24A59">
      <w:pPr>
        <w:numPr>
          <w:ilvl w:val="0"/>
          <w:numId w:val="656"/>
        </w:numPr>
      </w:pPr>
      <w:r>
        <w:t>Salon</w:t>
      </w:r>
      <w:r>
        <w:rPr>
          <w:rFonts w:ascii="Cambria Math" w:hAnsi="Cambria Math" w:cs="Cambria Math"/>
        </w:rPr>
        <w:t>‑</w:t>
      </w:r>
      <w:r>
        <w:t>speed blow</w:t>
      </w:r>
      <w:r>
        <w:rPr>
          <w:rFonts w:ascii="Cambria Math" w:hAnsi="Cambria Math" w:cs="Cambria Math"/>
        </w:rPr>
        <w:t>‑</w:t>
      </w:r>
      <w:r>
        <w:t>drying &amp; finishing for volume, sleekness or waves</w:t>
      </w:r>
      <w:r>
        <w:br/>
      </w:r>
    </w:p>
    <w:p w14:paraId="55559A16" w14:textId="77777777" w:rsidR="00F24A59" w:rsidRDefault="00F24A59" w:rsidP="00F24A59">
      <w:pPr>
        <w:numPr>
          <w:ilvl w:val="0"/>
          <w:numId w:val="656"/>
        </w:numPr>
        <w:spacing w:after="240"/>
      </w:pPr>
      <w:r>
        <w:t>Product cocktailing for hold, shine &amp; texture</w:t>
      </w:r>
      <w:r>
        <w:br/>
      </w:r>
    </w:p>
    <w:p w14:paraId="50052E4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Color &amp; Lightening Expertise</w:t>
      </w:r>
    </w:p>
    <w:p w14:paraId="71CE7140" w14:textId="77777777" w:rsidR="00F24A59" w:rsidRDefault="00F24A59" w:rsidP="00F24A59">
      <w:pPr>
        <w:numPr>
          <w:ilvl w:val="0"/>
          <w:numId w:val="658"/>
        </w:numPr>
        <w:spacing w:before="240"/>
      </w:pPr>
      <w:r>
        <w:t>Color theory &amp; wheel, underlying pigments &amp; formulation</w:t>
      </w:r>
      <w:r>
        <w:br/>
      </w:r>
    </w:p>
    <w:p w14:paraId="17DB9B50" w14:textId="77777777" w:rsidR="00F24A59" w:rsidRDefault="00F24A59" w:rsidP="00F24A59">
      <w:pPr>
        <w:numPr>
          <w:ilvl w:val="0"/>
          <w:numId w:val="658"/>
        </w:numPr>
      </w:pPr>
      <w:r>
        <w:t>Global color, gray coverage, root touch</w:t>
      </w:r>
      <w:r>
        <w:rPr>
          <w:rFonts w:ascii="Cambria Math" w:hAnsi="Cambria Math" w:cs="Cambria Math"/>
        </w:rPr>
        <w:t>‑</w:t>
      </w:r>
      <w:r>
        <w:t>ups, fashion shades</w:t>
      </w:r>
      <w:r>
        <w:br/>
      </w:r>
    </w:p>
    <w:p w14:paraId="5EE217AA" w14:textId="77777777" w:rsidR="00F24A59" w:rsidRDefault="00F24A59" w:rsidP="00F24A59">
      <w:pPr>
        <w:numPr>
          <w:ilvl w:val="0"/>
          <w:numId w:val="658"/>
        </w:numPr>
      </w:pPr>
      <w:r>
        <w:t>Highlights, streaks, dimensional &amp; combined techniques</w:t>
      </w:r>
      <w:r>
        <w:br/>
      </w:r>
    </w:p>
    <w:p w14:paraId="22B2B92A" w14:textId="77777777" w:rsidR="00F24A59" w:rsidRDefault="00F24A59" w:rsidP="00F24A59">
      <w:pPr>
        <w:numPr>
          <w:ilvl w:val="0"/>
          <w:numId w:val="658"/>
        </w:numPr>
        <w:spacing w:after="240"/>
      </w:pPr>
      <w:r>
        <w:t>Decolorizing safely for bold transformations</w:t>
      </w:r>
      <w:r>
        <w:br/>
      </w:r>
    </w:p>
    <w:p w14:paraId="3D76430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 </w:t>
      </w:r>
      <w:r>
        <w:rPr>
          <w:b/>
        </w:rPr>
        <w:t>Advanced Treatments &amp; Texture</w:t>
      </w:r>
    </w:p>
    <w:p w14:paraId="7CF5EA95" w14:textId="77777777" w:rsidR="00F24A59" w:rsidRDefault="00F24A59" w:rsidP="00F24A59">
      <w:pPr>
        <w:numPr>
          <w:ilvl w:val="0"/>
          <w:numId w:val="486"/>
        </w:numPr>
        <w:spacing w:before="240"/>
      </w:pPr>
      <w:r>
        <w:t>High</w:t>
      </w:r>
      <w:r>
        <w:rPr>
          <w:rFonts w:ascii="Cambria Math" w:hAnsi="Cambria Math" w:cs="Cambria Math"/>
        </w:rPr>
        <w:t>‑</w:t>
      </w:r>
      <w:r>
        <w:t>frequency scalp therapies for dandruff &amp; hair fall</w:t>
      </w:r>
      <w:r>
        <w:br/>
      </w:r>
    </w:p>
    <w:p w14:paraId="0135592F" w14:textId="77777777" w:rsidR="00F24A59" w:rsidRDefault="00F24A59" w:rsidP="00F24A59">
      <w:pPr>
        <w:numPr>
          <w:ilvl w:val="0"/>
          <w:numId w:val="486"/>
        </w:numPr>
      </w:pPr>
      <w:r>
        <w:t>Hair spa rituals, split</w:t>
      </w:r>
      <w:r>
        <w:rPr>
          <w:rFonts w:ascii="Cambria Math" w:hAnsi="Cambria Math" w:cs="Cambria Math"/>
        </w:rPr>
        <w:t>‑</w:t>
      </w:r>
      <w:r>
        <w:t>end removal machine</w:t>
      </w:r>
      <w:r>
        <w:br/>
      </w:r>
    </w:p>
    <w:p w14:paraId="76AB07B5" w14:textId="77777777" w:rsidR="00F24A59" w:rsidRDefault="00F24A59" w:rsidP="00F24A59">
      <w:pPr>
        <w:numPr>
          <w:ilvl w:val="0"/>
          <w:numId w:val="486"/>
        </w:numPr>
        <w:spacing w:after="240"/>
      </w:pPr>
      <w:r>
        <w:t>Rebonding, perming, keratin &amp; botox smoothing systems</w:t>
      </w:r>
      <w:r>
        <w:br/>
      </w:r>
    </w:p>
    <w:p w14:paraId="1A53AE5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b/>
        </w:rPr>
        <w:t>Business &amp; Career Boosters</w:t>
      </w:r>
    </w:p>
    <w:p w14:paraId="1753B066" w14:textId="77777777" w:rsidR="00F24A59" w:rsidRDefault="00F24A59" w:rsidP="00F24A59">
      <w:pPr>
        <w:numPr>
          <w:ilvl w:val="0"/>
          <w:numId w:val="621"/>
        </w:numPr>
        <w:spacing w:before="240"/>
      </w:pPr>
      <w:r>
        <w:t>Market survey projects to understand product ranges &amp; pricing</w:t>
      </w:r>
      <w:r>
        <w:br/>
      </w:r>
    </w:p>
    <w:p w14:paraId="00A2F168" w14:textId="77777777" w:rsidR="00F24A59" w:rsidRDefault="00F24A59" w:rsidP="00F24A59">
      <w:pPr>
        <w:numPr>
          <w:ilvl w:val="0"/>
          <w:numId w:val="621"/>
        </w:numPr>
      </w:pPr>
      <w:r>
        <w:lastRenderedPageBreak/>
        <w:t>Building a portfolio &amp; capturing Insta</w:t>
      </w:r>
      <w:r>
        <w:rPr>
          <w:rFonts w:ascii="Cambria Math" w:hAnsi="Cambria Math" w:cs="Cambria Math"/>
        </w:rPr>
        <w:t>‑</w:t>
      </w:r>
      <w:r>
        <w:t>ready photographs</w:t>
      </w:r>
      <w:r>
        <w:br/>
      </w:r>
    </w:p>
    <w:p w14:paraId="0613C6AD" w14:textId="77777777" w:rsidR="00F24A59" w:rsidRDefault="00F24A59" w:rsidP="00F24A59">
      <w:pPr>
        <w:numPr>
          <w:ilvl w:val="0"/>
          <w:numId w:val="621"/>
        </w:numPr>
        <w:spacing w:after="240"/>
      </w:pPr>
      <w:r>
        <w:t>Client retention strategies &amp; upselling services</w:t>
      </w:r>
      <w:r>
        <w:br/>
      </w:r>
    </w:p>
    <w:p w14:paraId="3FB98E8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completion, you’ll earn a </w:t>
      </w:r>
      <w:r>
        <w:rPr>
          <w:b/>
        </w:rPr>
        <w:t>Diploma in Pro Hair Architect</w:t>
      </w:r>
      <w:r>
        <w:t xml:space="preserve">, officially recognizing you as a </w:t>
      </w:r>
      <w:r>
        <w:rPr>
          <w:b/>
        </w:rPr>
        <w:t>Certified Hairdresser</w:t>
      </w:r>
      <w:r>
        <w:t xml:space="preserve"> ready to work in top salons or as an independent pro.</w:t>
      </w:r>
    </w:p>
    <w:p w14:paraId="4C9E82F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8120CE6" w14:textId="77777777" w:rsidR="00F24A59" w:rsidRDefault="00F24A59" w:rsidP="00F24A59">
      <w:pPr>
        <w:numPr>
          <w:ilvl w:val="0"/>
          <w:numId w:val="524"/>
        </w:numPr>
        <w:spacing w:before="240"/>
      </w:pPr>
      <w:r>
        <w:t>Freshers aiming for a comprehensive hair career start</w:t>
      </w:r>
      <w:r>
        <w:br/>
      </w:r>
    </w:p>
    <w:p w14:paraId="6785B9FB" w14:textId="77777777" w:rsidR="00F24A59" w:rsidRDefault="00F24A59" w:rsidP="00F24A59">
      <w:pPr>
        <w:numPr>
          <w:ilvl w:val="0"/>
          <w:numId w:val="524"/>
        </w:numPr>
      </w:pPr>
      <w:r>
        <w:t>Salon assistants seeking promotion to stylist level</w:t>
      </w:r>
      <w:r>
        <w:br/>
      </w:r>
    </w:p>
    <w:p w14:paraId="103CB7B7" w14:textId="77777777" w:rsidR="00F24A59" w:rsidRDefault="00F24A59" w:rsidP="00F24A59">
      <w:pPr>
        <w:numPr>
          <w:ilvl w:val="0"/>
          <w:numId w:val="524"/>
        </w:numPr>
      </w:pPr>
      <w:r>
        <w:t>Freelancers &amp; makeup artists wanting full hair authority</w:t>
      </w:r>
      <w:r>
        <w:br/>
      </w:r>
    </w:p>
    <w:p w14:paraId="04609FAE" w14:textId="77777777" w:rsidR="00F24A59" w:rsidRDefault="00F24A59" w:rsidP="00F24A59">
      <w:pPr>
        <w:numPr>
          <w:ilvl w:val="0"/>
          <w:numId w:val="524"/>
        </w:numPr>
      </w:pPr>
      <w:r>
        <w:t>Barbering enthusiasts expanding into color &amp; treatments</w:t>
      </w:r>
      <w:r>
        <w:br/>
      </w:r>
    </w:p>
    <w:p w14:paraId="09DA9288" w14:textId="77777777" w:rsidR="00F24A59" w:rsidRDefault="00F24A59" w:rsidP="00F24A59">
      <w:pPr>
        <w:numPr>
          <w:ilvl w:val="0"/>
          <w:numId w:val="524"/>
        </w:numPr>
        <w:spacing w:after="240"/>
      </w:pPr>
      <w:r>
        <w:t>Entrepreneurs planning to launch or upgrade a salon</w:t>
      </w:r>
      <w:r>
        <w:br/>
      </w:r>
    </w:p>
    <w:p w14:paraId="2134275A" w14:textId="77777777" w:rsidR="00F24A59" w:rsidRDefault="00F24A59" w:rsidP="00F24A59">
      <w:pPr>
        <w:spacing w:before="240" w:after="24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D66728" w14:textId="77777777" w:rsidR="00F24A59" w:rsidRDefault="00F24A59" w:rsidP="00F24A59">
      <w:pPr>
        <w:spacing w:before="240" w:after="240"/>
      </w:pPr>
      <w:r>
        <w:rPr>
          <w:b/>
        </w:rPr>
        <w:t>Course Name:</w:t>
      </w:r>
      <w:r>
        <w:t xml:space="preserve"> Diploma in Creative Hairdressing</w:t>
      </w:r>
      <w:r>
        <w:br/>
        <w:t xml:space="preserve"> </w:t>
      </w:r>
      <w:r>
        <w:rPr>
          <w:b/>
        </w:rPr>
        <w:t>Course Code:</w:t>
      </w:r>
      <w:r>
        <w:t xml:space="preserve"> ODQ31</w:t>
      </w:r>
      <w:r>
        <w:br/>
        <w:t xml:space="preserve"> </w:t>
      </w:r>
      <w:r>
        <w:rPr>
          <w:b/>
        </w:rPr>
        <w:t>Duration:</w:t>
      </w:r>
      <w:r>
        <w:t xml:space="preserve"> 1.5 Months | 90 Hours 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 As:</w:t>
      </w:r>
      <w:r>
        <w:t xml:space="preserve"> Certified Hairdresser</w:t>
      </w:r>
    </w:p>
    <w:p w14:paraId="044063F8" w14:textId="77777777" w:rsidR="00F24A59" w:rsidRDefault="00F24A59" w:rsidP="00F24A59">
      <w:pPr>
        <w:spacing w:before="240" w:after="240"/>
      </w:pPr>
    </w:p>
    <w:p w14:paraId="3547CCEE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into high</w:t>
      </w:r>
      <w:r>
        <w:rPr>
          <w:rFonts w:ascii="Cambria Math" w:hAnsi="Cambria Math" w:cs="Cambria Math"/>
        </w:rPr>
        <w:t>‑</w:t>
      </w:r>
      <w:r>
        <w:t>earning roles anywhere a great haircut matters.</w:t>
      </w:r>
    </w:p>
    <w:p w14:paraId="1E8D83E8" w14:textId="77777777" w:rsidR="00F24A59" w:rsidRDefault="00F24A59" w:rsidP="00F24A59">
      <w:pPr>
        <w:numPr>
          <w:ilvl w:val="0"/>
          <w:numId w:val="511"/>
        </w:numPr>
        <w:spacing w:before="240"/>
      </w:pPr>
      <w:r>
        <w:t>Creative Hair Stylist in premium salons &amp; spas</w:t>
      </w:r>
      <w:r>
        <w:br/>
      </w:r>
    </w:p>
    <w:p w14:paraId="360A0CA9" w14:textId="77777777" w:rsidR="00F24A59" w:rsidRDefault="00F24A59" w:rsidP="00F24A59">
      <w:pPr>
        <w:numPr>
          <w:ilvl w:val="0"/>
          <w:numId w:val="511"/>
        </w:numPr>
      </w:pPr>
      <w:r>
        <w:t>Freelance Hairdresser for shoots, weddings &amp; VIP clients</w:t>
      </w:r>
      <w:r>
        <w:br/>
      </w:r>
    </w:p>
    <w:p w14:paraId="3A947DC5" w14:textId="77777777" w:rsidR="00F24A59" w:rsidRDefault="00F24A59" w:rsidP="00F24A59">
      <w:pPr>
        <w:numPr>
          <w:ilvl w:val="0"/>
          <w:numId w:val="511"/>
        </w:numPr>
      </w:pPr>
      <w:r>
        <w:t>Color Specialist mastering bespoke formulas</w:t>
      </w:r>
      <w:r>
        <w:br/>
      </w:r>
    </w:p>
    <w:p w14:paraId="6DA9C841" w14:textId="77777777" w:rsidR="00F24A59" w:rsidRDefault="00F24A59" w:rsidP="00F24A59">
      <w:pPr>
        <w:numPr>
          <w:ilvl w:val="0"/>
          <w:numId w:val="511"/>
        </w:numPr>
      </w:pPr>
      <w:r>
        <w:t>Salon Manager or Team Lead with business skills</w:t>
      </w:r>
      <w:r>
        <w:br/>
      </w:r>
    </w:p>
    <w:p w14:paraId="25744FB7" w14:textId="77777777" w:rsidR="00F24A59" w:rsidRDefault="00F24A59" w:rsidP="00F24A59">
      <w:pPr>
        <w:numPr>
          <w:ilvl w:val="0"/>
          <w:numId w:val="511"/>
        </w:numPr>
      </w:pPr>
      <w:r>
        <w:lastRenderedPageBreak/>
        <w:t>Brand Educator / Technical Trainer for top color houses</w:t>
      </w:r>
      <w:r>
        <w:br/>
      </w:r>
    </w:p>
    <w:p w14:paraId="7A22DABF" w14:textId="77777777" w:rsidR="00F24A59" w:rsidRDefault="00F24A59" w:rsidP="00F24A59">
      <w:pPr>
        <w:numPr>
          <w:ilvl w:val="0"/>
          <w:numId w:val="511"/>
        </w:numPr>
        <w:spacing w:after="240"/>
      </w:pPr>
      <w:r>
        <w:t>Entrepreneur—launch your own boutique salon or mobile studio</w:t>
      </w:r>
      <w:r>
        <w:br/>
      </w:r>
    </w:p>
    <w:p w14:paraId="262EC53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B5114D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🤝</w:t>
      </w:r>
      <w:r>
        <w:t xml:space="preserve"> </w:t>
      </w:r>
      <w:r>
        <w:rPr>
          <w:b/>
        </w:rPr>
        <w:t>Pro Ethics &amp; Client Magic</w:t>
      </w:r>
    </w:p>
    <w:p w14:paraId="209A577A" w14:textId="77777777" w:rsidR="00F24A59" w:rsidRDefault="00F24A59" w:rsidP="00F24A59">
      <w:pPr>
        <w:numPr>
          <w:ilvl w:val="0"/>
          <w:numId w:val="598"/>
        </w:numPr>
        <w:spacing w:before="240"/>
      </w:pPr>
      <w:r>
        <w:t>Read body language, run winning consultations</w:t>
      </w:r>
      <w:r>
        <w:br/>
      </w:r>
    </w:p>
    <w:p w14:paraId="5C1A9A17" w14:textId="77777777" w:rsidR="00F24A59" w:rsidRDefault="00F24A59" w:rsidP="00F24A59">
      <w:pPr>
        <w:numPr>
          <w:ilvl w:val="0"/>
          <w:numId w:val="598"/>
        </w:numPr>
      </w:pPr>
      <w:r>
        <w:t>Choose services through face</w:t>
      </w:r>
      <w:r>
        <w:rPr>
          <w:rFonts w:ascii="Cambria Math" w:hAnsi="Cambria Math" w:cs="Cambria Math"/>
        </w:rPr>
        <w:t>‑</w:t>
      </w:r>
      <w:r>
        <w:t>shape &amp; hair diagnostics</w:t>
      </w:r>
      <w:r>
        <w:br/>
      </w:r>
    </w:p>
    <w:p w14:paraId="03965C18" w14:textId="77777777" w:rsidR="00F24A59" w:rsidRDefault="00F24A59" w:rsidP="00F24A59">
      <w:pPr>
        <w:numPr>
          <w:ilvl w:val="0"/>
          <w:numId w:val="598"/>
        </w:numPr>
      </w:pPr>
      <w:r>
        <w:t>Master patch &amp; strand tests for safe color work</w:t>
      </w:r>
      <w:r>
        <w:br/>
      </w:r>
    </w:p>
    <w:p w14:paraId="3A57C23C" w14:textId="77777777" w:rsidR="00F24A59" w:rsidRDefault="00F24A59" w:rsidP="00F24A59">
      <w:pPr>
        <w:numPr>
          <w:ilvl w:val="0"/>
          <w:numId w:val="598"/>
        </w:numPr>
        <w:spacing w:after="240"/>
      </w:pPr>
      <w:r>
        <w:t>Build clientele via social media &amp; local promotion</w:t>
      </w:r>
      <w:r>
        <w:br/>
      </w:r>
    </w:p>
    <w:p w14:paraId="53C3568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Color Craft</w:t>
      </w:r>
    </w:p>
    <w:p w14:paraId="07DA837C" w14:textId="77777777" w:rsidR="00F24A59" w:rsidRDefault="00F24A59" w:rsidP="00F24A59">
      <w:pPr>
        <w:numPr>
          <w:ilvl w:val="0"/>
          <w:numId w:val="450"/>
        </w:numPr>
        <w:spacing w:before="240"/>
      </w:pPr>
      <w:r>
        <w:t>Decode pro color charts (L’Oréal Pro &amp; Wella)</w:t>
      </w:r>
      <w:r>
        <w:br/>
      </w:r>
    </w:p>
    <w:p w14:paraId="64F2DFBF" w14:textId="77777777" w:rsidR="00F24A59" w:rsidRDefault="00F24A59" w:rsidP="00F24A59">
      <w:pPr>
        <w:numPr>
          <w:ilvl w:val="0"/>
          <w:numId w:val="450"/>
        </w:numPr>
      </w:pPr>
      <w:r>
        <w:t>Face</w:t>
      </w:r>
      <w:r>
        <w:rPr>
          <w:rFonts w:ascii="Cambria Math" w:hAnsi="Cambria Math" w:cs="Cambria Math"/>
        </w:rPr>
        <w:t>‑</w:t>
      </w:r>
      <w:r>
        <w:t>framing, glossing, creative foil placements</w:t>
      </w:r>
      <w:r>
        <w:br/>
      </w:r>
    </w:p>
    <w:p w14:paraId="547E88F6" w14:textId="77777777" w:rsidR="00F24A59" w:rsidRDefault="00F24A59" w:rsidP="00F24A59">
      <w:pPr>
        <w:numPr>
          <w:ilvl w:val="0"/>
          <w:numId w:val="450"/>
        </w:numPr>
      </w:pPr>
      <w:r>
        <w:t>Ombre, balayage, babylights &amp; peek</w:t>
      </w:r>
      <w:r>
        <w:rPr>
          <w:rFonts w:ascii="Cambria Math" w:hAnsi="Cambria Math" w:cs="Cambria Math"/>
        </w:rPr>
        <w:t>‑</w:t>
      </w:r>
      <w:r>
        <w:t>a</w:t>
      </w:r>
      <w:r>
        <w:rPr>
          <w:rFonts w:ascii="Cambria Math" w:hAnsi="Cambria Math" w:cs="Cambria Math"/>
        </w:rPr>
        <w:t>‑</w:t>
      </w:r>
      <w:r>
        <w:t>boo brights</w:t>
      </w:r>
      <w:r>
        <w:br/>
      </w:r>
    </w:p>
    <w:p w14:paraId="155938C2" w14:textId="77777777" w:rsidR="00F24A59" w:rsidRDefault="00F24A59" w:rsidP="00F24A59">
      <w:pPr>
        <w:numPr>
          <w:ilvl w:val="0"/>
          <w:numId w:val="450"/>
        </w:numPr>
      </w:pPr>
      <w:r>
        <w:t>Signature color formula design + corrective color rescue</w:t>
      </w:r>
      <w:r>
        <w:br/>
      </w:r>
    </w:p>
    <w:p w14:paraId="1AE339D4" w14:textId="77777777" w:rsidR="00F24A59" w:rsidRDefault="00F24A59" w:rsidP="00F24A59">
      <w:pPr>
        <w:numPr>
          <w:ilvl w:val="0"/>
          <w:numId w:val="450"/>
        </w:numPr>
        <w:spacing w:after="240"/>
      </w:pPr>
      <w:r>
        <w:t>Tailor</w:t>
      </w:r>
      <w:r>
        <w:rPr>
          <w:rFonts w:ascii="Cambria Math" w:hAnsi="Cambria Math" w:cs="Cambria Math"/>
        </w:rPr>
        <w:t>‑</w:t>
      </w:r>
      <w:r>
        <w:t>made add</w:t>
      </w:r>
      <w:r>
        <w:rPr>
          <w:rFonts w:ascii="Cambria Math" w:hAnsi="Cambria Math" w:cs="Cambria Math"/>
        </w:rPr>
        <w:t>‑</w:t>
      </w:r>
      <w:r>
        <w:t>ons to upsell and wow every guest</w:t>
      </w:r>
      <w:r>
        <w:br/>
      </w:r>
    </w:p>
    <w:p w14:paraId="1A2E3B3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b/>
        </w:rPr>
        <w:t>Cutting Edge Techniques</w:t>
      </w:r>
    </w:p>
    <w:p w14:paraId="7AA214C6" w14:textId="77777777" w:rsidR="00F24A59" w:rsidRDefault="00F24A59" w:rsidP="00F24A59">
      <w:pPr>
        <w:numPr>
          <w:ilvl w:val="0"/>
          <w:numId w:val="586"/>
        </w:numPr>
        <w:spacing w:before="240"/>
      </w:pPr>
      <w:r>
        <w:t>Tool selection &amp; maintenance</w:t>
      </w:r>
      <w:r>
        <w:br/>
      </w:r>
    </w:p>
    <w:p w14:paraId="3703FCCC" w14:textId="77777777" w:rsidR="00F24A59" w:rsidRDefault="00F24A59" w:rsidP="00F24A59">
      <w:pPr>
        <w:numPr>
          <w:ilvl w:val="0"/>
          <w:numId w:val="586"/>
        </w:numPr>
      </w:pPr>
      <w:r>
        <w:t>Trend</w:t>
      </w:r>
      <w:r>
        <w:rPr>
          <w:rFonts w:ascii="Cambria Math" w:hAnsi="Cambria Math" w:cs="Cambria Math"/>
        </w:rPr>
        <w:t>‑</w:t>
      </w:r>
      <w:r>
        <w:t>driven cuts personalized to each client</w:t>
      </w:r>
      <w:r>
        <w:br/>
      </w:r>
    </w:p>
    <w:p w14:paraId="2F05E42B" w14:textId="77777777" w:rsidR="00F24A59" w:rsidRDefault="00F24A59" w:rsidP="00F24A59">
      <w:pPr>
        <w:numPr>
          <w:ilvl w:val="0"/>
          <w:numId w:val="586"/>
        </w:numPr>
        <w:spacing w:after="240"/>
      </w:pPr>
      <w:r>
        <w:t>Advanced shaping, slicing &amp; texturizing for movement</w:t>
      </w:r>
      <w:r>
        <w:br/>
      </w:r>
    </w:p>
    <w:p w14:paraId="100F191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 </w:t>
      </w:r>
      <w:r>
        <w:rPr>
          <w:b/>
        </w:rPr>
        <w:t>Hair Health &amp; Treatments</w:t>
      </w:r>
    </w:p>
    <w:p w14:paraId="2E426E88" w14:textId="77777777" w:rsidR="00F24A59" w:rsidRDefault="00F24A59" w:rsidP="00F24A59">
      <w:pPr>
        <w:numPr>
          <w:ilvl w:val="0"/>
          <w:numId w:val="475"/>
        </w:numPr>
        <w:spacing w:before="240"/>
      </w:pPr>
      <w:r>
        <w:t>Plex &amp; tribond rebuilders for color</w:t>
      </w:r>
      <w:r>
        <w:rPr>
          <w:rFonts w:ascii="Cambria Math" w:hAnsi="Cambria Math" w:cs="Cambria Math"/>
        </w:rPr>
        <w:t>‑</w:t>
      </w:r>
      <w:r>
        <w:t>safe strength</w:t>
      </w:r>
      <w:r>
        <w:br/>
      </w:r>
    </w:p>
    <w:p w14:paraId="459735D1" w14:textId="77777777" w:rsidR="00F24A59" w:rsidRDefault="00F24A59" w:rsidP="00F24A59">
      <w:pPr>
        <w:numPr>
          <w:ilvl w:val="0"/>
          <w:numId w:val="475"/>
        </w:numPr>
      </w:pPr>
      <w:r>
        <w:lastRenderedPageBreak/>
        <w:t>Kera</w:t>
      </w:r>
      <w:r>
        <w:rPr>
          <w:rFonts w:ascii="Cambria Math" w:hAnsi="Cambria Math" w:cs="Cambria Math"/>
        </w:rPr>
        <w:t>‑</w:t>
      </w:r>
      <w:r>
        <w:t>straight &amp; nano plastia smoothing</w:t>
      </w:r>
      <w:r>
        <w:br/>
      </w:r>
    </w:p>
    <w:p w14:paraId="54F867AB" w14:textId="77777777" w:rsidR="00F24A59" w:rsidRDefault="00F24A59" w:rsidP="00F24A59">
      <w:pPr>
        <w:numPr>
          <w:ilvl w:val="0"/>
          <w:numId w:val="475"/>
        </w:numPr>
        <w:spacing w:after="240"/>
      </w:pPr>
      <w:r>
        <w:t>Radiance masks to lock in shine</w:t>
      </w:r>
      <w:r>
        <w:br/>
      </w:r>
    </w:p>
    <w:p w14:paraId="58ADF5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💫</w:t>
      </w:r>
      <w:r>
        <w:t xml:space="preserve"> </w:t>
      </w:r>
      <w:r>
        <w:rPr>
          <w:b/>
        </w:rPr>
        <w:t>Extensions &amp; Volume</w:t>
      </w:r>
    </w:p>
    <w:p w14:paraId="24B68634" w14:textId="77777777" w:rsidR="00F24A59" w:rsidRDefault="00F24A59" w:rsidP="00F24A59">
      <w:pPr>
        <w:numPr>
          <w:ilvl w:val="0"/>
          <w:numId w:val="574"/>
        </w:numPr>
        <w:spacing w:before="240"/>
      </w:pPr>
      <w:r>
        <w:t>Micro</w:t>
      </w:r>
      <w:r>
        <w:rPr>
          <w:rFonts w:ascii="Cambria Math" w:hAnsi="Cambria Math" w:cs="Cambria Math"/>
        </w:rPr>
        <w:t>‑</w:t>
      </w:r>
      <w:r>
        <w:t>ring, nano</w:t>
      </w:r>
      <w:r>
        <w:rPr>
          <w:rFonts w:ascii="Cambria Math" w:hAnsi="Cambria Math" w:cs="Cambria Math"/>
        </w:rPr>
        <w:t>‑</w:t>
      </w:r>
      <w:r>
        <w:t>ring, keratin</w:t>
      </w:r>
      <w:r>
        <w:rPr>
          <w:rFonts w:ascii="Cambria Math" w:hAnsi="Cambria Math" w:cs="Cambria Math"/>
        </w:rPr>
        <w:t>‑</w:t>
      </w:r>
      <w:r>
        <w:t>bond application &amp; removal</w:t>
      </w:r>
      <w:r>
        <w:br/>
      </w:r>
    </w:p>
    <w:p w14:paraId="09472DA5" w14:textId="77777777" w:rsidR="00F24A59" w:rsidRDefault="00F24A59" w:rsidP="00F24A59">
      <w:pPr>
        <w:numPr>
          <w:ilvl w:val="0"/>
          <w:numId w:val="574"/>
        </w:numPr>
        <w:spacing w:after="240"/>
      </w:pPr>
      <w:r>
        <w:t>Blending tips for seamless, natural looks</w:t>
      </w:r>
      <w:r>
        <w:br/>
      </w:r>
    </w:p>
    <w:p w14:paraId="0AAEC1A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b/>
        </w:rPr>
        <w:t>Business &amp; Branding</w:t>
      </w:r>
    </w:p>
    <w:p w14:paraId="6D46D0D1" w14:textId="77777777" w:rsidR="00F24A59" w:rsidRDefault="00F24A59" w:rsidP="00F24A59">
      <w:pPr>
        <w:numPr>
          <w:ilvl w:val="0"/>
          <w:numId w:val="569"/>
        </w:numPr>
        <w:spacing w:before="240"/>
      </w:pPr>
      <w:r>
        <w:t>Craft a killer portfolio</w:t>
      </w:r>
      <w:r>
        <w:br/>
      </w:r>
    </w:p>
    <w:p w14:paraId="50C5DCE2" w14:textId="77777777" w:rsidR="00F24A59" w:rsidRDefault="00F24A59" w:rsidP="00F24A59">
      <w:pPr>
        <w:numPr>
          <w:ilvl w:val="0"/>
          <w:numId w:val="569"/>
        </w:numPr>
      </w:pPr>
      <w:r>
        <w:t>Locate the right market, set pricing &amp; earn via networking</w:t>
      </w:r>
      <w:r>
        <w:br/>
      </w:r>
    </w:p>
    <w:p w14:paraId="51B7A6C9" w14:textId="77777777" w:rsidR="00F24A59" w:rsidRDefault="00F24A59" w:rsidP="00F24A59">
      <w:pPr>
        <w:numPr>
          <w:ilvl w:val="0"/>
          <w:numId w:val="569"/>
        </w:numPr>
        <w:spacing w:after="240"/>
      </w:pPr>
      <w:r>
        <w:t>Social platforms: turning followers into bookings</w:t>
      </w:r>
      <w:r>
        <w:br/>
      </w:r>
    </w:p>
    <w:p w14:paraId="0D86615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A globally</w:t>
      </w:r>
      <w:r>
        <w:rPr>
          <w:rFonts w:ascii="Cambria Math" w:hAnsi="Cambria Math" w:cs="Cambria Math"/>
        </w:rPr>
        <w:t>‑</w:t>
      </w:r>
      <w:r>
        <w:t xml:space="preserve">recognized </w:t>
      </w:r>
      <w:r>
        <w:rPr>
          <w:b/>
        </w:rPr>
        <w:t>Diploma in Creative Hairdressing</w:t>
      </w:r>
      <w:r>
        <w:t>—proof you’re job</w:t>
      </w:r>
      <w:r>
        <w:rPr>
          <w:rFonts w:ascii="Cambria Math" w:hAnsi="Cambria Math" w:cs="Cambria Math"/>
        </w:rPr>
        <w:t>‑</w:t>
      </w:r>
      <w:r>
        <w:t xml:space="preserve">ready as a </w:t>
      </w:r>
      <w:r>
        <w:rPr>
          <w:b/>
        </w:rPr>
        <w:t>Certified Hairdresser</w:t>
      </w:r>
      <w:r>
        <w:t>.</w:t>
      </w:r>
    </w:p>
    <w:p w14:paraId="774FE9F0" w14:textId="77777777" w:rsidR="00F24A59" w:rsidRDefault="00F24A59" w:rsidP="00F24A59">
      <w:pPr>
        <w:spacing w:before="240" w:after="240"/>
      </w:pPr>
    </w:p>
    <w:p w14:paraId="4FCE9F0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4B71579" w14:textId="77777777" w:rsidR="00F24A59" w:rsidRDefault="00F24A59" w:rsidP="00F24A59">
      <w:pPr>
        <w:numPr>
          <w:ilvl w:val="0"/>
          <w:numId w:val="313"/>
        </w:numPr>
        <w:spacing w:before="240"/>
      </w:pPr>
      <w:r>
        <w:t>Freshers eyeing a stylish career start</w:t>
      </w:r>
      <w:r>
        <w:br/>
      </w:r>
    </w:p>
    <w:p w14:paraId="3EBFA590" w14:textId="77777777" w:rsidR="00F24A59" w:rsidRDefault="00F24A59" w:rsidP="00F24A59">
      <w:pPr>
        <w:numPr>
          <w:ilvl w:val="0"/>
          <w:numId w:val="313"/>
        </w:numPr>
      </w:pPr>
      <w:r>
        <w:t>Salon owners eager to elevate color &amp; cut menus</w:t>
      </w:r>
      <w:r>
        <w:br/>
      </w:r>
    </w:p>
    <w:p w14:paraId="593F60A6" w14:textId="77777777" w:rsidR="00F24A59" w:rsidRDefault="00F24A59" w:rsidP="00F24A59">
      <w:pPr>
        <w:numPr>
          <w:ilvl w:val="0"/>
          <w:numId w:val="313"/>
        </w:numPr>
      </w:pPr>
      <w:r>
        <w:t>Freelancers / bridal stylists upgrading their repertoire</w:t>
      </w:r>
      <w:r>
        <w:br/>
      </w:r>
    </w:p>
    <w:p w14:paraId="6F6BAA40" w14:textId="77777777" w:rsidR="00F24A59" w:rsidRDefault="00F24A59" w:rsidP="00F24A59">
      <w:pPr>
        <w:numPr>
          <w:ilvl w:val="0"/>
          <w:numId w:val="313"/>
        </w:numPr>
      </w:pPr>
      <w:r>
        <w:t>Barbers &amp; beauty pros wanting creative color skills</w:t>
      </w:r>
      <w:r>
        <w:br/>
      </w:r>
    </w:p>
    <w:p w14:paraId="106F5350" w14:textId="77777777" w:rsidR="00F24A59" w:rsidRDefault="00F24A59" w:rsidP="00F24A59">
      <w:pPr>
        <w:numPr>
          <w:ilvl w:val="0"/>
          <w:numId w:val="313"/>
        </w:numPr>
        <w:spacing w:after="240"/>
      </w:pPr>
      <w:r>
        <w:t>Social</w:t>
      </w:r>
      <w:r>
        <w:rPr>
          <w:rFonts w:ascii="Cambria Math" w:hAnsi="Cambria Math" w:cs="Cambria Math"/>
        </w:rPr>
        <w:t>‑</w:t>
      </w:r>
      <w:r>
        <w:t>media lovers ready to turn content into clients</w:t>
      </w:r>
    </w:p>
    <w:p w14:paraId="19DBD37F" w14:textId="77777777" w:rsidR="00F24A59" w:rsidRDefault="00F24A59" w:rsidP="00F24A59">
      <w:pPr>
        <w:spacing w:before="240" w:after="24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Course Name:</w:t>
      </w:r>
      <w:r>
        <w:t>Men’s Hair Mastery</w:t>
      </w:r>
    </w:p>
    <w:p w14:paraId="214D61CA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OCQ66</w:t>
      </w:r>
      <w:r>
        <w:br/>
        <w:t xml:space="preserve"> </w:t>
      </w:r>
      <w:r>
        <w:rPr>
          <w:b/>
        </w:rPr>
        <w:t>Duration:</w:t>
      </w:r>
      <w:r>
        <w:t xml:space="preserve"> 2 Months</w:t>
      </w:r>
      <w:r>
        <w:br/>
      </w:r>
      <w:r>
        <w:lastRenderedPageBreak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Barber</w:t>
      </w:r>
    </w:p>
    <w:p w14:paraId="30AD542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0481565A" w14:textId="77777777" w:rsidR="00F24A59" w:rsidRDefault="00F24A59" w:rsidP="00F24A59">
      <w:pPr>
        <w:spacing w:before="240" w:after="240"/>
      </w:pPr>
      <w:r>
        <w:t>Step confidently into the booming men’s grooming industry with in-demand skills. This course opens doors to:</w:t>
      </w:r>
    </w:p>
    <w:p w14:paraId="70DA5E6F" w14:textId="77777777" w:rsidR="00F24A59" w:rsidRDefault="00F24A59" w:rsidP="00F24A59">
      <w:pPr>
        <w:numPr>
          <w:ilvl w:val="0"/>
          <w:numId w:val="211"/>
        </w:numPr>
        <w:spacing w:before="240"/>
      </w:pPr>
      <w:r>
        <w:t>Professional Barber at salons or men's grooming studios</w:t>
      </w:r>
      <w:r>
        <w:br/>
      </w:r>
    </w:p>
    <w:p w14:paraId="0465BAD2" w14:textId="77777777" w:rsidR="00F24A59" w:rsidRDefault="00F24A59" w:rsidP="00F24A59">
      <w:pPr>
        <w:numPr>
          <w:ilvl w:val="0"/>
          <w:numId w:val="211"/>
        </w:numPr>
      </w:pPr>
      <w:r>
        <w:t>Independent Freelance Barber</w:t>
      </w:r>
      <w:r>
        <w:br/>
      </w:r>
    </w:p>
    <w:p w14:paraId="4DBCAC62" w14:textId="77777777" w:rsidR="00F24A59" w:rsidRDefault="00F24A59" w:rsidP="00F24A59">
      <w:pPr>
        <w:numPr>
          <w:ilvl w:val="0"/>
          <w:numId w:val="211"/>
        </w:numPr>
      </w:pPr>
      <w:r>
        <w:t>Personal Grooming Expert for individuals or celebrities</w:t>
      </w:r>
      <w:r>
        <w:br/>
      </w:r>
    </w:p>
    <w:p w14:paraId="5A2DF7E1" w14:textId="77777777" w:rsidR="00F24A59" w:rsidRDefault="00F24A59" w:rsidP="00F24A59">
      <w:pPr>
        <w:numPr>
          <w:ilvl w:val="0"/>
          <w:numId w:val="211"/>
        </w:numPr>
        <w:spacing w:after="240"/>
      </w:pPr>
      <w:r>
        <w:t>Future salon owner or men's grooming entrepreneur</w:t>
      </w:r>
      <w:r>
        <w:br/>
      </w:r>
    </w:p>
    <w:p w14:paraId="308B492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A81616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‍♂ </w:t>
      </w:r>
      <w:r>
        <w:rPr>
          <w:b/>
        </w:rPr>
        <w:t>Male Barbering Skills</w:t>
      </w:r>
    </w:p>
    <w:p w14:paraId="0081EA1C" w14:textId="77777777" w:rsidR="00F24A59" w:rsidRDefault="00F24A59" w:rsidP="00F24A59">
      <w:pPr>
        <w:numPr>
          <w:ilvl w:val="0"/>
          <w:numId w:val="516"/>
        </w:numPr>
        <w:spacing w:before="240"/>
      </w:pPr>
      <w:r>
        <w:t>Master different barber haircuts: Buzz Cut, Crew Cut, Mushroom, Quiff, and more</w:t>
      </w:r>
      <w:r>
        <w:br/>
      </w:r>
    </w:p>
    <w:p w14:paraId="12FEF12B" w14:textId="77777777" w:rsidR="00F24A59" w:rsidRDefault="00F24A59" w:rsidP="00F24A59">
      <w:pPr>
        <w:numPr>
          <w:ilvl w:val="0"/>
          <w:numId w:val="516"/>
        </w:numPr>
      </w:pPr>
      <w:r>
        <w:t xml:space="preserve">Perfect the art of </w:t>
      </w:r>
      <w:r>
        <w:rPr>
          <w:b/>
        </w:rPr>
        <w:t>Scissor &amp; Clipper over Comb</w:t>
      </w:r>
      <w:r>
        <w:t xml:space="preserve"> techniques</w:t>
      </w:r>
      <w:r>
        <w:br/>
      </w:r>
    </w:p>
    <w:p w14:paraId="5976AC8D" w14:textId="77777777" w:rsidR="00F24A59" w:rsidRDefault="00F24A59" w:rsidP="00F24A59">
      <w:pPr>
        <w:numPr>
          <w:ilvl w:val="0"/>
          <w:numId w:val="516"/>
        </w:numPr>
      </w:pPr>
      <w:r>
        <w:t xml:space="preserve">Learn </w:t>
      </w:r>
      <w:r>
        <w:rPr>
          <w:b/>
        </w:rPr>
        <w:t>Beard Grooming &amp; Styling</w:t>
      </w:r>
      <w:r>
        <w:t>: from Short Boxed to Van Dyke</w:t>
      </w:r>
      <w:r>
        <w:br/>
      </w:r>
    </w:p>
    <w:p w14:paraId="38C68FD4" w14:textId="77777777" w:rsidR="00F24A59" w:rsidRDefault="00F24A59" w:rsidP="00F24A59">
      <w:pPr>
        <w:numPr>
          <w:ilvl w:val="0"/>
          <w:numId w:val="516"/>
        </w:numPr>
      </w:pPr>
      <w:r>
        <w:t>Handle hot towel wet shaves with confidence</w:t>
      </w:r>
      <w:r>
        <w:br/>
      </w:r>
    </w:p>
    <w:p w14:paraId="348877C8" w14:textId="77777777" w:rsidR="00F24A59" w:rsidRDefault="00F24A59" w:rsidP="00F24A59">
      <w:pPr>
        <w:numPr>
          <w:ilvl w:val="0"/>
          <w:numId w:val="516"/>
        </w:numPr>
      </w:pPr>
      <w:r>
        <w:t xml:space="preserve">Blow drying and </w:t>
      </w:r>
      <w:r>
        <w:rPr>
          <w:b/>
        </w:rPr>
        <w:t>heat styling</w:t>
      </w:r>
      <w:r>
        <w:t xml:space="preserve"> for trendy looks</w:t>
      </w:r>
      <w:r>
        <w:br/>
      </w:r>
    </w:p>
    <w:p w14:paraId="7267FD3C" w14:textId="77777777" w:rsidR="00F24A59" w:rsidRDefault="00F24A59" w:rsidP="00F24A59">
      <w:pPr>
        <w:numPr>
          <w:ilvl w:val="0"/>
          <w:numId w:val="516"/>
        </w:numPr>
        <w:spacing w:after="240"/>
      </w:pPr>
      <w:r>
        <w:t xml:space="preserve">Perform </w:t>
      </w:r>
      <w:r>
        <w:rPr>
          <w:b/>
        </w:rPr>
        <w:t>Head Massages</w:t>
      </w:r>
      <w:r>
        <w:t xml:space="preserve"> and </w:t>
      </w:r>
      <w:r>
        <w:rPr>
          <w:b/>
        </w:rPr>
        <w:t>Basic Hair Color Services</w:t>
      </w:r>
      <w:r>
        <w:rPr>
          <w:b/>
        </w:rPr>
        <w:br/>
      </w:r>
    </w:p>
    <w:p w14:paraId="1A6ACEE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🔬</w:t>
      </w:r>
      <w:r>
        <w:t xml:space="preserve"> </w:t>
      </w:r>
      <w:r>
        <w:rPr>
          <w:b/>
        </w:rPr>
        <w:t>Theory &amp; Hair Science</w:t>
      </w:r>
    </w:p>
    <w:p w14:paraId="0E8F2665" w14:textId="77777777" w:rsidR="00F24A59" w:rsidRDefault="00F24A59" w:rsidP="00F24A59">
      <w:pPr>
        <w:numPr>
          <w:ilvl w:val="0"/>
          <w:numId w:val="718"/>
        </w:numPr>
        <w:spacing w:before="240"/>
      </w:pPr>
      <w:r>
        <w:t xml:space="preserve">Understand </w:t>
      </w:r>
      <w:r>
        <w:rPr>
          <w:b/>
        </w:rPr>
        <w:t>Hair Types &amp; Diagnosing Scalp Issues</w:t>
      </w:r>
      <w:r>
        <w:rPr>
          <w:b/>
        </w:rPr>
        <w:br/>
      </w:r>
    </w:p>
    <w:p w14:paraId="24C09AF4" w14:textId="77777777" w:rsidR="00F24A59" w:rsidRDefault="00F24A59" w:rsidP="00F24A59">
      <w:pPr>
        <w:numPr>
          <w:ilvl w:val="0"/>
          <w:numId w:val="718"/>
        </w:numPr>
      </w:pPr>
      <w:r>
        <w:t xml:space="preserve">Learn </w:t>
      </w:r>
      <w:r>
        <w:rPr>
          <w:b/>
        </w:rPr>
        <w:t>Head Shapes &amp; Facial Features</w:t>
      </w:r>
      <w:r>
        <w:t xml:space="preserve"> for best haircut match</w:t>
      </w:r>
      <w:r>
        <w:br/>
      </w:r>
    </w:p>
    <w:p w14:paraId="0C054734" w14:textId="77777777" w:rsidR="00F24A59" w:rsidRDefault="00F24A59" w:rsidP="00F24A59">
      <w:pPr>
        <w:numPr>
          <w:ilvl w:val="0"/>
          <w:numId w:val="718"/>
        </w:numPr>
        <w:spacing w:after="240"/>
      </w:pPr>
      <w:r>
        <w:t xml:space="preserve">Get familiar with </w:t>
      </w:r>
      <w:r>
        <w:rPr>
          <w:b/>
        </w:rPr>
        <w:t>Hair Products and Tools</w:t>
      </w:r>
      <w:r>
        <w:t xml:space="preserve"> for professional use</w:t>
      </w:r>
      <w:r>
        <w:br/>
      </w:r>
    </w:p>
    <w:p w14:paraId="4189511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🧼</w:t>
      </w:r>
      <w:r>
        <w:t xml:space="preserve"> </w:t>
      </w:r>
      <w:r>
        <w:rPr>
          <w:b/>
        </w:rPr>
        <w:t>Professionalism &amp; Hygiene</w:t>
      </w:r>
    </w:p>
    <w:p w14:paraId="4BF87F80" w14:textId="77777777" w:rsidR="00F24A59" w:rsidRDefault="00F24A59" w:rsidP="00F24A59">
      <w:pPr>
        <w:numPr>
          <w:ilvl w:val="0"/>
          <w:numId w:val="380"/>
        </w:numPr>
        <w:spacing w:before="240"/>
      </w:pPr>
      <w:r>
        <w:lastRenderedPageBreak/>
        <w:t>Build a polished professional image</w:t>
      </w:r>
      <w:r>
        <w:br/>
      </w:r>
    </w:p>
    <w:p w14:paraId="1740286B" w14:textId="77777777" w:rsidR="00F24A59" w:rsidRDefault="00F24A59" w:rsidP="00F24A59">
      <w:pPr>
        <w:numPr>
          <w:ilvl w:val="0"/>
          <w:numId w:val="380"/>
        </w:numPr>
      </w:pPr>
      <w:r>
        <w:t xml:space="preserve">Practice top-notch </w:t>
      </w:r>
      <w:r>
        <w:rPr>
          <w:b/>
        </w:rPr>
        <w:t>Salon Hygiene Standards</w:t>
      </w:r>
      <w:r>
        <w:rPr>
          <w:b/>
        </w:rPr>
        <w:br/>
      </w:r>
    </w:p>
    <w:p w14:paraId="135B5F53" w14:textId="77777777" w:rsidR="00F24A59" w:rsidRDefault="00F24A59" w:rsidP="00F24A59">
      <w:pPr>
        <w:numPr>
          <w:ilvl w:val="0"/>
          <w:numId w:val="380"/>
        </w:numPr>
        <w:spacing w:after="240"/>
      </w:pPr>
      <w:r>
        <w:t xml:space="preserve">Learn to </w:t>
      </w:r>
      <w:r>
        <w:rPr>
          <w:b/>
        </w:rPr>
        <w:t>Set Up and Maintain</w:t>
      </w:r>
      <w:r>
        <w:t xml:space="preserve"> your work area</w:t>
      </w:r>
      <w:r>
        <w:br/>
      </w:r>
    </w:p>
    <w:p w14:paraId="3364AD7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b/>
        </w:rPr>
        <w:t>Tool Handling Practice</w:t>
      </w:r>
    </w:p>
    <w:p w14:paraId="385ED464" w14:textId="77777777" w:rsidR="00F24A59" w:rsidRDefault="00F24A59" w:rsidP="00F24A59">
      <w:pPr>
        <w:numPr>
          <w:ilvl w:val="0"/>
          <w:numId w:val="376"/>
        </w:numPr>
        <w:spacing w:before="240"/>
      </w:pPr>
      <w:r>
        <w:t>Scissor control techniques</w:t>
      </w:r>
      <w:r>
        <w:br/>
      </w:r>
    </w:p>
    <w:p w14:paraId="2906E256" w14:textId="77777777" w:rsidR="00F24A59" w:rsidRDefault="00F24A59" w:rsidP="00F24A59">
      <w:pPr>
        <w:numPr>
          <w:ilvl w:val="0"/>
          <w:numId w:val="376"/>
        </w:numPr>
      </w:pPr>
      <w:r>
        <w:t>Razor handling on balloons for precision</w:t>
      </w:r>
      <w:r>
        <w:br/>
      </w:r>
    </w:p>
    <w:p w14:paraId="0825C733" w14:textId="77777777" w:rsidR="00F24A59" w:rsidRDefault="00F24A59" w:rsidP="00F24A59">
      <w:pPr>
        <w:numPr>
          <w:ilvl w:val="0"/>
          <w:numId w:val="376"/>
        </w:numPr>
        <w:spacing w:after="240"/>
      </w:pPr>
      <w:r>
        <w:t>Trimmer and clipper practice for clean results</w:t>
      </w:r>
      <w:r>
        <w:br/>
      </w:r>
    </w:p>
    <w:p w14:paraId="2C57ADB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Work Ethics</w:t>
      </w:r>
    </w:p>
    <w:p w14:paraId="3AB03C8B" w14:textId="77777777" w:rsidR="00F24A59" w:rsidRDefault="00F24A59" w:rsidP="00F24A59">
      <w:pPr>
        <w:numPr>
          <w:ilvl w:val="0"/>
          <w:numId w:val="473"/>
        </w:numPr>
        <w:spacing w:before="240"/>
      </w:pPr>
      <w:r>
        <w:t>Client communication and grooming consultation</w:t>
      </w:r>
      <w:r>
        <w:br/>
      </w:r>
    </w:p>
    <w:p w14:paraId="160F6C07" w14:textId="77777777" w:rsidR="00F24A59" w:rsidRDefault="00F24A59" w:rsidP="00F24A59">
      <w:pPr>
        <w:numPr>
          <w:ilvl w:val="0"/>
          <w:numId w:val="473"/>
        </w:numPr>
        <w:spacing w:after="240"/>
      </w:pPr>
      <w:r>
        <w:t>Time management and professional conduct in a salon</w:t>
      </w:r>
      <w:r>
        <w:br/>
      </w:r>
    </w:p>
    <w:p w14:paraId="68AFFF9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42EE1748" w14:textId="77777777" w:rsidR="00F24A59" w:rsidRDefault="00F24A59" w:rsidP="00F24A59">
      <w:pPr>
        <w:spacing w:before="240" w:after="240"/>
      </w:pPr>
      <w:r>
        <w:t xml:space="preserve">You’ll be awarded a </w:t>
      </w:r>
      <w:r>
        <w:rPr>
          <w:b/>
        </w:rPr>
        <w:t>“Certificate in Male Barbering”</w:t>
      </w:r>
      <w:r>
        <w:t xml:space="preserve"> upon successful completion, officially certifying you as a </w:t>
      </w:r>
      <w:r>
        <w:rPr>
          <w:b/>
        </w:rPr>
        <w:t>Certified Barber</w:t>
      </w:r>
      <w:r>
        <w:t>.</w:t>
      </w:r>
    </w:p>
    <w:p w14:paraId="42FFF88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0EF196E" w14:textId="77777777" w:rsidR="00F24A59" w:rsidRDefault="00F24A59" w:rsidP="00F24A59">
      <w:pPr>
        <w:numPr>
          <w:ilvl w:val="0"/>
          <w:numId w:val="384"/>
        </w:numPr>
        <w:spacing w:before="240"/>
      </w:pPr>
      <w:r>
        <w:t>Beginners passionate about men’s hair styling</w:t>
      </w:r>
      <w:r>
        <w:br/>
      </w:r>
    </w:p>
    <w:p w14:paraId="1FAF737E" w14:textId="77777777" w:rsidR="00F24A59" w:rsidRDefault="00F24A59" w:rsidP="00F24A59">
      <w:pPr>
        <w:numPr>
          <w:ilvl w:val="0"/>
          <w:numId w:val="384"/>
        </w:numPr>
      </w:pPr>
      <w:r>
        <w:t>Freshers wanting to start a barbering career</w:t>
      </w:r>
      <w:r>
        <w:br/>
      </w:r>
    </w:p>
    <w:p w14:paraId="28EE7D38" w14:textId="77777777" w:rsidR="00F24A59" w:rsidRDefault="00F24A59" w:rsidP="00F24A59">
      <w:pPr>
        <w:numPr>
          <w:ilvl w:val="0"/>
          <w:numId w:val="384"/>
        </w:numPr>
      </w:pPr>
      <w:r>
        <w:t>Salon assistants aiming to upgrade their skillset</w:t>
      </w:r>
      <w:r>
        <w:br/>
      </w:r>
    </w:p>
    <w:p w14:paraId="60469C04" w14:textId="77777777" w:rsidR="00F24A59" w:rsidRDefault="00F24A59" w:rsidP="00F24A59">
      <w:pPr>
        <w:numPr>
          <w:ilvl w:val="0"/>
          <w:numId w:val="384"/>
        </w:numPr>
      </w:pPr>
      <w:r>
        <w:t>Freelancers looking to specialize in male grooming</w:t>
      </w:r>
      <w:r>
        <w:br/>
      </w:r>
    </w:p>
    <w:p w14:paraId="0FDC3B05" w14:textId="77777777" w:rsidR="00F24A59" w:rsidRDefault="00F24A59" w:rsidP="00F24A59">
      <w:pPr>
        <w:numPr>
          <w:ilvl w:val="0"/>
          <w:numId w:val="384"/>
        </w:numPr>
        <w:spacing w:after="240"/>
      </w:pPr>
      <w:r>
        <w:t>Entrepreneurs planning to open a men’s salon</w:t>
      </w:r>
      <w:r>
        <w:br/>
      </w:r>
    </w:p>
    <w:p w14:paraId="0ED0E212" w14:textId="77777777" w:rsidR="00F24A59" w:rsidRDefault="00F24A59" w:rsidP="00F24A59">
      <w:pPr>
        <w:spacing w:before="240" w:after="240"/>
      </w:pPr>
      <w:r>
        <w:t xml:space="preserve">Ready to shape the future—one haircut at a time? </w:t>
      </w:r>
      <w:r>
        <w:rPr>
          <w:rFonts w:ascii="Apple Color Emoji" w:hAnsi="Apple Color Emoji" w:cs="Apple Color Emoji"/>
        </w:rPr>
        <w:t>✂️</w:t>
      </w:r>
      <w:r>
        <w:br/>
        <w:t xml:space="preserve"> This course gives you the confidence, creativity, and real-world skills to succeed in the modern barbering industry.</w:t>
      </w:r>
    </w:p>
    <w:p w14:paraId="7E7D894D" w14:textId="77777777" w:rsidR="00F24A59" w:rsidRDefault="00F24A59" w:rsidP="00F24A59">
      <w:pPr>
        <w:spacing w:before="240" w:after="24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lastRenderedPageBreak/>
        <w:t xml:space="preserve">Course Name: </w:t>
      </w:r>
      <w:ins w:id="47" w:author="Ghanishth Dhiman" w:date="2025-05-14T06:13:00Z">
        <w:r>
          <w:rPr>
            <w:rPrChange w:id="48" w:author="Ghanishth Dhiman" w:date="2025-05-14T06:13:00Z">
              <w:rPr>
                <w:b/>
                <w:color w:val="980000"/>
                <w:sz w:val="28"/>
                <w:szCs w:val="28"/>
              </w:rPr>
            </w:rPrChange>
          </w:rPr>
          <w:t>Barbering Pro Course</w:t>
        </w:r>
      </w:ins>
      <w:del w:id="49" w:author="Ghanishth Dhiman" w:date="2025-05-14T06:13:00Z">
        <w:r>
          <w:rPr>
            <w:rPrChange w:id="50" w:author="Ghanishth Dhiman" w:date="2025-05-14T06:13:00Z">
              <w:rPr>
                <w:b/>
                <w:color w:val="980000"/>
                <w:sz w:val="28"/>
                <w:szCs w:val="28"/>
              </w:rPr>
            </w:rPrChange>
          </w:rPr>
          <w:delText>ADVANCE COURSE IN MALE BARBERING</w:delText>
        </w:r>
      </w:del>
    </w:p>
    <w:p w14:paraId="31095B17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</w:t>
      </w:r>
      <w:commentRangeStart w:id="51"/>
      <w:commentRangeStart w:id="52"/>
      <w:commentRangeStart w:id="53"/>
      <w:commentRangeStart w:id="54"/>
      <w:commentRangeStart w:id="55"/>
      <w:r>
        <w:t>ODQ67</w:t>
      </w:r>
      <w:r>
        <w:br/>
      </w:r>
      <w:commentRangeEnd w:id="51"/>
      <w:r>
        <w:commentReference w:id="51"/>
      </w:r>
      <w:commentRangeEnd w:id="52"/>
      <w:r>
        <w:commentReference w:id="52"/>
      </w:r>
      <w:commentRangeEnd w:id="53"/>
      <w:r>
        <w:commentReference w:id="53"/>
      </w:r>
      <w:commentRangeEnd w:id="54"/>
      <w:r>
        <w:commentReference w:id="54"/>
      </w:r>
      <w:commentRangeEnd w:id="55"/>
      <w:r>
        <w:commentReference w:id="55"/>
      </w:r>
      <w:r>
        <w:t xml:space="preserve"> </w:t>
      </w:r>
      <w:r>
        <w:rPr>
          <w:b/>
        </w:rPr>
        <w:t>Duration:</w:t>
      </w:r>
      <w:r>
        <w:t xml:space="preserve"> 4 Months</w:t>
      </w:r>
      <w:r>
        <w:br/>
        <w:t xml:space="preserve"> </w:t>
      </w:r>
      <w:r>
        <w:rPr>
          <w:b/>
        </w:rPr>
        <w:t>Certification Awarded:</w:t>
      </w:r>
      <w:r>
        <w:t xml:space="preserve"> </w:t>
      </w:r>
      <w:commentRangeStart w:id="56"/>
      <w:commentRangeStart w:id="57"/>
      <w:commentRangeStart w:id="58"/>
      <w:commentRangeStart w:id="59"/>
      <w:commentRangeStart w:id="60"/>
      <w:r>
        <w:t>Certificate</w:t>
      </w:r>
      <w:commentRangeEnd w:id="56"/>
      <w:r>
        <w:commentReference w:id="56"/>
      </w:r>
      <w:commentRangeEnd w:id="57"/>
      <w:r>
        <w:commentReference w:id="57"/>
      </w:r>
      <w:commentRangeEnd w:id="58"/>
      <w:r>
        <w:commentReference w:id="58"/>
      </w:r>
      <w:commentRangeEnd w:id="59"/>
      <w:r>
        <w:commentReference w:id="59"/>
      </w:r>
      <w:commentRangeEnd w:id="60"/>
      <w:r>
        <w:commentReference w:id="60"/>
      </w:r>
      <w:r>
        <w:br/>
        <w:t xml:space="preserve"> </w:t>
      </w:r>
      <w:r>
        <w:rPr>
          <w:b/>
        </w:rPr>
        <w:t>Certified As:</w:t>
      </w:r>
      <w:r>
        <w:t xml:space="preserve"> Certified Barber</w:t>
      </w:r>
    </w:p>
    <w:p w14:paraId="4EF84E7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6E6B4D3" w14:textId="77777777" w:rsidR="00F24A59" w:rsidRDefault="00F24A59" w:rsidP="00F24A59">
      <w:pPr>
        <w:spacing w:before="240" w:after="240"/>
      </w:pPr>
      <w:r>
        <w:t>This course sets you up for a successful and skilled career in the fast-growing world of men’s grooming. Upon completion, you can step into roles such as:</w:t>
      </w:r>
    </w:p>
    <w:p w14:paraId="7BB3BFB7" w14:textId="77777777" w:rsidR="00F24A59" w:rsidRDefault="00F24A59" w:rsidP="00F24A59">
      <w:pPr>
        <w:numPr>
          <w:ilvl w:val="0"/>
          <w:numId w:val="690"/>
        </w:numPr>
        <w:spacing w:before="240"/>
      </w:pPr>
      <w:r>
        <w:t>Professional Barber at a Salon or Barbershop</w:t>
      </w:r>
      <w:r>
        <w:br/>
      </w:r>
    </w:p>
    <w:p w14:paraId="39CED11B" w14:textId="77777777" w:rsidR="00F24A59" w:rsidRDefault="00F24A59" w:rsidP="00F24A59">
      <w:pPr>
        <w:numPr>
          <w:ilvl w:val="0"/>
          <w:numId w:val="690"/>
        </w:numPr>
      </w:pPr>
      <w:r>
        <w:t>Freelance Barber or Personal Groomer</w:t>
      </w:r>
      <w:r>
        <w:br/>
      </w:r>
    </w:p>
    <w:p w14:paraId="4E38DBCA" w14:textId="77777777" w:rsidR="00F24A59" w:rsidRDefault="00F24A59" w:rsidP="00F24A59">
      <w:pPr>
        <w:numPr>
          <w:ilvl w:val="0"/>
          <w:numId w:val="690"/>
        </w:numPr>
      </w:pPr>
      <w:r>
        <w:t>Beard &amp; Hair Styling Specialist</w:t>
      </w:r>
      <w:r>
        <w:br/>
      </w:r>
    </w:p>
    <w:p w14:paraId="7654AC32" w14:textId="77777777" w:rsidR="00F24A59" w:rsidRDefault="00F24A59" w:rsidP="00F24A59">
      <w:pPr>
        <w:numPr>
          <w:ilvl w:val="0"/>
          <w:numId w:val="690"/>
        </w:numPr>
      </w:pPr>
      <w:r>
        <w:t>Hair Colour &amp; Treatment Expert</w:t>
      </w:r>
      <w:r>
        <w:br/>
      </w:r>
    </w:p>
    <w:p w14:paraId="295EF5DF" w14:textId="77777777" w:rsidR="00F24A59" w:rsidRDefault="00F24A59" w:rsidP="00F24A59">
      <w:pPr>
        <w:numPr>
          <w:ilvl w:val="0"/>
          <w:numId w:val="690"/>
        </w:numPr>
      </w:pPr>
      <w:r>
        <w:t>Men’s Grooming Trainer or Educator</w:t>
      </w:r>
      <w:r>
        <w:br/>
      </w:r>
    </w:p>
    <w:p w14:paraId="3B0B41A8" w14:textId="77777777" w:rsidR="00F24A59" w:rsidRDefault="00F24A59" w:rsidP="00F24A59">
      <w:pPr>
        <w:numPr>
          <w:ilvl w:val="0"/>
          <w:numId w:val="690"/>
        </w:numPr>
      </w:pPr>
      <w:r>
        <w:t>Stylist for Events, Shoots, and Celebrities</w:t>
      </w:r>
      <w:r>
        <w:br/>
      </w:r>
    </w:p>
    <w:p w14:paraId="39E2951C" w14:textId="77777777" w:rsidR="00F24A59" w:rsidRDefault="00F24A59" w:rsidP="00F24A59">
      <w:pPr>
        <w:numPr>
          <w:ilvl w:val="0"/>
          <w:numId w:val="690"/>
        </w:numPr>
        <w:spacing w:after="240"/>
      </w:pPr>
      <w:r>
        <w:t>Salon Owner or Independent Studio Operator</w:t>
      </w:r>
      <w:r>
        <w:br/>
      </w:r>
    </w:p>
    <w:p w14:paraId="447F2D29" w14:textId="77777777" w:rsidR="00F24A59" w:rsidRDefault="00F24A59" w:rsidP="00F24A59">
      <w:pPr>
        <w:spacing w:before="240" w:after="240"/>
      </w:pPr>
      <w:r>
        <w:t>You’ll not only master current trends but also develop deep knowledge of barbering tools, cuts, treatments, and styling – making you job-ready from day one.</w:t>
      </w:r>
    </w:p>
    <w:p w14:paraId="5DF45D8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02B3EF0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‍♂️ </w:t>
      </w:r>
      <w:r>
        <w:rPr>
          <w:b/>
        </w:rPr>
        <w:t>Hair Cutting &amp; Styling Techniques</w:t>
      </w:r>
    </w:p>
    <w:p w14:paraId="4BE51510" w14:textId="77777777" w:rsidR="00F24A59" w:rsidRDefault="00F24A59" w:rsidP="00F24A59">
      <w:pPr>
        <w:numPr>
          <w:ilvl w:val="0"/>
          <w:numId w:val="390"/>
        </w:numPr>
        <w:spacing w:before="240"/>
      </w:pPr>
      <w:r>
        <w:t>Full Scissor Cuts, Buzz Cuts, Fades (Classic, Low, High, Razor)</w:t>
      </w:r>
      <w:r>
        <w:br/>
      </w:r>
    </w:p>
    <w:p w14:paraId="2E65F1E4" w14:textId="77777777" w:rsidR="00F24A59" w:rsidRDefault="00F24A59" w:rsidP="00F24A59">
      <w:pPr>
        <w:numPr>
          <w:ilvl w:val="0"/>
          <w:numId w:val="390"/>
        </w:numPr>
      </w:pPr>
      <w:r>
        <w:t>Trendy Haircuts like Quiff, Pompadour, Crop, Comb Over, Mullet</w:t>
      </w:r>
      <w:r>
        <w:br/>
      </w:r>
    </w:p>
    <w:p w14:paraId="17FD719A" w14:textId="77777777" w:rsidR="00F24A59" w:rsidRDefault="00F24A59" w:rsidP="00F24A59">
      <w:pPr>
        <w:numPr>
          <w:ilvl w:val="0"/>
          <w:numId w:val="390"/>
        </w:numPr>
      </w:pPr>
      <w:r>
        <w:t>Scissor/Clipper Over Comb Method</w:t>
      </w:r>
      <w:r>
        <w:br/>
      </w:r>
    </w:p>
    <w:p w14:paraId="70FBD624" w14:textId="77777777" w:rsidR="00F24A59" w:rsidRDefault="00F24A59" w:rsidP="00F24A59">
      <w:pPr>
        <w:numPr>
          <w:ilvl w:val="0"/>
          <w:numId w:val="390"/>
        </w:numPr>
        <w:spacing w:after="240"/>
      </w:pPr>
      <w:r>
        <w:t>Styling: Ironing, Blow Drying, Matte/Wet Look Finishing</w:t>
      </w:r>
      <w:r>
        <w:br/>
      </w:r>
    </w:p>
    <w:p w14:paraId="085321E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🧔</w:t>
      </w:r>
      <w:r>
        <w:t xml:space="preserve"> </w:t>
      </w:r>
      <w:r>
        <w:rPr>
          <w:b/>
        </w:rPr>
        <w:t>Beard Grooming &amp; Shaving</w:t>
      </w:r>
    </w:p>
    <w:p w14:paraId="7849953A" w14:textId="77777777" w:rsidR="00F24A59" w:rsidRDefault="00F24A59" w:rsidP="00F24A59">
      <w:pPr>
        <w:numPr>
          <w:ilvl w:val="0"/>
          <w:numId w:val="742"/>
        </w:numPr>
        <w:spacing w:before="240"/>
      </w:pPr>
      <w:r>
        <w:lastRenderedPageBreak/>
        <w:t>Classic &amp; Trendy Beard Styles: French Beard, Duck Tail, Faded, Verdi</w:t>
      </w:r>
      <w:r>
        <w:br/>
      </w:r>
    </w:p>
    <w:p w14:paraId="39EED63F" w14:textId="77777777" w:rsidR="00F24A59" w:rsidRDefault="00F24A59" w:rsidP="00F24A59">
      <w:pPr>
        <w:numPr>
          <w:ilvl w:val="0"/>
          <w:numId w:val="742"/>
        </w:numPr>
      </w:pPr>
      <w:r>
        <w:t>Trimmer &amp; Clipper Beard Shaping</w:t>
      </w:r>
      <w:r>
        <w:br/>
      </w:r>
    </w:p>
    <w:p w14:paraId="1A9DF240" w14:textId="77777777" w:rsidR="00F24A59" w:rsidRDefault="00F24A59" w:rsidP="00F24A59">
      <w:pPr>
        <w:numPr>
          <w:ilvl w:val="0"/>
          <w:numId w:val="742"/>
        </w:numPr>
        <w:spacing w:after="240"/>
      </w:pPr>
      <w:r>
        <w:t>Wet &amp; Brushless Shaving with Hot Towel Therapy</w:t>
      </w:r>
      <w:r>
        <w:br/>
      </w:r>
    </w:p>
    <w:p w14:paraId="3863400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Hair Coloring &amp; Tattooing</w:t>
      </w:r>
    </w:p>
    <w:p w14:paraId="529CA1B7" w14:textId="77777777" w:rsidR="00F24A59" w:rsidRDefault="00F24A59" w:rsidP="00F24A59">
      <w:pPr>
        <w:numPr>
          <w:ilvl w:val="0"/>
          <w:numId w:val="463"/>
        </w:numPr>
        <w:spacing w:before="240"/>
      </w:pPr>
      <w:r>
        <w:t>Global and Temporary Colouring</w:t>
      </w:r>
      <w:r>
        <w:br/>
      </w:r>
    </w:p>
    <w:p w14:paraId="5DF4BA67" w14:textId="77777777" w:rsidR="00F24A59" w:rsidRDefault="00F24A59" w:rsidP="00F24A59">
      <w:pPr>
        <w:numPr>
          <w:ilvl w:val="0"/>
          <w:numId w:val="463"/>
        </w:numPr>
      </w:pPr>
      <w:r>
        <w:t>Highlights: Foil, Frosting Cap, Root Touch-Up</w:t>
      </w:r>
      <w:r>
        <w:br/>
      </w:r>
    </w:p>
    <w:p w14:paraId="109FE1DB" w14:textId="77777777" w:rsidR="00F24A59" w:rsidRDefault="00F24A59" w:rsidP="00F24A59">
      <w:pPr>
        <w:numPr>
          <w:ilvl w:val="0"/>
          <w:numId w:val="463"/>
        </w:numPr>
        <w:spacing w:after="240"/>
      </w:pPr>
      <w:r>
        <w:t>Creative Hair Tattoos &amp; Razor Finishing Lines</w:t>
      </w:r>
      <w:r>
        <w:br/>
      </w:r>
    </w:p>
    <w:p w14:paraId="60A8394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Hair &amp; Spa Treatments</w:t>
      </w:r>
    </w:p>
    <w:p w14:paraId="30A9D413" w14:textId="77777777" w:rsidR="00F24A59" w:rsidRDefault="00F24A59" w:rsidP="00F24A59">
      <w:pPr>
        <w:numPr>
          <w:ilvl w:val="0"/>
          <w:numId w:val="266"/>
        </w:numPr>
        <w:spacing w:before="240"/>
      </w:pPr>
      <w:r>
        <w:t>Hair Diagnosis &amp; Hair Science Basics</w:t>
      </w:r>
      <w:r>
        <w:br/>
      </w:r>
    </w:p>
    <w:p w14:paraId="7E39A5BB" w14:textId="77777777" w:rsidR="00F24A59" w:rsidRDefault="00F24A59" w:rsidP="00F24A59">
      <w:pPr>
        <w:numPr>
          <w:ilvl w:val="0"/>
          <w:numId w:val="266"/>
        </w:numPr>
      </w:pPr>
      <w:r>
        <w:t>Hair Smoothening, Rebonding, Keratin, Perming</w:t>
      </w:r>
      <w:r>
        <w:br/>
      </w:r>
    </w:p>
    <w:p w14:paraId="0497E60E" w14:textId="77777777" w:rsidR="00F24A59" w:rsidRDefault="00F24A59" w:rsidP="00F24A59">
      <w:pPr>
        <w:numPr>
          <w:ilvl w:val="0"/>
          <w:numId w:val="266"/>
        </w:numPr>
        <w:spacing w:after="240"/>
      </w:pPr>
      <w:r>
        <w:t>Hair Spa for Anti-Dandruff &amp; Hair Fall Solutions</w:t>
      </w:r>
      <w:r>
        <w:br/>
      </w:r>
    </w:p>
    <w:p w14:paraId="526168F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Skin &amp; Face Care for Men</w:t>
      </w:r>
    </w:p>
    <w:p w14:paraId="7E03FF26" w14:textId="77777777" w:rsidR="00F24A59" w:rsidRDefault="00F24A59" w:rsidP="00F24A59">
      <w:pPr>
        <w:numPr>
          <w:ilvl w:val="0"/>
          <w:numId w:val="599"/>
        </w:numPr>
        <w:spacing w:before="240"/>
      </w:pPr>
      <w:r>
        <w:t>Face Exfoliation, De-Tan, Peel-Off Masks, Facials</w:t>
      </w:r>
      <w:r>
        <w:br/>
      </w:r>
    </w:p>
    <w:p w14:paraId="7A6062F1" w14:textId="77777777" w:rsidR="00F24A59" w:rsidRDefault="00F24A59" w:rsidP="00F24A59">
      <w:pPr>
        <w:numPr>
          <w:ilvl w:val="0"/>
          <w:numId w:val="599"/>
        </w:numPr>
      </w:pPr>
      <w:r>
        <w:t>Eyebrow Defining &amp; Waxing (Face, Arms, Legs)</w:t>
      </w:r>
      <w:r>
        <w:br/>
      </w:r>
    </w:p>
    <w:p w14:paraId="5EC0A76B" w14:textId="77777777" w:rsidR="00F24A59" w:rsidRDefault="00F24A59" w:rsidP="00F24A59">
      <w:pPr>
        <w:numPr>
          <w:ilvl w:val="0"/>
          <w:numId w:val="599"/>
        </w:numPr>
      </w:pPr>
      <w:r>
        <w:t>Hot &amp; Cold Towel Therapies</w:t>
      </w:r>
      <w:r>
        <w:br/>
      </w:r>
    </w:p>
    <w:p w14:paraId="1FE3950E" w14:textId="77777777" w:rsidR="00F24A59" w:rsidRDefault="00F24A59" w:rsidP="00F24A59">
      <w:pPr>
        <w:numPr>
          <w:ilvl w:val="0"/>
          <w:numId w:val="599"/>
        </w:numPr>
        <w:spacing w:after="240"/>
      </w:pPr>
      <w:r>
        <w:t>Look &amp; Learn: Male Hair Patching Demo</w:t>
      </w:r>
      <w:r>
        <w:br/>
      </w:r>
    </w:p>
    <w:p w14:paraId="78DA041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b/>
        </w:rPr>
        <w:t>Tools, Safety &amp; Professionalism</w:t>
      </w:r>
    </w:p>
    <w:p w14:paraId="5EDCB80E" w14:textId="77777777" w:rsidR="00F24A59" w:rsidRDefault="00F24A59" w:rsidP="00F24A59">
      <w:pPr>
        <w:numPr>
          <w:ilvl w:val="0"/>
          <w:numId w:val="687"/>
        </w:numPr>
        <w:spacing w:before="240"/>
      </w:pPr>
      <w:r>
        <w:t>Tool Handling: Scissors, Clippers, Razors</w:t>
      </w:r>
      <w:r>
        <w:br/>
      </w:r>
    </w:p>
    <w:p w14:paraId="548DE41A" w14:textId="77777777" w:rsidR="00F24A59" w:rsidRDefault="00F24A59" w:rsidP="00F24A59">
      <w:pPr>
        <w:numPr>
          <w:ilvl w:val="0"/>
          <w:numId w:val="687"/>
        </w:numPr>
      </w:pPr>
      <w:r>
        <w:t>Workplace Hygiene &amp; Setup</w:t>
      </w:r>
      <w:r>
        <w:br/>
      </w:r>
    </w:p>
    <w:p w14:paraId="62748C50" w14:textId="77777777" w:rsidR="00F24A59" w:rsidRDefault="00F24A59" w:rsidP="00F24A59">
      <w:pPr>
        <w:numPr>
          <w:ilvl w:val="0"/>
          <w:numId w:val="687"/>
        </w:numPr>
      </w:pPr>
      <w:r>
        <w:t>Professional Image and Client Interaction</w:t>
      </w:r>
      <w:r>
        <w:br/>
      </w:r>
    </w:p>
    <w:p w14:paraId="2C37D538" w14:textId="77777777" w:rsidR="00F24A59" w:rsidRDefault="00F24A59" w:rsidP="00F24A59">
      <w:pPr>
        <w:numPr>
          <w:ilvl w:val="0"/>
          <w:numId w:val="687"/>
        </w:numPr>
        <w:spacing w:after="240"/>
      </w:pPr>
      <w:r>
        <w:lastRenderedPageBreak/>
        <w:t>Product Knowledge and Usage</w:t>
      </w:r>
      <w:r>
        <w:br/>
      </w:r>
    </w:p>
    <w:p w14:paraId="74FB9E5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3F7012A" w14:textId="77777777" w:rsidR="00F24A59" w:rsidRDefault="00F24A59" w:rsidP="00F24A59">
      <w:pPr>
        <w:spacing w:before="240" w:after="240"/>
      </w:pPr>
      <w:r>
        <w:t xml:space="preserve">On successful completion, you will receive a </w:t>
      </w:r>
      <w:r>
        <w:rPr>
          <w:b/>
        </w:rPr>
        <w:t>Certificate of Completion</w:t>
      </w:r>
      <w:r>
        <w:t xml:space="preserve"> and be certified as a </w:t>
      </w:r>
      <w:r>
        <w:rPr>
          <w:b/>
        </w:rPr>
        <w:t>Professional Barber</w:t>
      </w:r>
      <w:r>
        <w:t xml:space="preserve"> – a valuable credential to begin or boost your career.</w:t>
      </w:r>
    </w:p>
    <w:p w14:paraId="65F4AF0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t xml:space="preserve"> This course is ideal for:</w:t>
      </w:r>
    </w:p>
    <w:p w14:paraId="76EC7D3B" w14:textId="77777777" w:rsidR="00F24A59" w:rsidRDefault="00F24A59" w:rsidP="00F24A59">
      <w:pPr>
        <w:numPr>
          <w:ilvl w:val="0"/>
          <w:numId w:val="714"/>
        </w:numPr>
        <w:spacing w:before="240"/>
      </w:pPr>
      <w:r>
        <w:t>Freshers passionate about men's grooming</w:t>
      </w:r>
      <w:r>
        <w:br/>
      </w:r>
    </w:p>
    <w:p w14:paraId="698D35C5" w14:textId="77777777" w:rsidR="00F24A59" w:rsidRDefault="00F24A59" w:rsidP="00F24A59">
      <w:pPr>
        <w:numPr>
          <w:ilvl w:val="0"/>
          <w:numId w:val="714"/>
        </w:numPr>
      </w:pPr>
      <w:r>
        <w:t>Salon staff looking to upgrade their barbering skills</w:t>
      </w:r>
      <w:r>
        <w:br/>
      </w:r>
    </w:p>
    <w:p w14:paraId="6954B1A3" w14:textId="77777777" w:rsidR="00F24A59" w:rsidRDefault="00F24A59" w:rsidP="00F24A59">
      <w:pPr>
        <w:numPr>
          <w:ilvl w:val="0"/>
          <w:numId w:val="714"/>
        </w:numPr>
      </w:pPr>
      <w:r>
        <w:t>Freelance hairdressers aiming to go pro</w:t>
      </w:r>
      <w:r>
        <w:br/>
      </w:r>
    </w:p>
    <w:p w14:paraId="712FA9B5" w14:textId="77777777" w:rsidR="00F24A59" w:rsidRDefault="00F24A59" w:rsidP="00F24A59">
      <w:pPr>
        <w:numPr>
          <w:ilvl w:val="0"/>
          <w:numId w:val="714"/>
        </w:numPr>
      </w:pPr>
      <w:r>
        <w:t>Individuals wanting to open a barbershop</w:t>
      </w:r>
      <w:r>
        <w:br/>
      </w:r>
    </w:p>
    <w:p w14:paraId="4C8E6962" w14:textId="77777777" w:rsidR="00F24A59" w:rsidRDefault="00F24A59" w:rsidP="00F24A59">
      <w:pPr>
        <w:numPr>
          <w:ilvl w:val="0"/>
          <w:numId w:val="714"/>
        </w:numPr>
      </w:pPr>
      <w:r>
        <w:t>Makeup artists wanting to expand into hair and beard services</w:t>
      </w:r>
      <w:r>
        <w:br/>
      </w:r>
    </w:p>
    <w:p w14:paraId="0E6DAC59" w14:textId="77777777" w:rsidR="00F24A59" w:rsidRDefault="00F24A59" w:rsidP="00F24A59">
      <w:pPr>
        <w:numPr>
          <w:ilvl w:val="0"/>
          <w:numId w:val="714"/>
        </w:numPr>
        <w:spacing w:after="240"/>
      </w:pPr>
      <w:r>
        <w:t>Anyone interested in building a modern, high-demand grooming career</w:t>
      </w:r>
    </w:p>
    <w:p w14:paraId="20797A59" w14:textId="77777777" w:rsidR="00F24A59" w:rsidRDefault="00F24A59" w:rsidP="00F24A59">
      <w:pPr>
        <w:spacing w:before="240" w:after="240"/>
        <w:rPr>
          <w:b/>
        </w:rPr>
      </w:pPr>
    </w:p>
    <w:p w14:paraId="6F575BA8" w14:textId="77777777" w:rsidR="00F24A59" w:rsidRDefault="00F24A59" w:rsidP="00F24A59">
      <w:pPr>
        <w:spacing w:before="240" w:after="240"/>
      </w:pPr>
      <w:r>
        <w:rPr>
          <w:b/>
          <w:sz w:val="28"/>
          <w:szCs w:val="28"/>
        </w:rPr>
        <w:t xml:space="preserve">                           Course Name: Hairdressing Techniques &amp; Skills</w:t>
      </w:r>
      <w:r>
        <w:br/>
      </w:r>
      <w:r>
        <w:br/>
        <w:t xml:space="preserve"> </w:t>
      </w:r>
      <w:r>
        <w:rPr>
          <w:b/>
        </w:rPr>
        <w:t>Course Code:</w:t>
      </w:r>
      <w:r>
        <w:t xml:space="preserve"> OCQ70</w:t>
      </w:r>
      <w:r>
        <w:br/>
        <w:t xml:space="preserve"> </w:t>
      </w:r>
      <w:r>
        <w:rPr>
          <w:b/>
        </w:rPr>
        <w:t>Duration:</w:t>
      </w:r>
      <w:r>
        <w:t xml:space="preserve"> 1 Month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Hairdresser</w:t>
      </w:r>
    </w:p>
    <w:p w14:paraId="0564262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Unlock your future in the beauty and hair industry with real, in-demand skills! After completing this course, you can work as:</w:t>
      </w:r>
    </w:p>
    <w:p w14:paraId="6E17A19E" w14:textId="77777777" w:rsidR="00F24A59" w:rsidRDefault="00F24A59" w:rsidP="00F24A59">
      <w:pPr>
        <w:numPr>
          <w:ilvl w:val="0"/>
          <w:numId w:val="245"/>
        </w:numPr>
        <w:spacing w:before="240"/>
      </w:pPr>
      <w:r>
        <w:t>Professional HairDresser in salons, spas, or freelance</w:t>
      </w:r>
      <w:r>
        <w:br/>
      </w:r>
    </w:p>
    <w:p w14:paraId="1BA01E3D" w14:textId="77777777" w:rsidR="00F24A59" w:rsidRDefault="00F24A59" w:rsidP="00F24A59">
      <w:pPr>
        <w:numPr>
          <w:ilvl w:val="0"/>
          <w:numId w:val="245"/>
        </w:numPr>
      </w:pPr>
      <w:r>
        <w:t>Men’s Grooming Expert or Barber</w:t>
      </w:r>
      <w:r>
        <w:br/>
      </w:r>
    </w:p>
    <w:p w14:paraId="68B4DCF4" w14:textId="77777777" w:rsidR="00F24A59" w:rsidRDefault="00F24A59" w:rsidP="00F24A59">
      <w:pPr>
        <w:numPr>
          <w:ilvl w:val="0"/>
          <w:numId w:val="245"/>
        </w:numPr>
      </w:pPr>
      <w:r>
        <w:t>Hair Spa &amp; Treatment Specialist</w:t>
      </w:r>
      <w:r>
        <w:br/>
      </w:r>
    </w:p>
    <w:p w14:paraId="7D8D71D3" w14:textId="77777777" w:rsidR="00F24A59" w:rsidRDefault="00F24A59" w:rsidP="00F24A59">
      <w:pPr>
        <w:numPr>
          <w:ilvl w:val="0"/>
          <w:numId w:val="245"/>
        </w:numPr>
      </w:pPr>
      <w:r>
        <w:t>Hair Styling Artist for parties, shoots, or bridal events</w:t>
      </w:r>
      <w:r>
        <w:br/>
      </w:r>
    </w:p>
    <w:p w14:paraId="3654AF27" w14:textId="77777777" w:rsidR="00F24A59" w:rsidRDefault="00F24A59" w:rsidP="00F24A59">
      <w:pPr>
        <w:numPr>
          <w:ilvl w:val="0"/>
          <w:numId w:val="245"/>
        </w:numPr>
        <w:spacing w:after="240"/>
      </w:pPr>
      <w:r>
        <w:t>Assistant to Senior Stylists or open your own setup</w:t>
      </w:r>
      <w:r>
        <w:br/>
      </w:r>
    </w:p>
    <w:p w14:paraId="69D03C9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</w:t>
      </w:r>
      <w:r>
        <w:rPr>
          <w:b/>
        </w:rPr>
        <w:t>Skills You Will Learn</w:t>
      </w:r>
    </w:p>
    <w:p w14:paraId="74B23DE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Dresser Skills</w:t>
      </w:r>
    </w:p>
    <w:p w14:paraId="74FCE1B0" w14:textId="77777777" w:rsidR="00F24A59" w:rsidRDefault="00F24A59" w:rsidP="00F24A59">
      <w:pPr>
        <w:numPr>
          <w:ilvl w:val="0"/>
          <w:numId w:val="291"/>
        </w:numPr>
        <w:spacing w:before="240"/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i/>
        </w:rPr>
        <w:t>Basic Haircuts for Women</w:t>
      </w:r>
      <w:r>
        <w:t>:</w:t>
      </w:r>
      <w:r>
        <w:br/>
      </w:r>
    </w:p>
    <w:p w14:paraId="246B0E02" w14:textId="77777777" w:rsidR="00F24A59" w:rsidRDefault="00F24A59" w:rsidP="00F24A59">
      <w:pPr>
        <w:numPr>
          <w:ilvl w:val="1"/>
          <w:numId w:val="291"/>
        </w:numPr>
      </w:pPr>
      <w:r>
        <w:t>One Length Cut</w:t>
      </w:r>
      <w:r>
        <w:br/>
      </w:r>
    </w:p>
    <w:p w14:paraId="3A0519F3" w14:textId="77777777" w:rsidR="00F24A59" w:rsidRDefault="00F24A59" w:rsidP="00F24A59">
      <w:pPr>
        <w:numPr>
          <w:ilvl w:val="1"/>
          <w:numId w:val="291"/>
        </w:numPr>
      </w:pPr>
      <w:r>
        <w:t>Bob Cut</w:t>
      </w:r>
      <w:r>
        <w:br/>
      </w:r>
    </w:p>
    <w:p w14:paraId="70C15418" w14:textId="77777777" w:rsidR="00F24A59" w:rsidRDefault="00F24A59" w:rsidP="00F24A59">
      <w:pPr>
        <w:numPr>
          <w:ilvl w:val="1"/>
          <w:numId w:val="291"/>
        </w:numPr>
      </w:pPr>
      <w:r>
        <w:t>Forward Graduation</w:t>
      </w:r>
      <w:r>
        <w:br/>
      </w:r>
    </w:p>
    <w:p w14:paraId="43C40E3C" w14:textId="77777777" w:rsidR="00F24A59" w:rsidRDefault="00F24A59" w:rsidP="00F24A59">
      <w:pPr>
        <w:numPr>
          <w:ilvl w:val="1"/>
          <w:numId w:val="291"/>
        </w:numPr>
      </w:pPr>
      <w:r>
        <w:t>Reverse Graduation</w:t>
      </w:r>
      <w:r>
        <w:br/>
      </w:r>
    </w:p>
    <w:p w14:paraId="5362F4D4" w14:textId="77777777" w:rsidR="00F24A59" w:rsidRDefault="00F24A59" w:rsidP="00F24A59">
      <w:pPr>
        <w:numPr>
          <w:ilvl w:val="0"/>
          <w:numId w:val="291"/>
        </w:numPr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i/>
        </w:rPr>
        <w:t>Basic Barbering for Men</w:t>
      </w:r>
      <w:r>
        <w:t>:</w:t>
      </w:r>
      <w:r>
        <w:br/>
      </w:r>
    </w:p>
    <w:p w14:paraId="16574B79" w14:textId="77777777" w:rsidR="00F24A59" w:rsidRDefault="00F24A59" w:rsidP="00F24A59">
      <w:pPr>
        <w:numPr>
          <w:ilvl w:val="1"/>
          <w:numId w:val="291"/>
        </w:numPr>
      </w:pPr>
      <w:r>
        <w:t>Trimming</w:t>
      </w:r>
      <w:r>
        <w:br/>
      </w:r>
    </w:p>
    <w:p w14:paraId="2DF72E5C" w14:textId="77777777" w:rsidR="00F24A59" w:rsidRDefault="00F24A59" w:rsidP="00F24A59">
      <w:pPr>
        <w:numPr>
          <w:ilvl w:val="1"/>
          <w:numId w:val="291"/>
        </w:numPr>
      </w:pPr>
      <w:r>
        <w:t>Cleaning Technique</w:t>
      </w:r>
      <w:r>
        <w:br/>
      </w:r>
    </w:p>
    <w:p w14:paraId="7EBA4B3F" w14:textId="77777777" w:rsidR="00F24A59" w:rsidRDefault="00F24A59" w:rsidP="00F24A59">
      <w:pPr>
        <w:numPr>
          <w:ilvl w:val="1"/>
          <w:numId w:val="291"/>
        </w:numPr>
        <w:spacing w:after="240"/>
      </w:pPr>
      <w:r>
        <w:t>Basic Shave</w:t>
      </w:r>
      <w:r>
        <w:br/>
      </w:r>
    </w:p>
    <w:p w14:paraId="4BE5A93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Hair &amp; Scalp Treatments</w:t>
      </w:r>
    </w:p>
    <w:p w14:paraId="4498C000" w14:textId="77777777" w:rsidR="00F24A59" w:rsidRDefault="00F24A59" w:rsidP="00F24A59">
      <w:pPr>
        <w:numPr>
          <w:ilvl w:val="0"/>
          <w:numId w:val="197"/>
        </w:numPr>
        <w:spacing w:before="240"/>
      </w:pPr>
      <w:r>
        <w:t>Hair Spa process</w:t>
      </w:r>
      <w:r>
        <w:br/>
      </w:r>
    </w:p>
    <w:p w14:paraId="330A9BDD" w14:textId="77777777" w:rsidR="00F24A59" w:rsidRDefault="00F24A59" w:rsidP="00F24A59">
      <w:pPr>
        <w:numPr>
          <w:ilvl w:val="0"/>
          <w:numId w:val="197"/>
        </w:numPr>
        <w:spacing w:after="240"/>
      </w:pPr>
      <w:r>
        <w:t>Head Massage with pressure points</w:t>
      </w:r>
      <w:r>
        <w:br/>
      </w:r>
    </w:p>
    <w:p w14:paraId="390A3B4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Color &amp; Chemical Work</w:t>
      </w:r>
    </w:p>
    <w:p w14:paraId="58913CBB" w14:textId="77777777" w:rsidR="00F24A59" w:rsidRDefault="00F24A59" w:rsidP="00F24A59">
      <w:pPr>
        <w:numPr>
          <w:ilvl w:val="0"/>
          <w:numId w:val="424"/>
        </w:numPr>
        <w:spacing w:before="240"/>
      </w:pPr>
      <w:r>
        <w:t>Global Hair Coloring (Men &amp; Women)</w:t>
      </w:r>
      <w:r>
        <w:br/>
      </w:r>
    </w:p>
    <w:p w14:paraId="56D3AA46" w14:textId="77777777" w:rsidR="00F24A59" w:rsidRDefault="00F24A59" w:rsidP="00F24A59">
      <w:pPr>
        <w:numPr>
          <w:ilvl w:val="0"/>
          <w:numId w:val="424"/>
        </w:numPr>
      </w:pPr>
      <w:r>
        <w:t>Understanding Base Colors</w:t>
      </w:r>
      <w:r>
        <w:br/>
      </w:r>
    </w:p>
    <w:p w14:paraId="11381F31" w14:textId="77777777" w:rsidR="00F24A59" w:rsidRDefault="00F24A59" w:rsidP="00F24A59">
      <w:pPr>
        <w:numPr>
          <w:ilvl w:val="0"/>
          <w:numId w:val="424"/>
        </w:numPr>
        <w:spacing w:after="240"/>
      </w:pPr>
      <w:r>
        <w:t>Hair Rebonding techniques</w:t>
      </w:r>
      <w:r>
        <w:br/>
      </w:r>
    </w:p>
    <w:p w14:paraId="3111538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💁</w:t>
      </w:r>
      <w:r>
        <w:t xml:space="preserve">‍♀️ </w:t>
      </w:r>
      <w:r>
        <w:rPr>
          <w:b/>
        </w:rPr>
        <w:t>Hair Styling Techniques</w:t>
      </w:r>
    </w:p>
    <w:p w14:paraId="00BE026B" w14:textId="77777777" w:rsidR="00F24A59" w:rsidRDefault="00F24A59" w:rsidP="00F24A59">
      <w:pPr>
        <w:numPr>
          <w:ilvl w:val="0"/>
          <w:numId w:val="467"/>
        </w:numPr>
        <w:spacing w:before="240"/>
      </w:pPr>
      <w:r>
        <w:t>Braiding Styles:</w:t>
      </w:r>
      <w:r>
        <w:br/>
      </w:r>
    </w:p>
    <w:p w14:paraId="146F61F8" w14:textId="77777777" w:rsidR="00F24A59" w:rsidRDefault="00F24A59" w:rsidP="00F24A59">
      <w:pPr>
        <w:numPr>
          <w:ilvl w:val="1"/>
          <w:numId w:val="467"/>
        </w:numPr>
      </w:pPr>
      <w:r>
        <w:t>3 Strands</w:t>
      </w:r>
      <w:r>
        <w:br/>
      </w:r>
    </w:p>
    <w:p w14:paraId="100E292F" w14:textId="77777777" w:rsidR="00F24A59" w:rsidRDefault="00F24A59" w:rsidP="00F24A59">
      <w:pPr>
        <w:numPr>
          <w:ilvl w:val="1"/>
          <w:numId w:val="467"/>
        </w:numPr>
      </w:pPr>
      <w:r>
        <w:lastRenderedPageBreak/>
        <w:t>5 Strands</w:t>
      </w:r>
      <w:r>
        <w:br/>
      </w:r>
    </w:p>
    <w:p w14:paraId="0A4EB6FF" w14:textId="77777777" w:rsidR="00F24A59" w:rsidRDefault="00F24A59" w:rsidP="00F24A59">
      <w:pPr>
        <w:numPr>
          <w:ilvl w:val="1"/>
          <w:numId w:val="467"/>
        </w:numPr>
      </w:pPr>
      <w:r>
        <w:t>French Braid</w:t>
      </w:r>
      <w:r>
        <w:br/>
      </w:r>
    </w:p>
    <w:p w14:paraId="08CF1857" w14:textId="77777777" w:rsidR="00F24A59" w:rsidRDefault="00F24A59" w:rsidP="00F24A59">
      <w:pPr>
        <w:numPr>
          <w:ilvl w:val="1"/>
          <w:numId w:val="467"/>
        </w:numPr>
      </w:pPr>
      <w:r>
        <w:t>Dutch Braid</w:t>
      </w:r>
      <w:r>
        <w:br/>
      </w:r>
    </w:p>
    <w:p w14:paraId="0BE56636" w14:textId="77777777" w:rsidR="00F24A59" w:rsidRDefault="00F24A59" w:rsidP="00F24A59">
      <w:pPr>
        <w:numPr>
          <w:ilvl w:val="0"/>
          <w:numId w:val="467"/>
        </w:numPr>
        <w:spacing w:after="240"/>
      </w:pPr>
      <w:r>
        <w:t>Thermal Styling &amp; Blow Dry</w:t>
      </w:r>
      <w:r>
        <w:br/>
      </w:r>
    </w:p>
    <w:p w14:paraId="7A8EE1F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b/>
        </w:rPr>
        <w:t>Theory &amp; Product Knowledge</w:t>
      </w:r>
    </w:p>
    <w:p w14:paraId="567FE010" w14:textId="77777777" w:rsidR="00F24A59" w:rsidRDefault="00F24A59" w:rsidP="00F24A59">
      <w:pPr>
        <w:numPr>
          <w:ilvl w:val="0"/>
          <w:numId w:val="677"/>
        </w:numPr>
        <w:spacing w:before="240"/>
      </w:pPr>
      <w:r>
        <w:t>Hair Anatomy: Structure &amp; Growth Cycle</w:t>
      </w:r>
      <w:r>
        <w:br/>
      </w:r>
    </w:p>
    <w:p w14:paraId="02C3BCBA" w14:textId="77777777" w:rsidR="00F24A59" w:rsidRDefault="00F24A59" w:rsidP="00F24A59">
      <w:pPr>
        <w:numPr>
          <w:ilvl w:val="0"/>
          <w:numId w:val="677"/>
        </w:numPr>
      </w:pPr>
      <w:r>
        <w:t>Use of Professional Hair Tools</w:t>
      </w:r>
      <w:r>
        <w:br/>
      </w:r>
    </w:p>
    <w:p w14:paraId="2A2BE92A" w14:textId="77777777" w:rsidR="00F24A59" w:rsidRDefault="00F24A59" w:rsidP="00F24A59">
      <w:pPr>
        <w:numPr>
          <w:ilvl w:val="0"/>
          <w:numId w:val="677"/>
        </w:numPr>
        <w:spacing w:after="240"/>
      </w:pPr>
      <w:r>
        <w:t>Product handling &amp; application techniques</w:t>
      </w:r>
      <w:r>
        <w:br/>
      </w:r>
    </w:p>
    <w:p w14:paraId="719CAF9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2308778A" w14:textId="77777777" w:rsidR="00F24A59" w:rsidRDefault="00F24A59" w:rsidP="00F24A59">
      <w:pPr>
        <w:numPr>
          <w:ilvl w:val="0"/>
          <w:numId w:val="451"/>
        </w:numPr>
        <w:spacing w:before="240"/>
      </w:pPr>
      <w:r>
        <w:t>Personal Grooming &amp; Hygiene</w:t>
      </w:r>
      <w:r>
        <w:br/>
      </w:r>
    </w:p>
    <w:p w14:paraId="16DEBA95" w14:textId="77777777" w:rsidR="00F24A59" w:rsidRDefault="00F24A59" w:rsidP="00F24A59">
      <w:pPr>
        <w:numPr>
          <w:ilvl w:val="0"/>
          <w:numId w:val="451"/>
        </w:numPr>
      </w:pPr>
      <w:r>
        <w:t>Client Etiquette &amp; Professional Image</w:t>
      </w:r>
      <w:r>
        <w:br/>
      </w:r>
    </w:p>
    <w:p w14:paraId="79A8AA9C" w14:textId="77777777" w:rsidR="00F24A59" w:rsidRDefault="00F24A59" w:rsidP="00F24A59">
      <w:pPr>
        <w:numPr>
          <w:ilvl w:val="0"/>
          <w:numId w:val="451"/>
        </w:numPr>
        <w:spacing w:after="240"/>
      </w:pPr>
      <w:r>
        <w:t>Dress Code &amp; Work Ethics</w:t>
      </w:r>
      <w:r>
        <w:br/>
      </w:r>
    </w:p>
    <w:p w14:paraId="56A6239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 will receive a </w:t>
      </w:r>
      <w:r>
        <w:rPr>
          <w:b/>
        </w:rPr>
        <w:t>Certificate in Hair Dressing Techniques &amp; Skills</w:t>
      </w:r>
      <w:r>
        <w:t xml:space="preserve"> and earn the title of a </w:t>
      </w:r>
      <w:r>
        <w:rPr>
          <w:b/>
        </w:rPr>
        <w:t>Certified Hair Dresser</w:t>
      </w:r>
      <w:r>
        <w:t xml:space="preserve"> – ready for the salon floor!</w:t>
      </w:r>
    </w:p>
    <w:p w14:paraId="3EB17BD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perfect for:</w:t>
      </w:r>
    </w:p>
    <w:p w14:paraId="39E85187" w14:textId="77777777" w:rsidR="00F24A59" w:rsidRDefault="00F24A59" w:rsidP="00F24A59">
      <w:pPr>
        <w:numPr>
          <w:ilvl w:val="0"/>
          <w:numId w:val="600"/>
        </w:numPr>
        <w:spacing w:before="240"/>
      </w:pPr>
      <w:r>
        <w:t>Freshers looking to enter the beauty industry</w:t>
      </w:r>
      <w:r>
        <w:br/>
      </w:r>
    </w:p>
    <w:p w14:paraId="208C75E5" w14:textId="77777777" w:rsidR="00F24A59" w:rsidRDefault="00F24A59" w:rsidP="00F24A59">
      <w:pPr>
        <w:numPr>
          <w:ilvl w:val="0"/>
          <w:numId w:val="600"/>
        </w:numPr>
      </w:pPr>
      <w:r>
        <w:t>Salon owners wanting to upskill or train staff</w:t>
      </w:r>
      <w:r>
        <w:br/>
      </w:r>
    </w:p>
    <w:p w14:paraId="4793A177" w14:textId="77777777" w:rsidR="00F24A59" w:rsidRDefault="00F24A59" w:rsidP="00F24A59">
      <w:pPr>
        <w:numPr>
          <w:ilvl w:val="0"/>
          <w:numId w:val="600"/>
        </w:numPr>
      </w:pPr>
      <w:r>
        <w:t>Freelancers and makeup artists wanting to add hair to their service menu</w:t>
      </w:r>
      <w:r>
        <w:br/>
      </w:r>
    </w:p>
    <w:p w14:paraId="05A632D1" w14:textId="77777777" w:rsidR="00F24A59" w:rsidRDefault="00F24A59" w:rsidP="00F24A59">
      <w:pPr>
        <w:numPr>
          <w:ilvl w:val="0"/>
          <w:numId w:val="600"/>
        </w:numPr>
        <w:spacing w:after="240"/>
      </w:pPr>
      <w:r>
        <w:t>Anyone passionate about hair styling and grooming</w:t>
      </w:r>
    </w:p>
    <w:p w14:paraId="53F83492" w14:textId="77777777" w:rsidR="00F24A59" w:rsidRDefault="00F24A59" w:rsidP="00F24A59">
      <w:pPr>
        <w:spacing w:before="240" w:after="240"/>
      </w:pPr>
    </w:p>
    <w:p w14:paraId="7405AB2A" w14:textId="77777777" w:rsidR="00F24A59" w:rsidRDefault="00F24A59" w:rsidP="00F24A59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Course Name: Hair Styling Essentials</w:t>
      </w:r>
    </w:p>
    <w:p w14:paraId="18845A34" w14:textId="77777777" w:rsidR="00F24A59" w:rsidRDefault="00F24A59" w:rsidP="00F24A59">
      <w:pPr>
        <w:spacing w:before="240" w:after="240"/>
      </w:pPr>
      <w:r>
        <w:lastRenderedPageBreak/>
        <w:br/>
        <w:t xml:space="preserve"> </w:t>
      </w:r>
      <w:r>
        <w:rPr>
          <w:b/>
        </w:rPr>
        <w:t>Course Code:</w:t>
      </w:r>
      <w:r>
        <w:t xml:space="preserve"> OCQ107</w:t>
      </w:r>
      <w:r>
        <w:br/>
        <w:t xml:space="preserve"> </w:t>
      </w:r>
      <w:r>
        <w:rPr>
          <w:b/>
        </w:rPr>
        <w:t>Duration:</w:t>
      </w:r>
      <w:r>
        <w:t xml:space="preserve"> 11 Days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 Stylist</w:t>
      </w:r>
    </w:p>
    <w:p w14:paraId="28853E9B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into the world of professional hairstyling with confidence. This course prepares you for real salon work and freelance opportunities:</w:t>
      </w:r>
    </w:p>
    <w:p w14:paraId="1ABF7F40" w14:textId="77777777" w:rsidR="00F24A59" w:rsidRDefault="00F24A59" w:rsidP="00F24A59">
      <w:pPr>
        <w:numPr>
          <w:ilvl w:val="0"/>
          <w:numId w:val="221"/>
        </w:numPr>
        <w:spacing w:before="240"/>
      </w:pPr>
      <w:r>
        <w:t>Hair Stylist at salons or beauty studios</w:t>
      </w:r>
      <w:r>
        <w:br/>
      </w:r>
    </w:p>
    <w:p w14:paraId="3F8183E8" w14:textId="77777777" w:rsidR="00F24A59" w:rsidRDefault="00F24A59" w:rsidP="00F24A59">
      <w:pPr>
        <w:numPr>
          <w:ilvl w:val="0"/>
          <w:numId w:val="221"/>
        </w:numPr>
      </w:pPr>
      <w:r>
        <w:t>Bridal Hair Artist</w:t>
      </w:r>
      <w:r>
        <w:br/>
      </w:r>
    </w:p>
    <w:p w14:paraId="66AE23F6" w14:textId="77777777" w:rsidR="00F24A59" w:rsidRDefault="00F24A59" w:rsidP="00F24A59">
      <w:pPr>
        <w:numPr>
          <w:ilvl w:val="0"/>
          <w:numId w:val="221"/>
        </w:numPr>
      </w:pPr>
      <w:r>
        <w:t>Freelance Hairdresser for shoots &amp; events</w:t>
      </w:r>
      <w:r>
        <w:br/>
      </w:r>
    </w:p>
    <w:p w14:paraId="41A6758D" w14:textId="77777777" w:rsidR="00F24A59" w:rsidRDefault="00F24A59" w:rsidP="00F24A59">
      <w:pPr>
        <w:numPr>
          <w:ilvl w:val="0"/>
          <w:numId w:val="221"/>
        </w:numPr>
      </w:pPr>
      <w:r>
        <w:t>Assistant to senior stylists in top salons</w:t>
      </w:r>
      <w:r>
        <w:br/>
      </w:r>
    </w:p>
    <w:p w14:paraId="29F86C41" w14:textId="77777777" w:rsidR="00F24A59" w:rsidRDefault="00F24A59" w:rsidP="00F24A59">
      <w:pPr>
        <w:numPr>
          <w:ilvl w:val="0"/>
          <w:numId w:val="221"/>
        </w:numPr>
        <w:spacing w:after="240"/>
      </w:pPr>
      <w:r>
        <w:t>Hair Styling Expert for makeup studios</w:t>
      </w:r>
      <w:r>
        <w:br/>
      </w:r>
    </w:p>
    <w:p w14:paraId="3A5DBEC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96C7E8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Salon-Style Thermal Hair Styling</w:t>
      </w:r>
      <w:r>
        <w:rPr>
          <w:b/>
        </w:rPr>
        <w:br/>
      </w:r>
      <w:r>
        <w:t xml:space="preserve"> Learn to use top tools to create smooth, voluminous, and long-lasting looks:</w:t>
      </w:r>
    </w:p>
    <w:p w14:paraId="123E0D22" w14:textId="77777777" w:rsidR="00F24A59" w:rsidRDefault="00F24A59" w:rsidP="00F24A59">
      <w:pPr>
        <w:numPr>
          <w:ilvl w:val="0"/>
          <w:numId w:val="481"/>
        </w:numPr>
        <w:spacing w:before="240"/>
      </w:pPr>
      <w:r>
        <w:t>Straightening with flat irons</w:t>
      </w:r>
      <w:r>
        <w:br/>
      </w:r>
    </w:p>
    <w:p w14:paraId="718A84E6" w14:textId="77777777" w:rsidR="00F24A59" w:rsidRDefault="00F24A59" w:rsidP="00F24A59">
      <w:pPr>
        <w:numPr>
          <w:ilvl w:val="0"/>
          <w:numId w:val="481"/>
        </w:numPr>
      </w:pPr>
      <w:r>
        <w:t>Creating waves with crimpers and wavers</w:t>
      </w:r>
      <w:r>
        <w:br/>
      </w:r>
    </w:p>
    <w:p w14:paraId="6A196A8E" w14:textId="77777777" w:rsidR="00F24A59" w:rsidRDefault="00F24A59" w:rsidP="00F24A59">
      <w:pPr>
        <w:numPr>
          <w:ilvl w:val="0"/>
          <w:numId w:val="481"/>
        </w:numPr>
      </w:pPr>
      <w:r>
        <w:t>Curls with curling tongs and hot rollers</w:t>
      </w:r>
      <w:r>
        <w:br/>
      </w:r>
    </w:p>
    <w:p w14:paraId="6C19C54A" w14:textId="77777777" w:rsidR="00F24A59" w:rsidRDefault="00F24A59" w:rsidP="00F24A59">
      <w:pPr>
        <w:numPr>
          <w:ilvl w:val="0"/>
          <w:numId w:val="481"/>
        </w:numPr>
        <w:spacing w:after="240"/>
      </w:pPr>
      <w:r>
        <w:t>Blow drying for volume, shine, and control</w:t>
      </w:r>
      <w:r>
        <w:br/>
      </w:r>
    </w:p>
    <w:p w14:paraId="33B2A3D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💦</w:t>
      </w:r>
      <w:r>
        <w:t xml:space="preserve"> </w:t>
      </w:r>
      <w:r>
        <w:rPr>
          <w:b/>
        </w:rPr>
        <w:t>Wet Styling with Velcro Rollers</w:t>
      </w:r>
    </w:p>
    <w:p w14:paraId="67434D09" w14:textId="77777777" w:rsidR="00F24A59" w:rsidRDefault="00F24A59" w:rsidP="00F24A59">
      <w:pPr>
        <w:numPr>
          <w:ilvl w:val="0"/>
          <w:numId w:val="227"/>
        </w:numPr>
        <w:spacing w:before="240" w:after="240"/>
      </w:pPr>
      <w:r>
        <w:t>Techniques to set hair for bounce and body without heat</w:t>
      </w:r>
      <w:r>
        <w:br/>
      </w:r>
    </w:p>
    <w:p w14:paraId="1BEF306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🧵</w:t>
      </w:r>
      <w:r>
        <w:t xml:space="preserve"> </w:t>
      </w:r>
      <w:r>
        <w:rPr>
          <w:b/>
        </w:rPr>
        <w:t>Creative Braiding Techniques</w:t>
      </w:r>
      <w:r>
        <w:rPr>
          <w:b/>
        </w:rPr>
        <w:br/>
      </w:r>
      <w:r>
        <w:t xml:space="preserve"> From basic to trendy, get hands-on with stylish braids:</w:t>
      </w:r>
    </w:p>
    <w:p w14:paraId="421FD879" w14:textId="77777777" w:rsidR="00F24A59" w:rsidRDefault="00F24A59" w:rsidP="00F24A59">
      <w:pPr>
        <w:numPr>
          <w:ilvl w:val="0"/>
          <w:numId w:val="567"/>
        </w:numPr>
        <w:spacing w:before="240"/>
      </w:pPr>
      <w:r>
        <w:t>3-strand, 4-strand, 5-strand braids</w:t>
      </w:r>
      <w:r>
        <w:br/>
      </w:r>
    </w:p>
    <w:p w14:paraId="5AC06EA0" w14:textId="77777777" w:rsidR="00F24A59" w:rsidRDefault="00F24A59" w:rsidP="00F24A59">
      <w:pPr>
        <w:numPr>
          <w:ilvl w:val="0"/>
          <w:numId w:val="567"/>
        </w:numPr>
      </w:pPr>
      <w:r>
        <w:lastRenderedPageBreak/>
        <w:t>Rope &amp; bubble braids</w:t>
      </w:r>
      <w:r>
        <w:br/>
      </w:r>
    </w:p>
    <w:p w14:paraId="2360D3B5" w14:textId="77777777" w:rsidR="00F24A59" w:rsidRDefault="00F24A59" w:rsidP="00F24A59">
      <w:pPr>
        <w:numPr>
          <w:ilvl w:val="0"/>
          <w:numId w:val="567"/>
        </w:numPr>
      </w:pPr>
      <w:r>
        <w:t>Texture ponytails</w:t>
      </w:r>
      <w:r>
        <w:br/>
      </w:r>
    </w:p>
    <w:p w14:paraId="54A68997" w14:textId="77777777" w:rsidR="00F24A59" w:rsidRDefault="00F24A59" w:rsidP="00F24A59">
      <w:pPr>
        <w:numPr>
          <w:ilvl w:val="0"/>
          <w:numId w:val="567"/>
        </w:numPr>
      </w:pPr>
      <w:r>
        <w:t>French, Dutch &amp; fishtail braids</w:t>
      </w:r>
      <w:r>
        <w:br/>
      </w:r>
    </w:p>
    <w:p w14:paraId="13F94099" w14:textId="77777777" w:rsidR="00F24A59" w:rsidRDefault="00F24A59" w:rsidP="00F24A59">
      <w:pPr>
        <w:numPr>
          <w:ilvl w:val="0"/>
          <w:numId w:val="567"/>
        </w:numPr>
        <w:spacing w:after="240"/>
      </w:pPr>
      <w:r>
        <w:t>Twisting styles &amp; volume puffs</w:t>
      </w:r>
      <w:r>
        <w:br/>
      </w:r>
    </w:p>
    <w:p w14:paraId="5C2FDFC8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🍩</w:t>
      </w:r>
      <w:r>
        <w:t xml:space="preserve"> </w:t>
      </w:r>
      <w:r>
        <w:rPr>
          <w:b/>
        </w:rPr>
        <w:t>Classic &amp; Trendy Hair Buns</w:t>
      </w:r>
      <w:r>
        <w:rPr>
          <w:b/>
        </w:rPr>
        <w:br/>
      </w:r>
      <w:r>
        <w:t xml:space="preserve"> Master elegant updos for parties, weddings, or daily looks:</w:t>
      </w:r>
    </w:p>
    <w:p w14:paraId="33A8F052" w14:textId="77777777" w:rsidR="00F24A59" w:rsidRDefault="00F24A59" w:rsidP="00F24A59">
      <w:pPr>
        <w:numPr>
          <w:ilvl w:val="0"/>
          <w:numId w:val="287"/>
        </w:numPr>
        <w:spacing w:before="240"/>
      </w:pPr>
      <w:r>
        <w:t>Traditional and messy buns</w:t>
      </w:r>
      <w:r>
        <w:br/>
      </w:r>
    </w:p>
    <w:p w14:paraId="73184C82" w14:textId="77777777" w:rsidR="00F24A59" w:rsidRDefault="00F24A59" w:rsidP="00F24A59">
      <w:pPr>
        <w:numPr>
          <w:ilvl w:val="0"/>
          <w:numId w:val="287"/>
        </w:numPr>
      </w:pPr>
      <w:r>
        <w:t>Apple bun &amp; French bun</w:t>
      </w:r>
      <w:r>
        <w:br/>
      </w:r>
    </w:p>
    <w:p w14:paraId="063C0573" w14:textId="77777777" w:rsidR="00F24A59" w:rsidRDefault="00F24A59" w:rsidP="00F24A59">
      <w:pPr>
        <w:numPr>
          <w:ilvl w:val="0"/>
          <w:numId w:val="287"/>
        </w:numPr>
      </w:pPr>
      <w:r>
        <w:t>Puff with or without stuffing</w:t>
      </w:r>
      <w:r>
        <w:br/>
      </w:r>
    </w:p>
    <w:p w14:paraId="47A9C7BF" w14:textId="77777777" w:rsidR="00F24A59" w:rsidRDefault="00F24A59" w:rsidP="00F24A59">
      <w:pPr>
        <w:numPr>
          <w:ilvl w:val="0"/>
          <w:numId w:val="287"/>
        </w:numPr>
        <w:spacing w:after="240"/>
      </w:pPr>
      <w:r>
        <w:t>Multiple bun rolls for creative hairstyles</w:t>
      </w:r>
      <w:r>
        <w:br/>
      </w:r>
    </w:p>
    <w:p w14:paraId="5760C25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Client Handling</w:t>
      </w:r>
    </w:p>
    <w:p w14:paraId="360CD9FA" w14:textId="77777777" w:rsidR="00F24A59" w:rsidRDefault="00F24A59" w:rsidP="00F24A59">
      <w:pPr>
        <w:numPr>
          <w:ilvl w:val="0"/>
          <w:numId w:val="726"/>
        </w:numPr>
        <w:spacing w:before="240"/>
      </w:pPr>
      <w:r>
        <w:t>How to consult clients for suitable styles</w:t>
      </w:r>
      <w:r>
        <w:br/>
      </w:r>
    </w:p>
    <w:p w14:paraId="26131926" w14:textId="77777777" w:rsidR="00F24A59" w:rsidRDefault="00F24A59" w:rsidP="00F24A59">
      <w:pPr>
        <w:numPr>
          <w:ilvl w:val="0"/>
          <w:numId w:val="726"/>
        </w:numPr>
      </w:pPr>
      <w:r>
        <w:t>Time management &amp; hygiene practices</w:t>
      </w:r>
      <w:r>
        <w:br/>
      </w:r>
    </w:p>
    <w:p w14:paraId="45B88BAA" w14:textId="77777777" w:rsidR="00F24A59" w:rsidRDefault="00F24A59" w:rsidP="00F24A59">
      <w:pPr>
        <w:numPr>
          <w:ilvl w:val="0"/>
          <w:numId w:val="726"/>
        </w:numPr>
        <w:spacing w:after="240"/>
      </w:pPr>
      <w:r>
        <w:t>Presenting yourself as a professional stylist</w:t>
      </w:r>
      <w:r>
        <w:br/>
      </w:r>
    </w:p>
    <w:p w14:paraId="53D2CFD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 will be awarded a </w:t>
      </w:r>
      <w:r>
        <w:rPr>
          <w:b/>
        </w:rPr>
        <w:t>Certificate in Hair Styling Essentials</w:t>
      </w:r>
      <w:r>
        <w:t xml:space="preserve"> upon successful completion, certifying you as a </w:t>
      </w:r>
      <w:r>
        <w:rPr>
          <w:b/>
        </w:rPr>
        <w:t>Certified Hair Stylist</w:t>
      </w:r>
      <w:r>
        <w:t>.</w:t>
      </w:r>
    </w:p>
    <w:p w14:paraId="597BAE0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perfect for:</w:t>
      </w:r>
    </w:p>
    <w:p w14:paraId="78D08E0C" w14:textId="77777777" w:rsidR="00F24A59" w:rsidRDefault="00F24A59" w:rsidP="00F24A59">
      <w:pPr>
        <w:numPr>
          <w:ilvl w:val="0"/>
          <w:numId w:val="200"/>
        </w:numPr>
        <w:spacing w:before="240"/>
      </w:pPr>
      <w:r>
        <w:t>Beginners entering the beauty industry</w:t>
      </w:r>
      <w:r>
        <w:br/>
      </w:r>
    </w:p>
    <w:p w14:paraId="73E64915" w14:textId="77777777" w:rsidR="00F24A59" w:rsidRDefault="00F24A59" w:rsidP="00F24A59">
      <w:pPr>
        <w:numPr>
          <w:ilvl w:val="0"/>
          <w:numId w:val="200"/>
        </w:numPr>
      </w:pPr>
      <w:r>
        <w:t>Makeup artists wanting to add hairstyling</w:t>
      </w:r>
      <w:r>
        <w:br/>
      </w:r>
    </w:p>
    <w:p w14:paraId="648EAC07" w14:textId="77777777" w:rsidR="00F24A59" w:rsidRDefault="00F24A59" w:rsidP="00F24A59">
      <w:pPr>
        <w:numPr>
          <w:ilvl w:val="0"/>
          <w:numId w:val="200"/>
        </w:numPr>
      </w:pPr>
      <w:r>
        <w:t>Freelancers and home service providers</w:t>
      </w:r>
      <w:r>
        <w:br/>
      </w:r>
    </w:p>
    <w:p w14:paraId="506A7D0E" w14:textId="77777777" w:rsidR="00F24A59" w:rsidRDefault="00F24A59" w:rsidP="00F24A59">
      <w:pPr>
        <w:numPr>
          <w:ilvl w:val="0"/>
          <w:numId w:val="200"/>
        </w:numPr>
      </w:pPr>
      <w:r>
        <w:t>Salon staff looking to upgrade skills</w:t>
      </w:r>
      <w:r>
        <w:br/>
      </w:r>
    </w:p>
    <w:p w14:paraId="204C6D3C" w14:textId="77777777" w:rsidR="00F24A59" w:rsidRDefault="00F24A59" w:rsidP="00F24A59">
      <w:pPr>
        <w:numPr>
          <w:ilvl w:val="0"/>
          <w:numId w:val="200"/>
        </w:numPr>
        <w:spacing w:after="240"/>
      </w:pPr>
      <w:r>
        <w:lastRenderedPageBreak/>
        <w:t>Passionate individuals who love hair styling</w:t>
      </w:r>
    </w:p>
    <w:p w14:paraId="2F0766E6" w14:textId="77777777" w:rsidR="00F24A59" w:rsidRDefault="00F24A59" w:rsidP="00F24A59">
      <w:pPr>
        <w:spacing w:before="240" w:after="240"/>
      </w:pPr>
      <w:r>
        <w:rPr>
          <w:b/>
          <w:sz w:val="28"/>
          <w:szCs w:val="28"/>
        </w:rPr>
        <w:t xml:space="preserve">            Course Name: </w:t>
      </w:r>
      <w:r>
        <w:t xml:space="preserve">Creative Hair Design Specialist Course </w:t>
      </w:r>
    </w:p>
    <w:p w14:paraId="4A033FB3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 xml:space="preserve"> OCQ108</w:t>
      </w:r>
      <w:r>
        <w:br/>
        <w:t xml:space="preserve"> </w:t>
      </w:r>
      <w:r>
        <w:rPr>
          <w:b/>
        </w:rPr>
        <w:t>Duration:</w:t>
      </w:r>
      <w:r>
        <w:t xml:space="preserve"> 13 Days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 STYLIST</w:t>
      </w:r>
    </w:p>
    <w:p w14:paraId="79AF8E1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into the world of professional hairstyling with confidence. This course prepares you for exciting roles such as:</w:t>
      </w:r>
    </w:p>
    <w:p w14:paraId="5EEA0C6C" w14:textId="77777777" w:rsidR="00F24A59" w:rsidRDefault="00F24A59" w:rsidP="00F24A59">
      <w:pPr>
        <w:numPr>
          <w:ilvl w:val="0"/>
          <w:numId w:val="235"/>
        </w:numPr>
        <w:spacing w:before="240"/>
      </w:pPr>
      <w:r>
        <w:t>Bridal Hair Stylist</w:t>
      </w:r>
      <w:r>
        <w:br/>
      </w:r>
    </w:p>
    <w:p w14:paraId="53EB7ACD" w14:textId="77777777" w:rsidR="00F24A59" w:rsidRDefault="00F24A59" w:rsidP="00F24A59">
      <w:pPr>
        <w:numPr>
          <w:ilvl w:val="0"/>
          <w:numId w:val="235"/>
        </w:numPr>
      </w:pPr>
      <w:r>
        <w:t>Salon Hair Expert</w:t>
      </w:r>
      <w:r>
        <w:br/>
      </w:r>
    </w:p>
    <w:p w14:paraId="0BD2F613" w14:textId="77777777" w:rsidR="00F24A59" w:rsidRDefault="00F24A59" w:rsidP="00F24A59">
      <w:pPr>
        <w:numPr>
          <w:ilvl w:val="0"/>
          <w:numId w:val="235"/>
        </w:numPr>
      </w:pPr>
      <w:r>
        <w:t>Freelance Event Stylist</w:t>
      </w:r>
      <w:r>
        <w:br/>
      </w:r>
    </w:p>
    <w:p w14:paraId="3736E416" w14:textId="77777777" w:rsidR="00F24A59" w:rsidRDefault="00F24A59" w:rsidP="00F24A59">
      <w:pPr>
        <w:numPr>
          <w:ilvl w:val="0"/>
          <w:numId w:val="235"/>
        </w:numPr>
      </w:pPr>
      <w:r>
        <w:t>Editorial / Fashion Show Stylist/Celebrity Artist.</w:t>
      </w:r>
      <w:r>
        <w:br/>
      </w:r>
    </w:p>
    <w:p w14:paraId="4FD8E7C6" w14:textId="77777777" w:rsidR="00F24A59" w:rsidRDefault="00F24A59" w:rsidP="00F24A59">
      <w:pPr>
        <w:numPr>
          <w:ilvl w:val="0"/>
          <w:numId w:val="235"/>
        </w:numPr>
        <w:spacing w:after="240"/>
      </w:pPr>
      <w:r>
        <w:t>Hair Styling Educator</w:t>
      </w:r>
      <w:r>
        <w:br/>
      </w:r>
    </w:p>
    <w:p w14:paraId="4F407138" w14:textId="77777777" w:rsidR="00F24A59" w:rsidRDefault="00F24A59" w:rsidP="00F24A59">
      <w:pPr>
        <w:spacing w:before="240" w:after="240"/>
      </w:pPr>
      <w:r>
        <w:br/>
      </w:r>
    </w:p>
    <w:p w14:paraId="7644467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45003E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Professional Hair Preparation &amp; Tool Handling</w:t>
      </w:r>
    </w:p>
    <w:p w14:paraId="7CB238BC" w14:textId="77777777" w:rsidR="00F24A59" w:rsidRDefault="00F24A59" w:rsidP="00F24A59">
      <w:pPr>
        <w:numPr>
          <w:ilvl w:val="0"/>
          <w:numId w:val="184"/>
        </w:numPr>
        <w:spacing w:before="240"/>
      </w:pPr>
      <w:r>
        <w:t>Understand the right way to prep hair for long-lasting styles</w:t>
      </w:r>
      <w:r>
        <w:br/>
      </w:r>
    </w:p>
    <w:p w14:paraId="5C378E9D" w14:textId="77777777" w:rsidR="00F24A59" w:rsidRDefault="00F24A59" w:rsidP="00F24A59">
      <w:pPr>
        <w:numPr>
          <w:ilvl w:val="0"/>
          <w:numId w:val="184"/>
        </w:numPr>
      </w:pPr>
      <w:r>
        <w:t>Get hands-on with thermal tools, sectioning combs, pins, and accessories</w:t>
      </w:r>
      <w:r>
        <w:br/>
      </w:r>
    </w:p>
    <w:p w14:paraId="5A6702B6" w14:textId="77777777" w:rsidR="00F24A59" w:rsidRDefault="00F24A59" w:rsidP="00F24A59">
      <w:pPr>
        <w:numPr>
          <w:ilvl w:val="0"/>
          <w:numId w:val="184"/>
        </w:numPr>
        <w:spacing w:after="240"/>
      </w:pPr>
      <w:r>
        <w:t>Learn about styling products and how to choose the right one for each client</w:t>
      </w:r>
      <w:r>
        <w:br/>
      </w:r>
    </w:p>
    <w:p w14:paraId="3CDFEC9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🦱</w:t>
      </w:r>
      <w:r>
        <w:t xml:space="preserve"> </w:t>
      </w:r>
      <w:r>
        <w:rPr>
          <w:b/>
        </w:rPr>
        <w:t>Braiding Mastery</w:t>
      </w:r>
    </w:p>
    <w:p w14:paraId="75851D78" w14:textId="77777777" w:rsidR="00F24A59" w:rsidRDefault="00F24A59" w:rsidP="00F24A59">
      <w:pPr>
        <w:numPr>
          <w:ilvl w:val="0"/>
          <w:numId w:val="597"/>
        </w:numPr>
        <w:spacing w:before="240"/>
      </w:pPr>
      <w:r>
        <w:t>Create modern, Instagram-worthy braids like Mermaid, Waterfall, Boho, Ladder, and Messy Braids</w:t>
      </w:r>
      <w:r>
        <w:br/>
      </w:r>
    </w:p>
    <w:p w14:paraId="0EC88E04" w14:textId="77777777" w:rsidR="00F24A59" w:rsidRDefault="00F24A59" w:rsidP="00F24A59">
      <w:pPr>
        <w:numPr>
          <w:ilvl w:val="0"/>
          <w:numId w:val="597"/>
        </w:numPr>
      </w:pPr>
      <w:r>
        <w:t>Perfect stylish front hairstyles – high volumes, slant puffs, and elegant bows</w:t>
      </w:r>
      <w:r>
        <w:br/>
      </w:r>
    </w:p>
    <w:p w14:paraId="3EFCE7E0" w14:textId="77777777" w:rsidR="00F24A59" w:rsidRDefault="00F24A59" w:rsidP="00F24A59">
      <w:pPr>
        <w:numPr>
          <w:ilvl w:val="0"/>
          <w:numId w:val="597"/>
        </w:numPr>
        <w:spacing w:after="240"/>
      </w:pPr>
      <w:r>
        <w:lastRenderedPageBreak/>
        <w:t>Adapt your styles to different face shapes for a custom, client-friendly finish</w:t>
      </w:r>
      <w:r>
        <w:br/>
      </w:r>
    </w:p>
    <w:p w14:paraId="07584D9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🎀</w:t>
      </w:r>
      <w:r>
        <w:t xml:space="preserve"> </w:t>
      </w:r>
      <w:r>
        <w:rPr>
          <w:b/>
        </w:rPr>
        <w:t>Hair Buns &amp; Bridal Perfection</w:t>
      </w:r>
    </w:p>
    <w:p w14:paraId="61A5BC86" w14:textId="77777777" w:rsidR="00F24A59" w:rsidRDefault="00F24A59" w:rsidP="00F24A59">
      <w:pPr>
        <w:numPr>
          <w:ilvl w:val="0"/>
          <w:numId w:val="631"/>
        </w:numPr>
        <w:spacing w:before="240"/>
      </w:pPr>
      <w:r>
        <w:t>Build volume and use stuffing techniques for fuller buns</w:t>
      </w:r>
      <w:r>
        <w:br/>
      </w:r>
    </w:p>
    <w:p w14:paraId="2E3E47A2" w14:textId="77777777" w:rsidR="00F24A59" w:rsidRDefault="00F24A59" w:rsidP="00F24A59">
      <w:pPr>
        <w:numPr>
          <w:ilvl w:val="0"/>
          <w:numId w:val="631"/>
        </w:numPr>
      </w:pPr>
      <w:r>
        <w:t>Master trendy and traditional bun styles: Side, Donut, Rose, and Bridal Buns</w:t>
      </w:r>
      <w:r>
        <w:br/>
      </w:r>
    </w:p>
    <w:p w14:paraId="264EDB5C" w14:textId="77777777" w:rsidR="00F24A59" w:rsidRDefault="00F24A59" w:rsidP="00F24A59">
      <w:pPr>
        <w:numPr>
          <w:ilvl w:val="0"/>
          <w:numId w:val="631"/>
        </w:numPr>
        <w:spacing w:after="240"/>
      </w:pPr>
      <w:r>
        <w:t>Design bridal looks with advanced front styling and professional finishing touches</w:t>
      </w:r>
      <w:r>
        <w:br/>
      </w:r>
    </w:p>
    <w:p w14:paraId="3A42132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💃</w:t>
      </w:r>
      <w:r>
        <w:t xml:space="preserve"> </w:t>
      </w:r>
      <w:r>
        <w:rPr>
          <w:b/>
        </w:rPr>
        <w:t>Glam &amp; Holiday Styling Techniques</w:t>
      </w:r>
    </w:p>
    <w:p w14:paraId="13E61BAF" w14:textId="77777777" w:rsidR="00F24A59" w:rsidRDefault="00F24A59" w:rsidP="00F24A59">
      <w:pPr>
        <w:numPr>
          <w:ilvl w:val="0"/>
          <w:numId w:val="368"/>
        </w:numPr>
        <w:spacing w:before="240"/>
      </w:pPr>
      <w:r>
        <w:t>Know when to use a curling iron vs. a flat iron to create soft waves</w:t>
      </w:r>
      <w:r>
        <w:br/>
      </w:r>
    </w:p>
    <w:p w14:paraId="7DC0D1DA" w14:textId="77777777" w:rsidR="00F24A59" w:rsidRDefault="00F24A59" w:rsidP="00F24A59">
      <w:pPr>
        <w:numPr>
          <w:ilvl w:val="0"/>
          <w:numId w:val="368"/>
        </w:numPr>
      </w:pPr>
      <w:r>
        <w:t>Learn the perfect ponytails – Swinger, Classic, and the Glam Holiday Ponytail</w:t>
      </w:r>
      <w:r>
        <w:br/>
      </w:r>
    </w:p>
    <w:p w14:paraId="693F8AC2" w14:textId="77777777" w:rsidR="00F24A59" w:rsidRDefault="00F24A59" w:rsidP="00F24A59">
      <w:pPr>
        <w:numPr>
          <w:ilvl w:val="0"/>
          <w:numId w:val="368"/>
        </w:numPr>
      </w:pPr>
      <w:r>
        <w:t>Understand the correct placement of extensions for both open and up-styles</w:t>
      </w:r>
      <w:r>
        <w:br/>
      </w:r>
    </w:p>
    <w:p w14:paraId="45BB2A57" w14:textId="77777777" w:rsidR="00F24A59" w:rsidRDefault="00F24A59" w:rsidP="00F24A59">
      <w:pPr>
        <w:numPr>
          <w:ilvl w:val="0"/>
          <w:numId w:val="368"/>
        </w:numPr>
        <w:spacing w:after="240"/>
      </w:pPr>
      <w:r>
        <w:t>Add festive touches for high-fashion, red-carpet-ready looks</w:t>
      </w:r>
      <w:r>
        <w:br/>
      </w:r>
    </w:p>
    <w:p w14:paraId="38541A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0D924A95" w14:textId="77777777" w:rsidR="00F24A59" w:rsidRDefault="00F24A59" w:rsidP="00F24A59">
      <w:pPr>
        <w:numPr>
          <w:ilvl w:val="0"/>
          <w:numId w:val="594"/>
        </w:numPr>
        <w:spacing w:before="240"/>
      </w:pPr>
      <w:r>
        <w:t>Learn how to carry yourself as a pro stylist</w:t>
      </w:r>
      <w:r>
        <w:br/>
      </w:r>
    </w:p>
    <w:p w14:paraId="4043F704" w14:textId="77777777" w:rsidR="00F24A59" w:rsidRDefault="00F24A59" w:rsidP="00F24A59">
      <w:pPr>
        <w:numPr>
          <w:ilvl w:val="0"/>
          <w:numId w:val="594"/>
        </w:numPr>
      </w:pPr>
      <w:r>
        <w:t>Client handling, hygiene, and time management tips</w:t>
      </w:r>
      <w:r>
        <w:br/>
      </w:r>
    </w:p>
    <w:p w14:paraId="0A6839D6" w14:textId="77777777" w:rsidR="00F24A59" w:rsidRDefault="00F24A59" w:rsidP="00F24A59">
      <w:pPr>
        <w:numPr>
          <w:ilvl w:val="0"/>
          <w:numId w:val="594"/>
        </w:numPr>
        <w:spacing w:after="240"/>
      </w:pPr>
      <w:r>
        <w:t>Suggestions for styling consultations and making your work Instagram-ready</w:t>
      </w:r>
      <w:r>
        <w:br/>
      </w:r>
    </w:p>
    <w:p w14:paraId="5B7F7100" w14:textId="77777777" w:rsidR="00F24A59" w:rsidRDefault="00F24A59" w:rsidP="00F24A59">
      <w:pPr>
        <w:spacing w:before="240" w:after="240"/>
      </w:pPr>
    </w:p>
    <w:p w14:paraId="431EF7E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You will receive a </w:t>
      </w:r>
      <w:r>
        <w:rPr>
          <w:b/>
        </w:rPr>
        <w:t>Certificate in Advance Hair Styling</w:t>
      </w:r>
      <w:r>
        <w:t xml:space="preserve">, certifying you as a </w:t>
      </w:r>
      <w:r>
        <w:rPr>
          <w:b/>
        </w:rPr>
        <w:t>Certified Hair Stylist</w:t>
      </w:r>
      <w:r>
        <w:t xml:space="preserve"> recognized in the beauty and salon industry.</w:t>
      </w:r>
    </w:p>
    <w:p w14:paraId="1619FA4B" w14:textId="77777777" w:rsidR="00F24A59" w:rsidRDefault="00F24A59" w:rsidP="00F24A59">
      <w:pPr>
        <w:spacing w:before="240" w:after="240"/>
      </w:pPr>
    </w:p>
    <w:p w14:paraId="7DA3D5C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ideal for:</w:t>
      </w:r>
    </w:p>
    <w:p w14:paraId="114C2409" w14:textId="77777777" w:rsidR="00F24A59" w:rsidRDefault="00F24A59" w:rsidP="00F24A59">
      <w:pPr>
        <w:numPr>
          <w:ilvl w:val="0"/>
          <w:numId w:val="209"/>
        </w:numPr>
        <w:spacing w:before="240"/>
      </w:pPr>
      <w:r>
        <w:t>Aspiring hairstylists and beauty enthusiasts</w:t>
      </w:r>
      <w:r>
        <w:br/>
      </w:r>
    </w:p>
    <w:p w14:paraId="310F155B" w14:textId="77777777" w:rsidR="00F24A59" w:rsidRDefault="00F24A59" w:rsidP="00F24A59">
      <w:pPr>
        <w:numPr>
          <w:ilvl w:val="0"/>
          <w:numId w:val="209"/>
        </w:numPr>
      </w:pPr>
      <w:r>
        <w:lastRenderedPageBreak/>
        <w:t>Salon professionals looking to upskill</w:t>
      </w:r>
      <w:r>
        <w:br/>
      </w:r>
    </w:p>
    <w:p w14:paraId="2AB324B8" w14:textId="77777777" w:rsidR="00F24A59" w:rsidRDefault="00F24A59" w:rsidP="00F24A59">
      <w:pPr>
        <w:numPr>
          <w:ilvl w:val="0"/>
          <w:numId w:val="209"/>
        </w:numPr>
      </w:pPr>
      <w:r>
        <w:t>Freelancers and bridal artists</w:t>
      </w:r>
      <w:r>
        <w:br/>
      </w:r>
    </w:p>
    <w:p w14:paraId="35946675" w14:textId="77777777" w:rsidR="00F24A59" w:rsidRDefault="00F24A59" w:rsidP="00F24A59">
      <w:pPr>
        <w:numPr>
          <w:ilvl w:val="0"/>
          <w:numId w:val="209"/>
        </w:numPr>
      </w:pPr>
      <w:r>
        <w:t>Makeup artists who want to offer full glam packages</w:t>
      </w:r>
      <w:r>
        <w:br/>
      </w:r>
    </w:p>
    <w:p w14:paraId="192B7883" w14:textId="77777777" w:rsidR="00F24A59" w:rsidRDefault="00F24A59" w:rsidP="00F24A59">
      <w:pPr>
        <w:numPr>
          <w:ilvl w:val="0"/>
          <w:numId w:val="209"/>
        </w:numPr>
        <w:spacing w:after="240"/>
      </w:pPr>
      <w:r>
        <w:t>Anyone passionate about fashion-forward hair styling</w:t>
      </w:r>
      <w:r>
        <w:br/>
      </w:r>
    </w:p>
    <w:p w14:paraId="33BB038C" w14:textId="77777777" w:rsidR="00F24A59" w:rsidRDefault="00F24A59" w:rsidP="00F24A59">
      <w:pPr>
        <w:spacing w:before="240" w:after="240"/>
      </w:pPr>
    </w:p>
    <w:p w14:paraId="2883D00D" w14:textId="77777777" w:rsidR="00F24A59" w:rsidRDefault="00F24A59" w:rsidP="00F24A59">
      <w:pPr>
        <w:spacing w:before="240" w:after="240"/>
      </w:pPr>
      <w:r>
        <w:t>Ready to create head-turning hairstyles and wow your clients?</w:t>
      </w:r>
      <w:r>
        <w:br/>
        <w:t xml:space="preserve"> Join the </w:t>
      </w:r>
      <w:r>
        <w:rPr>
          <w:b/>
        </w:rPr>
        <w:t>Advance Hair Styling Certificate Course</w:t>
      </w:r>
      <w:r>
        <w:t xml:space="preserve"> and transform your passion into a professional career!</w:t>
      </w:r>
    </w:p>
    <w:p w14:paraId="63D1536B" w14:textId="77777777" w:rsidR="00F24A59" w:rsidRDefault="00F24A59" w:rsidP="00F24A59">
      <w:pPr>
        <w:spacing w:before="240" w:after="240"/>
        <w:rPr>
          <w:b/>
        </w:rPr>
      </w:pPr>
    </w:p>
    <w:p w14:paraId="707A21C2" w14:textId="77777777" w:rsidR="00F24A59" w:rsidRDefault="00F24A59" w:rsidP="00F24A5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Course Name: The Modern Hair Stylist Bootcamp</w:t>
      </w:r>
    </w:p>
    <w:p w14:paraId="186E1347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OCQ109</w:t>
      </w:r>
      <w:r>
        <w:br/>
        <w:t xml:space="preserve"> </w:t>
      </w:r>
      <w:r>
        <w:rPr>
          <w:b/>
        </w:rPr>
        <w:t>Duration:</w:t>
      </w:r>
      <w:r>
        <w:t xml:space="preserve"> 20 Days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HAIR DESIGNING</w:t>
      </w:r>
    </w:p>
    <w:p w14:paraId="51E651C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t xml:space="preserve"> This course opens doors to a range of exciting career paths in the beauty industry, where creativity meets client satisfaction.</w:t>
      </w:r>
    </w:p>
    <w:p w14:paraId="0BDB0D1E" w14:textId="77777777" w:rsidR="00F24A59" w:rsidRDefault="00F24A59" w:rsidP="00F24A59">
      <w:pPr>
        <w:numPr>
          <w:ilvl w:val="0"/>
          <w:numId w:val="483"/>
        </w:numPr>
        <w:spacing w:before="240"/>
      </w:pPr>
      <w:r>
        <w:t>Professional Hair Stylist in salons or freelance</w:t>
      </w:r>
      <w:r>
        <w:br/>
      </w:r>
    </w:p>
    <w:p w14:paraId="6D92ED9F" w14:textId="77777777" w:rsidR="00F24A59" w:rsidRDefault="00F24A59" w:rsidP="00F24A59">
      <w:pPr>
        <w:numPr>
          <w:ilvl w:val="0"/>
          <w:numId w:val="483"/>
        </w:numPr>
      </w:pPr>
      <w:r>
        <w:t>Bridal &amp; Occasion Hair Specialist</w:t>
      </w:r>
      <w:r>
        <w:br/>
      </w:r>
    </w:p>
    <w:p w14:paraId="38B2CFAB" w14:textId="77777777" w:rsidR="00F24A59" w:rsidRDefault="00F24A59" w:rsidP="00F24A59">
      <w:pPr>
        <w:numPr>
          <w:ilvl w:val="0"/>
          <w:numId w:val="483"/>
        </w:numPr>
      </w:pPr>
      <w:r>
        <w:t>Fashion Show &amp; Editorial Hair Artist</w:t>
      </w:r>
      <w:r>
        <w:br/>
      </w:r>
    </w:p>
    <w:p w14:paraId="3ED5A3F8" w14:textId="77777777" w:rsidR="00F24A59" w:rsidRDefault="00F24A59" w:rsidP="00F24A59">
      <w:pPr>
        <w:numPr>
          <w:ilvl w:val="0"/>
          <w:numId w:val="483"/>
        </w:numPr>
      </w:pPr>
      <w:r>
        <w:t>Salon Trainer or Hair Educator</w:t>
      </w:r>
      <w:r>
        <w:br/>
      </w:r>
    </w:p>
    <w:p w14:paraId="25003A8F" w14:textId="77777777" w:rsidR="00F24A59" w:rsidRDefault="00F24A59" w:rsidP="00F24A59">
      <w:pPr>
        <w:numPr>
          <w:ilvl w:val="0"/>
          <w:numId w:val="483"/>
        </w:numPr>
      </w:pPr>
      <w:r>
        <w:t>Hair Styling Influencer / Content Creator</w:t>
      </w:r>
      <w:r>
        <w:br/>
      </w:r>
    </w:p>
    <w:p w14:paraId="14D35525" w14:textId="77777777" w:rsidR="00F24A59" w:rsidRDefault="00F24A59" w:rsidP="00F24A59">
      <w:pPr>
        <w:numPr>
          <w:ilvl w:val="0"/>
          <w:numId w:val="483"/>
        </w:numPr>
      </w:pPr>
      <w:r>
        <w:t>Braiding Expert for cultural or modern styling</w:t>
      </w:r>
      <w:r>
        <w:br/>
      </w:r>
    </w:p>
    <w:p w14:paraId="0A763414" w14:textId="77777777" w:rsidR="00F24A59" w:rsidRDefault="00F24A59" w:rsidP="00F24A59">
      <w:pPr>
        <w:numPr>
          <w:ilvl w:val="0"/>
          <w:numId w:val="483"/>
        </w:numPr>
        <w:spacing w:after="240"/>
      </w:pPr>
      <w:r>
        <w:t>Stylist for shoots, events, and celebrities</w:t>
      </w:r>
      <w:r>
        <w:br/>
      </w:r>
    </w:p>
    <w:p w14:paraId="73B8894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09765FFA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💇</w:t>
      </w:r>
      <w:r>
        <w:t xml:space="preserve">‍♀ </w:t>
      </w:r>
      <w:r>
        <w:rPr>
          <w:b/>
        </w:rPr>
        <w:t>BRAIDING TECHNIQUES</w:t>
      </w:r>
      <w:r>
        <w:rPr>
          <w:b/>
        </w:rPr>
        <w:br/>
      </w:r>
      <w:r>
        <w:t xml:space="preserve"> Master the art of traditional and modern braids that last longer and wow every client:</w:t>
      </w:r>
    </w:p>
    <w:p w14:paraId="1D4CB9BD" w14:textId="77777777" w:rsidR="00F24A59" w:rsidRDefault="00F24A59" w:rsidP="00F24A59">
      <w:pPr>
        <w:numPr>
          <w:ilvl w:val="0"/>
          <w:numId w:val="174"/>
        </w:numPr>
        <w:spacing w:before="240"/>
      </w:pPr>
      <w:r>
        <w:t>Box Braids</w:t>
      </w:r>
      <w:r>
        <w:br/>
      </w:r>
    </w:p>
    <w:p w14:paraId="237E38D1" w14:textId="77777777" w:rsidR="00F24A59" w:rsidRDefault="00F24A59" w:rsidP="00F24A59">
      <w:pPr>
        <w:numPr>
          <w:ilvl w:val="0"/>
          <w:numId w:val="174"/>
        </w:numPr>
      </w:pPr>
      <w:r>
        <w:t>Cornrows</w:t>
      </w:r>
      <w:r>
        <w:br/>
      </w:r>
    </w:p>
    <w:p w14:paraId="3C566365" w14:textId="77777777" w:rsidR="00F24A59" w:rsidRDefault="00F24A59" w:rsidP="00F24A59">
      <w:pPr>
        <w:numPr>
          <w:ilvl w:val="0"/>
          <w:numId w:val="174"/>
        </w:numPr>
      </w:pPr>
      <w:r>
        <w:t>Interlock Braid</w:t>
      </w:r>
      <w:r>
        <w:br/>
      </w:r>
    </w:p>
    <w:p w14:paraId="592FFFBE" w14:textId="77777777" w:rsidR="00F24A59" w:rsidRDefault="00F24A59" w:rsidP="00F24A59">
      <w:pPr>
        <w:numPr>
          <w:ilvl w:val="0"/>
          <w:numId w:val="174"/>
        </w:numPr>
      </w:pPr>
      <w:r>
        <w:t>Russian Braid</w:t>
      </w:r>
      <w:r>
        <w:br/>
      </w:r>
    </w:p>
    <w:p w14:paraId="21730500" w14:textId="77777777" w:rsidR="00F24A59" w:rsidRDefault="00F24A59" w:rsidP="00F24A59">
      <w:pPr>
        <w:numPr>
          <w:ilvl w:val="0"/>
          <w:numId w:val="174"/>
        </w:numPr>
      </w:pPr>
      <w:r>
        <w:t>Proper hand positioning for speed and accuracy</w:t>
      </w:r>
      <w:r>
        <w:br/>
      </w:r>
    </w:p>
    <w:p w14:paraId="549396D5" w14:textId="77777777" w:rsidR="00F24A59" w:rsidRDefault="00F24A59" w:rsidP="00F24A59">
      <w:pPr>
        <w:numPr>
          <w:ilvl w:val="0"/>
          <w:numId w:val="174"/>
        </w:numPr>
      </w:pPr>
      <w:r>
        <w:t>Decorating braids with jewels, pins, and accessories</w:t>
      </w:r>
      <w:r>
        <w:br/>
      </w:r>
    </w:p>
    <w:p w14:paraId="3D0E4E4F" w14:textId="77777777" w:rsidR="00F24A59" w:rsidRDefault="00F24A59" w:rsidP="00F24A59">
      <w:pPr>
        <w:numPr>
          <w:ilvl w:val="0"/>
          <w:numId w:val="174"/>
        </w:numPr>
        <w:spacing w:after="240"/>
      </w:pPr>
      <w:r>
        <w:t>Prepping hair for neat, long-lasting results</w:t>
      </w:r>
      <w:r>
        <w:br/>
      </w:r>
    </w:p>
    <w:p w14:paraId="68DEF9E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🌊</w:t>
      </w:r>
      <w:r>
        <w:t xml:space="preserve"> </w:t>
      </w:r>
      <w:r>
        <w:rPr>
          <w:b/>
        </w:rPr>
        <w:t>OPEN &amp; TRENDY STYLING</w:t>
      </w:r>
      <w:r>
        <w:rPr>
          <w:b/>
        </w:rPr>
        <w:br/>
      </w:r>
      <w:r>
        <w:t xml:space="preserve"> Learn multiple styles for open hair that are perfect for parties, events, and casual looks:</w:t>
      </w:r>
    </w:p>
    <w:p w14:paraId="4D24E3A9" w14:textId="77777777" w:rsidR="00F24A59" w:rsidRDefault="00F24A59" w:rsidP="00F24A59">
      <w:pPr>
        <w:numPr>
          <w:ilvl w:val="0"/>
          <w:numId w:val="329"/>
        </w:numPr>
        <w:spacing w:before="240"/>
      </w:pPr>
      <w:r>
        <w:t>3D Waves</w:t>
      </w:r>
      <w:r>
        <w:br/>
      </w:r>
    </w:p>
    <w:p w14:paraId="1B3EA9B5" w14:textId="77777777" w:rsidR="00F24A59" w:rsidRDefault="00F24A59" w:rsidP="00F24A59">
      <w:pPr>
        <w:numPr>
          <w:ilvl w:val="0"/>
          <w:numId w:val="329"/>
        </w:numPr>
      </w:pPr>
      <w:r>
        <w:t>Wet Hair Look</w:t>
      </w:r>
      <w:r>
        <w:br/>
      </w:r>
    </w:p>
    <w:p w14:paraId="4E013A07" w14:textId="77777777" w:rsidR="00F24A59" w:rsidRDefault="00F24A59" w:rsidP="00F24A59">
      <w:pPr>
        <w:numPr>
          <w:ilvl w:val="0"/>
          <w:numId w:val="329"/>
        </w:numPr>
      </w:pPr>
      <w:r>
        <w:t>Pasting Styling</w:t>
      </w:r>
      <w:r>
        <w:br/>
      </w:r>
    </w:p>
    <w:p w14:paraId="201BFE01" w14:textId="77777777" w:rsidR="00F24A59" w:rsidRDefault="00F24A59" w:rsidP="00F24A59">
      <w:pPr>
        <w:numPr>
          <w:ilvl w:val="0"/>
          <w:numId w:val="329"/>
        </w:numPr>
      </w:pPr>
      <w:r>
        <w:t>Ringlets</w:t>
      </w:r>
      <w:r>
        <w:br/>
      </w:r>
    </w:p>
    <w:p w14:paraId="6CEC2F92" w14:textId="77777777" w:rsidR="00F24A59" w:rsidRDefault="00F24A59" w:rsidP="00F24A59">
      <w:pPr>
        <w:numPr>
          <w:ilvl w:val="0"/>
          <w:numId w:val="329"/>
        </w:numPr>
        <w:spacing w:after="240"/>
      </w:pPr>
      <w:r>
        <w:t>Vintage Rolls</w:t>
      </w:r>
      <w:r>
        <w:br/>
      </w:r>
    </w:p>
    <w:p w14:paraId="3BE9F19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🌀</w:t>
      </w:r>
      <w:r>
        <w:t xml:space="preserve"> </w:t>
      </w:r>
      <w:r>
        <w:rPr>
          <w:b/>
        </w:rPr>
        <w:t>BUNS &amp; HAIR UPDOS</w:t>
      </w:r>
      <w:r>
        <w:rPr>
          <w:b/>
        </w:rPr>
        <w:br/>
      </w:r>
      <w:r>
        <w:t xml:space="preserve"> Create elegant to edgy looks that suit any bride, model, or shoot:</w:t>
      </w:r>
    </w:p>
    <w:p w14:paraId="18E724B9" w14:textId="77777777" w:rsidR="00F24A59" w:rsidRDefault="00F24A59" w:rsidP="00F24A59">
      <w:pPr>
        <w:numPr>
          <w:ilvl w:val="0"/>
          <w:numId w:val="300"/>
        </w:numPr>
        <w:spacing w:before="240"/>
      </w:pPr>
      <w:r>
        <w:t>Messy Bun, Chic Bun, Tribal Bun</w:t>
      </w:r>
      <w:r>
        <w:br/>
      </w:r>
    </w:p>
    <w:p w14:paraId="76789D61" w14:textId="77777777" w:rsidR="00F24A59" w:rsidRDefault="00F24A59" w:rsidP="00F24A59">
      <w:pPr>
        <w:numPr>
          <w:ilvl w:val="0"/>
          <w:numId w:val="300"/>
        </w:numPr>
      </w:pPr>
      <w:r>
        <w:t>Bohemia Bun, Buffoon Bun</w:t>
      </w:r>
      <w:r>
        <w:br/>
      </w:r>
    </w:p>
    <w:p w14:paraId="0C3A79B8" w14:textId="77777777" w:rsidR="00F24A59" w:rsidRDefault="00F24A59" w:rsidP="00F24A59">
      <w:pPr>
        <w:numPr>
          <w:ilvl w:val="0"/>
          <w:numId w:val="300"/>
        </w:numPr>
      </w:pPr>
      <w:r>
        <w:t>Chignon (Low Bun), Top Knot</w:t>
      </w:r>
      <w:r>
        <w:br/>
      </w:r>
    </w:p>
    <w:p w14:paraId="3A5C357A" w14:textId="77777777" w:rsidR="00F24A59" w:rsidRDefault="00F24A59" w:rsidP="00F24A59">
      <w:pPr>
        <w:numPr>
          <w:ilvl w:val="0"/>
          <w:numId w:val="300"/>
        </w:numPr>
        <w:spacing w:after="240"/>
      </w:pPr>
      <w:r>
        <w:t>Pulling and spread techniques for perfect finishes</w:t>
      </w:r>
      <w:r>
        <w:br/>
      </w:r>
    </w:p>
    <w:p w14:paraId="7E7C548B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🎨</w:t>
      </w:r>
      <w:r>
        <w:t xml:space="preserve"> </w:t>
      </w:r>
      <w:r>
        <w:rPr>
          <w:b/>
        </w:rPr>
        <w:t>CREATIVE HAIR DESIGN</w:t>
      </w:r>
      <w:r>
        <w:rPr>
          <w:b/>
        </w:rPr>
        <w:br/>
      </w:r>
      <w:r>
        <w:t xml:space="preserve"> Push the limits of hairstyling with bold and artistic expressions:</w:t>
      </w:r>
    </w:p>
    <w:p w14:paraId="02C466CA" w14:textId="77777777" w:rsidR="00F24A59" w:rsidRDefault="00F24A59" w:rsidP="00F24A59">
      <w:pPr>
        <w:numPr>
          <w:ilvl w:val="0"/>
          <w:numId w:val="274"/>
        </w:numPr>
        <w:spacing w:before="240"/>
      </w:pPr>
      <w:r>
        <w:t>Avant Garde Styling</w:t>
      </w:r>
      <w:r>
        <w:br/>
      </w:r>
    </w:p>
    <w:p w14:paraId="43A80476" w14:textId="77777777" w:rsidR="00F24A59" w:rsidRDefault="00F24A59" w:rsidP="00F24A59">
      <w:pPr>
        <w:numPr>
          <w:ilvl w:val="0"/>
          <w:numId w:val="274"/>
        </w:numPr>
      </w:pPr>
      <w:r>
        <w:t>Head Gear Integration</w:t>
      </w:r>
      <w:r>
        <w:br/>
      </w:r>
    </w:p>
    <w:p w14:paraId="1FBFFBBD" w14:textId="77777777" w:rsidR="00F24A59" w:rsidRDefault="00F24A59" w:rsidP="00F24A59">
      <w:pPr>
        <w:numPr>
          <w:ilvl w:val="0"/>
          <w:numId w:val="274"/>
        </w:numPr>
        <w:spacing w:after="240"/>
      </w:pPr>
      <w:r>
        <w:t>Sculptural &amp; Fantasy-Inspired Styles</w:t>
      </w:r>
      <w:r>
        <w:br/>
      </w:r>
    </w:p>
    <w:p w14:paraId="2329361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7F0DAFB4" w14:textId="77777777" w:rsidR="00F24A59" w:rsidRDefault="00F24A59" w:rsidP="00F24A59">
      <w:pPr>
        <w:numPr>
          <w:ilvl w:val="0"/>
          <w:numId w:val="654"/>
        </w:numPr>
        <w:spacing w:before="240"/>
      </w:pPr>
      <w:r>
        <w:t>Client communication &amp; consultation</w:t>
      </w:r>
      <w:r>
        <w:br/>
      </w:r>
    </w:p>
    <w:p w14:paraId="4B1A7CEF" w14:textId="77777777" w:rsidR="00F24A59" w:rsidRDefault="00F24A59" w:rsidP="00F24A59">
      <w:pPr>
        <w:numPr>
          <w:ilvl w:val="0"/>
          <w:numId w:val="654"/>
        </w:numPr>
      </w:pPr>
      <w:r>
        <w:t>Salon etiquette and hygiene</w:t>
      </w:r>
      <w:r>
        <w:br/>
      </w:r>
    </w:p>
    <w:p w14:paraId="5237AFEB" w14:textId="77777777" w:rsidR="00F24A59" w:rsidRDefault="00F24A59" w:rsidP="00F24A59">
      <w:pPr>
        <w:numPr>
          <w:ilvl w:val="0"/>
          <w:numId w:val="654"/>
        </w:numPr>
      </w:pPr>
      <w:r>
        <w:t>Time management during styling</w:t>
      </w:r>
      <w:r>
        <w:br/>
      </w:r>
    </w:p>
    <w:p w14:paraId="3D64B512" w14:textId="77777777" w:rsidR="00F24A59" w:rsidRDefault="00F24A59" w:rsidP="00F24A59">
      <w:pPr>
        <w:numPr>
          <w:ilvl w:val="0"/>
          <w:numId w:val="654"/>
        </w:numPr>
        <w:spacing w:after="240"/>
      </w:pPr>
      <w:r>
        <w:t>Handling hair tools with confidence</w:t>
      </w:r>
      <w:r>
        <w:br/>
      </w:r>
    </w:p>
    <w:p w14:paraId="5B83403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completing the bootcamp, you’ll be awarded a </w:t>
      </w:r>
      <w:r>
        <w:rPr>
          <w:b/>
        </w:rPr>
        <w:t>Certificate of Completion</w:t>
      </w:r>
      <w:r>
        <w:t xml:space="preserve"> and officially recognized as an </w:t>
      </w:r>
      <w:r>
        <w:rPr>
          <w:b/>
        </w:rPr>
        <w:t>EXPERT IN HAIR DESIGNING</w:t>
      </w:r>
      <w:r>
        <w:t>.</w:t>
      </w:r>
    </w:p>
    <w:p w14:paraId="55426AAC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t xml:space="preserve"> This bootcamp is ideal for:</w:t>
      </w:r>
    </w:p>
    <w:p w14:paraId="70031E46" w14:textId="77777777" w:rsidR="00F24A59" w:rsidRDefault="00F24A59" w:rsidP="00F24A59">
      <w:pPr>
        <w:numPr>
          <w:ilvl w:val="0"/>
          <w:numId w:val="175"/>
        </w:numPr>
        <w:spacing w:before="240"/>
      </w:pPr>
      <w:r>
        <w:t>Freshers passionate about hairstyling</w:t>
      </w:r>
      <w:r>
        <w:br/>
      </w:r>
    </w:p>
    <w:p w14:paraId="42AD62CF" w14:textId="77777777" w:rsidR="00F24A59" w:rsidRDefault="00F24A59" w:rsidP="00F24A59">
      <w:pPr>
        <w:numPr>
          <w:ilvl w:val="0"/>
          <w:numId w:val="175"/>
        </w:numPr>
      </w:pPr>
      <w:r>
        <w:t>Salon professionals looking to upgrade their skills</w:t>
      </w:r>
      <w:r>
        <w:br/>
      </w:r>
    </w:p>
    <w:p w14:paraId="10B470F3" w14:textId="77777777" w:rsidR="00F24A59" w:rsidRDefault="00F24A59" w:rsidP="00F24A59">
      <w:pPr>
        <w:numPr>
          <w:ilvl w:val="0"/>
          <w:numId w:val="175"/>
        </w:numPr>
      </w:pPr>
      <w:r>
        <w:t>Freelancers and bridal artists</w:t>
      </w:r>
      <w:r>
        <w:br/>
      </w:r>
    </w:p>
    <w:p w14:paraId="755DD445" w14:textId="77777777" w:rsidR="00F24A59" w:rsidRDefault="00F24A59" w:rsidP="00F24A59">
      <w:pPr>
        <w:numPr>
          <w:ilvl w:val="0"/>
          <w:numId w:val="175"/>
        </w:numPr>
      </w:pPr>
      <w:r>
        <w:t>Makeup artists wanting to add hairstyling services</w:t>
      </w:r>
      <w:r>
        <w:br/>
      </w:r>
    </w:p>
    <w:p w14:paraId="2BA54B89" w14:textId="77777777" w:rsidR="00F24A59" w:rsidRDefault="00F24A59" w:rsidP="00F24A59">
      <w:pPr>
        <w:numPr>
          <w:ilvl w:val="0"/>
          <w:numId w:val="175"/>
        </w:numPr>
        <w:spacing w:after="240"/>
      </w:pPr>
      <w:r>
        <w:t>Creative individuals seeking a fast-track into the hair industry</w:t>
      </w:r>
      <w:r>
        <w:br/>
      </w:r>
    </w:p>
    <w:p w14:paraId="7F4F92F8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Hair Extension Pro Artist Program</w:t>
      </w:r>
    </w:p>
    <w:p w14:paraId="2AC629E2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OCQ110</w:t>
      </w:r>
      <w:r>
        <w:br/>
        <w:t xml:space="preserve"> </w:t>
      </w:r>
      <w:r>
        <w:rPr>
          <w:b/>
        </w:rPr>
        <w:t>Duration:</w:t>
      </w:r>
      <w:r>
        <w:t xml:space="preserve"> 6 Days (5 Hours/Day)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HAIR EXTENSIONS</w:t>
      </w:r>
    </w:p>
    <w:p w14:paraId="0F418B4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into the booming world of hair beauty with expert-level confidence. This course opens doors to:</w:t>
      </w:r>
    </w:p>
    <w:p w14:paraId="608839BE" w14:textId="77777777" w:rsidR="00F24A59" w:rsidRDefault="00F24A59" w:rsidP="00F24A59">
      <w:pPr>
        <w:numPr>
          <w:ilvl w:val="0"/>
          <w:numId w:val="734"/>
        </w:numPr>
        <w:spacing w:before="240"/>
      </w:pPr>
      <w:r>
        <w:t>Professional Hair Extension Specialist in salons</w:t>
      </w:r>
      <w:r>
        <w:br/>
      </w:r>
    </w:p>
    <w:p w14:paraId="651C14E6" w14:textId="77777777" w:rsidR="00F24A59" w:rsidRDefault="00F24A59" w:rsidP="00F24A59">
      <w:pPr>
        <w:numPr>
          <w:ilvl w:val="0"/>
          <w:numId w:val="734"/>
        </w:numPr>
      </w:pPr>
      <w:r>
        <w:t>Freelance Hair Extension Artist for private clients or events</w:t>
      </w:r>
      <w:r>
        <w:br/>
      </w:r>
    </w:p>
    <w:p w14:paraId="015AA475" w14:textId="77777777" w:rsidR="00F24A59" w:rsidRDefault="00F24A59" w:rsidP="00F24A59">
      <w:pPr>
        <w:numPr>
          <w:ilvl w:val="0"/>
          <w:numId w:val="734"/>
        </w:numPr>
      </w:pPr>
      <w:r>
        <w:t>Bridal Hair &amp; Extension Expert</w:t>
      </w:r>
      <w:r>
        <w:br/>
      </w:r>
    </w:p>
    <w:p w14:paraId="0D63DB5F" w14:textId="77777777" w:rsidR="00F24A59" w:rsidRDefault="00F24A59" w:rsidP="00F24A59">
      <w:pPr>
        <w:numPr>
          <w:ilvl w:val="0"/>
          <w:numId w:val="734"/>
        </w:numPr>
      </w:pPr>
      <w:r>
        <w:t>Salon Trainer or Educator for extension techniques</w:t>
      </w:r>
      <w:r>
        <w:br/>
      </w:r>
    </w:p>
    <w:p w14:paraId="4AE38E33" w14:textId="77777777" w:rsidR="00F24A59" w:rsidRDefault="00F24A59" w:rsidP="00F24A59">
      <w:pPr>
        <w:numPr>
          <w:ilvl w:val="0"/>
          <w:numId w:val="734"/>
        </w:numPr>
        <w:spacing w:after="240"/>
      </w:pPr>
      <w:r>
        <w:t>Salon Owner offering premium hair extension services</w:t>
      </w:r>
      <w:r>
        <w:br/>
      </w:r>
    </w:p>
    <w:p w14:paraId="16D312D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A863E8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EXTENSION TECHNIQUES</w:t>
      </w:r>
      <w:r>
        <w:rPr>
          <w:b/>
        </w:rPr>
        <w:br/>
      </w:r>
      <w:r>
        <w:t xml:space="preserve"> Learn how to transform hair with these hands-on methods:</w:t>
      </w:r>
    </w:p>
    <w:p w14:paraId="4B18E5DB" w14:textId="77777777" w:rsidR="00F24A59" w:rsidRDefault="00F24A59" w:rsidP="00F24A59">
      <w:pPr>
        <w:numPr>
          <w:ilvl w:val="0"/>
          <w:numId w:val="513"/>
        </w:numPr>
        <w:spacing w:before="240"/>
      </w:pPr>
      <w:r>
        <w:t>Clip-ins: Quick and easy volume boost</w:t>
      </w:r>
      <w:r>
        <w:br/>
      </w:r>
    </w:p>
    <w:p w14:paraId="1536DA3A" w14:textId="77777777" w:rsidR="00F24A59" w:rsidRDefault="00F24A59" w:rsidP="00F24A59">
      <w:pPr>
        <w:numPr>
          <w:ilvl w:val="0"/>
          <w:numId w:val="513"/>
        </w:numPr>
      </w:pPr>
      <w:r>
        <w:t>Tape-ins: Lightweight, seamless finish</w:t>
      </w:r>
      <w:r>
        <w:br/>
      </w:r>
    </w:p>
    <w:p w14:paraId="745EAA79" w14:textId="77777777" w:rsidR="00F24A59" w:rsidRDefault="00F24A59" w:rsidP="00F24A59">
      <w:pPr>
        <w:numPr>
          <w:ilvl w:val="0"/>
          <w:numId w:val="513"/>
        </w:numPr>
      </w:pPr>
      <w:r>
        <w:t>Sew-ins: Long-lasting weave techniques</w:t>
      </w:r>
      <w:r>
        <w:br/>
      </w:r>
    </w:p>
    <w:p w14:paraId="6EBEE821" w14:textId="77777777" w:rsidR="00F24A59" w:rsidRDefault="00F24A59" w:rsidP="00F24A59">
      <w:pPr>
        <w:numPr>
          <w:ilvl w:val="0"/>
          <w:numId w:val="513"/>
        </w:numPr>
      </w:pPr>
      <w:r>
        <w:t>Microbeads: No glue, no heat method</w:t>
      </w:r>
      <w:r>
        <w:br/>
      </w:r>
    </w:p>
    <w:p w14:paraId="2CDC23B7" w14:textId="77777777" w:rsidR="00F24A59" w:rsidRDefault="00F24A59" w:rsidP="00F24A59">
      <w:pPr>
        <w:numPr>
          <w:ilvl w:val="0"/>
          <w:numId w:val="513"/>
        </w:numPr>
      </w:pPr>
      <w:r>
        <w:t>Fusion Bonds: Professional strand-by-strand application</w:t>
      </w:r>
      <w:r>
        <w:br/>
      </w:r>
    </w:p>
    <w:p w14:paraId="1452E259" w14:textId="77777777" w:rsidR="00F24A59" w:rsidRDefault="00F24A59" w:rsidP="00F24A59">
      <w:pPr>
        <w:numPr>
          <w:ilvl w:val="0"/>
          <w:numId w:val="513"/>
        </w:numPr>
        <w:spacing w:after="240"/>
      </w:pPr>
      <w:r>
        <w:t>Hair Pieces: Instant glam with ready-to-use extensions</w:t>
      </w:r>
      <w:r>
        <w:br/>
      </w:r>
    </w:p>
    <w:p w14:paraId="4AC23305" w14:textId="77777777" w:rsidR="00F24A59" w:rsidRDefault="00F24A59" w:rsidP="00F24A59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✂ </w:t>
      </w:r>
      <w:r>
        <w:rPr>
          <w:b/>
        </w:rPr>
        <w:t>HAIR STYLING &amp; CUSTOMIZATION</w:t>
      </w:r>
    </w:p>
    <w:p w14:paraId="172C139F" w14:textId="77777777" w:rsidR="00F24A59" w:rsidRDefault="00F24A59" w:rsidP="00F24A59">
      <w:pPr>
        <w:numPr>
          <w:ilvl w:val="0"/>
          <w:numId w:val="284"/>
        </w:numPr>
        <w:spacing w:before="240"/>
      </w:pPr>
      <w:r>
        <w:t>Blend extensions naturally with haircuts</w:t>
      </w:r>
      <w:r>
        <w:br/>
      </w:r>
    </w:p>
    <w:p w14:paraId="10F97536" w14:textId="77777777" w:rsidR="00F24A59" w:rsidRDefault="00F24A59" w:rsidP="00F24A59">
      <w:pPr>
        <w:numPr>
          <w:ilvl w:val="0"/>
          <w:numId w:val="284"/>
        </w:numPr>
      </w:pPr>
      <w:r>
        <w:t>Style extensions for different face shapes &amp; occasions</w:t>
      </w:r>
      <w:r>
        <w:br/>
      </w:r>
    </w:p>
    <w:p w14:paraId="4D123FCE" w14:textId="77777777" w:rsidR="00F24A59" w:rsidRDefault="00F24A59" w:rsidP="00F24A59">
      <w:pPr>
        <w:numPr>
          <w:ilvl w:val="0"/>
          <w:numId w:val="284"/>
        </w:numPr>
        <w:spacing w:after="240"/>
      </w:pPr>
      <w:r>
        <w:t>Set and finish luxurious hairstyles using extensions</w:t>
      </w:r>
      <w:r>
        <w:br/>
      </w:r>
    </w:p>
    <w:p w14:paraId="50269B9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b/>
        </w:rPr>
        <w:t>PRODUCT &amp; TOOL KNOWLEDGE</w:t>
      </w:r>
    </w:p>
    <w:p w14:paraId="742C2DA5" w14:textId="77777777" w:rsidR="00F24A59" w:rsidRDefault="00F24A59" w:rsidP="00F24A59">
      <w:pPr>
        <w:numPr>
          <w:ilvl w:val="0"/>
          <w:numId w:val="733"/>
        </w:numPr>
        <w:spacing w:before="240"/>
      </w:pPr>
      <w:r>
        <w:lastRenderedPageBreak/>
        <w:t>Know the right tools, materials, and products for each method</w:t>
      </w:r>
      <w:r>
        <w:br/>
      </w:r>
    </w:p>
    <w:p w14:paraId="5DE016D0" w14:textId="77777777" w:rsidR="00F24A59" w:rsidRDefault="00F24A59" w:rsidP="00F24A59">
      <w:pPr>
        <w:numPr>
          <w:ilvl w:val="0"/>
          <w:numId w:val="733"/>
        </w:numPr>
        <w:spacing w:after="240"/>
      </w:pPr>
      <w:r>
        <w:t>Understand different hair textures and extension types</w:t>
      </w:r>
      <w:r>
        <w:br/>
      </w:r>
    </w:p>
    <w:p w14:paraId="78D81DC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🚫</w:t>
      </w:r>
      <w:r>
        <w:t xml:space="preserve"> </w:t>
      </w:r>
      <w:r>
        <w:rPr>
          <w:b/>
        </w:rPr>
        <w:t>CONTRAINDICATIONS &amp; CLIENT SAFETY</w:t>
      </w:r>
    </w:p>
    <w:p w14:paraId="15FB2A92" w14:textId="77777777" w:rsidR="00F24A59" w:rsidRDefault="00F24A59" w:rsidP="00F24A59">
      <w:pPr>
        <w:numPr>
          <w:ilvl w:val="0"/>
          <w:numId w:val="314"/>
        </w:numPr>
        <w:spacing w:before="240"/>
      </w:pPr>
      <w:r>
        <w:t>Learn when not to apply extensions due to scalp or hair health</w:t>
      </w:r>
      <w:r>
        <w:br/>
      </w:r>
    </w:p>
    <w:p w14:paraId="5F9CDD42" w14:textId="77777777" w:rsidR="00F24A59" w:rsidRDefault="00F24A59" w:rsidP="00F24A59">
      <w:pPr>
        <w:numPr>
          <w:ilvl w:val="0"/>
          <w:numId w:val="314"/>
        </w:numPr>
        <w:spacing w:after="240"/>
      </w:pPr>
      <w:r>
        <w:t>Client consultation skills for safe and successful services</w:t>
      </w:r>
      <w:r>
        <w:br/>
      </w:r>
    </w:p>
    <w:p w14:paraId="1FE10BF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🏠</w:t>
      </w:r>
      <w:r>
        <w:t xml:space="preserve"> </w:t>
      </w:r>
      <w:r>
        <w:rPr>
          <w:b/>
        </w:rPr>
        <w:t>POST CARE ROUTINES</w:t>
      </w:r>
    </w:p>
    <w:p w14:paraId="1795A8AD" w14:textId="77777777" w:rsidR="00F24A59" w:rsidRDefault="00F24A59" w:rsidP="00F24A59">
      <w:pPr>
        <w:numPr>
          <w:ilvl w:val="0"/>
          <w:numId w:val="533"/>
        </w:numPr>
        <w:spacing w:before="240"/>
      </w:pPr>
      <w:r>
        <w:t>Home care tips for long-lasting results</w:t>
      </w:r>
      <w:r>
        <w:br/>
      </w:r>
    </w:p>
    <w:p w14:paraId="6374BE6D" w14:textId="77777777" w:rsidR="00F24A59" w:rsidRDefault="00F24A59" w:rsidP="00F24A59">
      <w:pPr>
        <w:numPr>
          <w:ilvl w:val="0"/>
          <w:numId w:val="533"/>
        </w:numPr>
        <w:spacing w:after="240"/>
      </w:pPr>
      <w:r>
        <w:t>Salon care guidance to maintain quality and repeat clients</w:t>
      </w:r>
      <w:r>
        <w:br/>
      </w:r>
    </w:p>
    <w:p w14:paraId="10BA43A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🧼</w:t>
      </w:r>
      <w:r>
        <w:t xml:space="preserve"> </w:t>
      </w:r>
      <w:r>
        <w:rPr>
          <w:b/>
        </w:rPr>
        <w:t>REMOVAL TECHNIQUES</w:t>
      </w:r>
    </w:p>
    <w:p w14:paraId="54C302C9" w14:textId="77777777" w:rsidR="00F24A59" w:rsidRDefault="00F24A59" w:rsidP="00F24A59">
      <w:pPr>
        <w:numPr>
          <w:ilvl w:val="0"/>
          <w:numId w:val="213"/>
        </w:numPr>
        <w:spacing w:before="240" w:after="240"/>
      </w:pPr>
      <w:r>
        <w:t>Safely remove each type of extension without damage</w:t>
      </w:r>
      <w:r>
        <w:br/>
      </w:r>
    </w:p>
    <w:p w14:paraId="584EC90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completion, you'll be awarded a </w:t>
      </w:r>
      <w:r>
        <w:rPr>
          <w:b/>
        </w:rPr>
        <w:t>Certificate of Completion</w:t>
      </w:r>
      <w:r>
        <w:t xml:space="preserve"> and be officially recognized as an </w:t>
      </w:r>
      <w:r>
        <w:rPr>
          <w:b/>
        </w:rPr>
        <w:t>EXPERT IN HAIR EXTENSIONS</w:t>
      </w:r>
      <w:r>
        <w:t>.</w:t>
      </w:r>
    </w:p>
    <w:p w14:paraId="61834D50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program is perfect for:</w:t>
      </w:r>
    </w:p>
    <w:p w14:paraId="0539D740" w14:textId="77777777" w:rsidR="00F24A59" w:rsidRDefault="00F24A59" w:rsidP="00F24A59">
      <w:pPr>
        <w:numPr>
          <w:ilvl w:val="0"/>
          <w:numId w:val="385"/>
        </w:numPr>
        <w:spacing w:before="240"/>
      </w:pPr>
      <w:r>
        <w:t>Freshers starting a career in hair styling</w:t>
      </w:r>
      <w:r>
        <w:br/>
      </w:r>
    </w:p>
    <w:p w14:paraId="170355EB" w14:textId="77777777" w:rsidR="00F24A59" w:rsidRDefault="00F24A59" w:rsidP="00F24A59">
      <w:pPr>
        <w:numPr>
          <w:ilvl w:val="0"/>
          <w:numId w:val="385"/>
        </w:numPr>
      </w:pPr>
      <w:r>
        <w:t>Professional stylists looking to upgrade their service menu</w:t>
      </w:r>
      <w:r>
        <w:br/>
      </w:r>
    </w:p>
    <w:p w14:paraId="7603DD87" w14:textId="77777777" w:rsidR="00F24A59" w:rsidRDefault="00F24A59" w:rsidP="00F24A59">
      <w:pPr>
        <w:numPr>
          <w:ilvl w:val="0"/>
          <w:numId w:val="385"/>
        </w:numPr>
      </w:pPr>
      <w:r>
        <w:t>Freelancers wanting to offer high-demand services</w:t>
      </w:r>
      <w:r>
        <w:br/>
      </w:r>
    </w:p>
    <w:p w14:paraId="0D5676FD" w14:textId="77777777" w:rsidR="00F24A59" w:rsidRDefault="00F24A59" w:rsidP="00F24A59">
      <w:pPr>
        <w:numPr>
          <w:ilvl w:val="0"/>
          <w:numId w:val="385"/>
        </w:numPr>
      </w:pPr>
      <w:r>
        <w:t>Salon owners expanding into premium hair solutions</w:t>
      </w:r>
      <w:r>
        <w:br/>
      </w:r>
    </w:p>
    <w:p w14:paraId="491F6D73" w14:textId="77777777" w:rsidR="00F24A59" w:rsidRDefault="00F24A59" w:rsidP="00F24A59">
      <w:pPr>
        <w:numPr>
          <w:ilvl w:val="0"/>
          <w:numId w:val="385"/>
        </w:numPr>
        <w:spacing w:after="240"/>
      </w:pPr>
      <w:r>
        <w:t>Makeup artists who want to provide full bridal transformation</w:t>
      </w:r>
    </w:p>
    <w:p w14:paraId="55B6AEB1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Hair Basics: Foundation Styling Course</w:t>
      </w:r>
    </w:p>
    <w:p w14:paraId="5C5894F1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OCQ12</w:t>
      </w:r>
      <w:r>
        <w:br/>
      </w:r>
      <w:r>
        <w:lastRenderedPageBreak/>
        <w:t xml:space="preserve"> </w:t>
      </w:r>
      <w:r>
        <w:rPr>
          <w:b/>
        </w:rPr>
        <w:t>Duration:</w:t>
      </w:r>
      <w:r>
        <w:t xml:space="preserve"> 2 Months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 DESIGNER</w:t>
      </w:r>
    </w:p>
    <w:p w14:paraId="4D56B6D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12B064E4" w14:textId="77777777" w:rsidR="00F24A59" w:rsidRDefault="00F24A59" w:rsidP="00F24A59">
      <w:pPr>
        <w:spacing w:before="240" w:after="240"/>
      </w:pPr>
      <w:r>
        <w:t>Unlock the door to the beauty industry with confidence! After completing this course, you’ll be ready to work as a:</w:t>
      </w:r>
    </w:p>
    <w:p w14:paraId="141B4710" w14:textId="77777777" w:rsidR="00F24A59" w:rsidRDefault="00F24A59" w:rsidP="00F24A59">
      <w:pPr>
        <w:numPr>
          <w:ilvl w:val="0"/>
          <w:numId w:val="716"/>
        </w:numPr>
        <w:spacing w:before="240"/>
      </w:pPr>
      <w:r>
        <w:t>Salon Hair Designer</w:t>
      </w:r>
      <w:r>
        <w:br/>
      </w:r>
    </w:p>
    <w:p w14:paraId="7581E82E" w14:textId="77777777" w:rsidR="00F24A59" w:rsidRDefault="00F24A59" w:rsidP="00F24A59">
      <w:pPr>
        <w:numPr>
          <w:ilvl w:val="0"/>
          <w:numId w:val="716"/>
        </w:numPr>
      </w:pPr>
      <w:r>
        <w:t>Junior Hairstylist in professional salons</w:t>
      </w:r>
      <w:r>
        <w:br/>
      </w:r>
    </w:p>
    <w:p w14:paraId="13B535D5" w14:textId="77777777" w:rsidR="00F24A59" w:rsidRDefault="00F24A59" w:rsidP="00F24A59">
      <w:pPr>
        <w:numPr>
          <w:ilvl w:val="0"/>
          <w:numId w:val="716"/>
        </w:numPr>
      </w:pPr>
      <w:r>
        <w:t>Freelance Hair Artist for events</w:t>
      </w:r>
      <w:r>
        <w:br/>
      </w:r>
    </w:p>
    <w:p w14:paraId="29DEEF4B" w14:textId="77777777" w:rsidR="00F24A59" w:rsidRDefault="00F24A59" w:rsidP="00F24A59">
      <w:pPr>
        <w:numPr>
          <w:ilvl w:val="0"/>
          <w:numId w:val="716"/>
        </w:numPr>
      </w:pPr>
      <w:r>
        <w:t>Home-service Hair Expert</w:t>
      </w:r>
      <w:r>
        <w:br/>
      </w:r>
    </w:p>
    <w:p w14:paraId="688ECB96" w14:textId="77777777" w:rsidR="00F24A59" w:rsidRDefault="00F24A59" w:rsidP="00F24A59">
      <w:pPr>
        <w:numPr>
          <w:ilvl w:val="0"/>
          <w:numId w:val="716"/>
        </w:numPr>
      </w:pPr>
      <w:r>
        <w:t>Salon Assistant (Styling &amp; Treatment)</w:t>
      </w:r>
      <w:r>
        <w:br/>
      </w:r>
    </w:p>
    <w:p w14:paraId="4925344D" w14:textId="77777777" w:rsidR="00F24A59" w:rsidRDefault="00F24A59" w:rsidP="00F24A59">
      <w:pPr>
        <w:numPr>
          <w:ilvl w:val="0"/>
          <w:numId w:val="716"/>
        </w:numPr>
        <w:spacing w:after="240"/>
      </w:pPr>
      <w:r>
        <w:t>Hair Care Consultant</w:t>
      </w:r>
      <w:r>
        <w:br/>
      </w:r>
    </w:p>
    <w:p w14:paraId="33543CA6" w14:textId="77777777" w:rsidR="00F24A59" w:rsidRDefault="00F24A59" w:rsidP="00F24A59">
      <w:pPr>
        <w:spacing w:before="240" w:after="240"/>
      </w:pPr>
      <w:r>
        <w:t>Whether you dream of starting your career in a salon or offering hair services independently, this course gives you the head start you need.</w:t>
      </w:r>
    </w:p>
    <w:p w14:paraId="41A77B8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139DD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DRESSING &amp; STYLING</w:t>
      </w:r>
    </w:p>
    <w:p w14:paraId="33F27474" w14:textId="77777777" w:rsidR="00F24A59" w:rsidRDefault="00F24A59" w:rsidP="00F24A59">
      <w:pPr>
        <w:numPr>
          <w:ilvl w:val="0"/>
          <w:numId w:val="509"/>
        </w:numPr>
        <w:spacing w:before="240"/>
      </w:pPr>
      <w:r>
        <w:t>Salon-ready shampooing &amp; conditioning techniques</w:t>
      </w:r>
      <w:r>
        <w:br/>
      </w:r>
    </w:p>
    <w:p w14:paraId="776A4587" w14:textId="77777777" w:rsidR="00F24A59" w:rsidRDefault="00F24A59" w:rsidP="00F24A59">
      <w:pPr>
        <w:numPr>
          <w:ilvl w:val="0"/>
          <w:numId w:val="509"/>
        </w:numPr>
      </w:pPr>
      <w:r>
        <w:t>Relaxing Indian head massages</w:t>
      </w:r>
      <w:r>
        <w:br/>
      </w:r>
    </w:p>
    <w:p w14:paraId="42FA3F82" w14:textId="77777777" w:rsidR="00F24A59" w:rsidRDefault="00F24A59" w:rsidP="00F24A59">
      <w:pPr>
        <w:numPr>
          <w:ilvl w:val="0"/>
          <w:numId w:val="509"/>
        </w:numPr>
      </w:pPr>
      <w:r>
        <w:t>Sectioning techniques for all hair types and styles</w:t>
      </w:r>
      <w:r>
        <w:br/>
      </w:r>
    </w:p>
    <w:p w14:paraId="1563349F" w14:textId="77777777" w:rsidR="00F24A59" w:rsidRDefault="00F24A59" w:rsidP="00F24A59">
      <w:pPr>
        <w:numPr>
          <w:ilvl w:val="0"/>
          <w:numId w:val="509"/>
        </w:numPr>
      </w:pPr>
      <w:r>
        <w:t>Use of professional hair styling tools (straighteners, curlers, crimpers, blow dryers, etc.)</w:t>
      </w:r>
      <w:r>
        <w:br/>
      </w:r>
    </w:p>
    <w:p w14:paraId="19E67BCD" w14:textId="77777777" w:rsidR="00F24A59" w:rsidRDefault="00F24A59" w:rsidP="00F24A59">
      <w:pPr>
        <w:numPr>
          <w:ilvl w:val="0"/>
          <w:numId w:val="509"/>
        </w:numPr>
      </w:pPr>
      <w:r>
        <w:t>Hair cutting basics: trimming, layering, bob cuts, and graduation styles</w:t>
      </w:r>
      <w:r>
        <w:br/>
      </w:r>
    </w:p>
    <w:p w14:paraId="3A281840" w14:textId="77777777" w:rsidR="00F24A59" w:rsidRDefault="00F24A59" w:rsidP="00F24A59">
      <w:pPr>
        <w:numPr>
          <w:ilvl w:val="0"/>
          <w:numId w:val="509"/>
        </w:numPr>
      </w:pPr>
      <w:r>
        <w:t>Basic men’s and women’s haircuts</w:t>
      </w:r>
      <w:r>
        <w:br/>
      </w:r>
    </w:p>
    <w:p w14:paraId="2F37329B" w14:textId="77777777" w:rsidR="00F24A59" w:rsidRDefault="00F24A59" w:rsidP="00F24A59">
      <w:pPr>
        <w:numPr>
          <w:ilvl w:val="0"/>
          <w:numId w:val="509"/>
        </w:numPr>
      </w:pPr>
      <w:r>
        <w:t>Hair coloring basics: henna application, global coloring, and temporary dyes</w:t>
      </w:r>
      <w:r>
        <w:br/>
      </w:r>
    </w:p>
    <w:p w14:paraId="739D389A" w14:textId="77777777" w:rsidR="00F24A59" w:rsidRDefault="00F24A59" w:rsidP="00F24A59">
      <w:pPr>
        <w:numPr>
          <w:ilvl w:val="0"/>
          <w:numId w:val="509"/>
        </w:numPr>
      </w:pPr>
      <w:r>
        <w:t>Hair styling product knowledge and usage</w:t>
      </w:r>
      <w:r>
        <w:br/>
      </w:r>
    </w:p>
    <w:p w14:paraId="7191530B" w14:textId="77777777" w:rsidR="00F24A59" w:rsidRDefault="00F24A59" w:rsidP="00F24A59">
      <w:pPr>
        <w:numPr>
          <w:ilvl w:val="0"/>
          <w:numId w:val="509"/>
        </w:numPr>
      </w:pPr>
      <w:r>
        <w:lastRenderedPageBreak/>
        <w:t>Thermal styling techniques for modern trends</w:t>
      </w:r>
      <w:r>
        <w:br/>
      </w:r>
    </w:p>
    <w:p w14:paraId="6F2BCACC" w14:textId="77777777" w:rsidR="00F24A59" w:rsidRDefault="00F24A59" w:rsidP="00F24A59">
      <w:pPr>
        <w:numPr>
          <w:ilvl w:val="0"/>
          <w:numId w:val="509"/>
        </w:numPr>
        <w:spacing w:after="240"/>
      </w:pPr>
      <w:r>
        <w:t>Simple and effective home remedies for common hair issues</w:t>
      </w:r>
      <w:r>
        <w:br/>
      </w:r>
    </w:p>
    <w:p w14:paraId="7E0FF36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b/>
        </w:rPr>
        <w:t>TOOLS &amp; HYGIENE MANAGEMENT</w:t>
      </w:r>
    </w:p>
    <w:p w14:paraId="44F9F45C" w14:textId="77777777" w:rsidR="00F24A59" w:rsidRDefault="00F24A59" w:rsidP="00F24A59">
      <w:pPr>
        <w:numPr>
          <w:ilvl w:val="0"/>
          <w:numId w:val="387"/>
        </w:numPr>
        <w:spacing w:before="240"/>
      </w:pPr>
      <w:r>
        <w:t>Proper handling and sanitization of tools and equipment</w:t>
      </w:r>
      <w:r>
        <w:br/>
      </w:r>
    </w:p>
    <w:p w14:paraId="442058F2" w14:textId="77777777" w:rsidR="00F24A59" w:rsidRDefault="00F24A59" w:rsidP="00F24A59">
      <w:pPr>
        <w:numPr>
          <w:ilvl w:val="0"/>
          <w:numId w:val="387"/>
        </w:numPr>
      </w:pPr>
      <w:r>
        <w:t>Understanding and maintaining a hygienic salon workspace</w:t>
      </w:r>
      <w:r>
        <w:br/>
      </w:r>
    </w:p>
    <w:p w14:paraId="2801087E" w14:textId="77777777" w:rsidR="00F24A59" w:rsidRDefault="00F24A59" w:rsidP="00F24A59">
      <w:pPr>
        <w:numPr>
          <w:ilvl w:val="0"/>
          <w:numId w:val="387"/>
        </w:numPr>
        <w:spacing w:after="240"/>
      </w:pPr>
      <w:r>
        <w:t>Organizing your salon trolley like a pro</w:t>
      </w:r>
      <w:r>
        <w:br/>
      </w:r>
    </w:p>
    <w:p w14:paraId="4AAF95A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b/>
        </w:rPr>
        <w:t>HAIR SCIENCE &amp; CLIENT CARE</w:t>
      </w:r>
    </w:p>
    <w:p w14:paraId="4D0DE7C3" w14:textId="77777777" w:rsidR="00F24A59" w:rsidRDefault="00F24A59" w:rsidP="00F24A59">
      <w:pPr>
        <w:numPr>
          <w:ilvl w:val="0"/>
          <w:numId w:val="334"/>
        </w:numPr>
        <w:spacing w:before="240"/>
      </w:pPr>
      <w:r>
        <w:t>Structure of hair and scalp</w:t>
      </w:r>
      <w:r>
        <w:br/>
      </w:r>
    </w:p>
    <w:p w14:paraId="2980FC7B" w14:textId="77777777" w:rsidR="00F24A59" w:rsidRDefault="00F24A59" w:rsidP="00F24A59">
      <w:pPr>
        <w:numPr>
          <w:ilvl w:val="0"/>
          <w:numId w:val="334"/>
        </w:numPr>
      </w:pPr>
      <w:r>
        <w:t>Common hair and scalp disorders</w:t>
      </w:r>
      <w:r>
        <w:br/>
      </w:r>
    </w:p>
    <w:p w14:paraId="5462CFF3" w14:textId="77777777" w:rsidR="00F24A59" w:rsidRDefault="00F24A59" w:rsidP="00F24A59">
      <w:pPr>
        <w:numPr>
          <w:ilvl w:val="0"/>
          <w:numId w:val="334"/>
        </w:numPr>
      </w:pPr>
      <w:r>
        <w:t>Importance of the pH scale in hair care</w:t>
      </w:r>
      <w:r>
        <w:br/>
      </w:r>
    </w:p>
    <w:p w14:paraId="6DD0923D" w14:textId="77777777" w:rsidR="00F24A59" w:rsidRDefault="00F24A59" w:rsidP="00F24A59">
      <w:pPr>
        <w:numPr>
          <w:ilvl w:val="0"/>
          <w:numId w:val="334"/>
        </w:numPr>
      </w:pPr>
      <w:r>
        <w:t>Conducting effective client consultations</w:t>
      </w:r>
      <w:r>
        <w:br/>
      </w:r>
    </w:p>
    <w:p w14:paraId="75871CC0" w14:textId="77777777" w:rsidR="00F24A59" w:rsidRDefault="00F24A59" w:rsidP="00F24A59">
      <w:pPr>
        <w:numPr>
          <w:ilvl w:val="0"/>
          <w:numId w:val="334"/>
        </w:numPr>
        <w:spacing w:after="240"/>
      </w:pPr>
      <w:r>
        <w:t>Keeping and maintaining client service records</w:t>
      </w:r>
      <w:r>
        <w:br/>
      </w:r>
    </w:p>
    <w:p w14:paraId="5B66F5D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17F268AA" w14:textId="77777777" w:rsidR="00F24A59" w:rsidRDefault="00F24A59" w:rsidP="00F24A59">
      <w:pPr>
        <w:numPr>
          <w:ilvl w:val="0"/>
          <w:numId w:val="477"/>
        </w:numPr>
        <w:spacing w:before="240"/>
      </w:pPr>
      <w:r>
        <w:t>Building a professional image</w:t>
      </w:r>
      <w:r>
        <w:br/>
      </w:r>
    </w:p>
    <w:p w14:paraId="49A60BA3" w14:textId="77777777" w:rsidR="00F24A59" w:rsidRDefault="00F24A59" w:rsidP="00F24A59">
      <w:pPr>
        <w:numPr>
          <w:ilvl w:val="0"/>
          <w:numId w:val="477"/>
        </w:numPr>
      </w:pPr>
      <w:r>
        <w:t>Salon etiquette and communication</w:t>
      </w:r>
      <w:r>
        <w:br/>
      </w:r>
    </w:p>
    <w:p w14:paraId="021949CE" w14:textId="77777777" w:rsidR="00F24A59" w:rsidRDefault="00F24A59" w:rsidP="00F24A59">
      <w:pPr>
        <w:numPr>
          <w:ilvl w:val="0"/>
          <w:numId w:val="477"/>
        </w:numPr>
      </w:pPr>
      <w:r>
        <w:t>Health, safety, and risk awareness in a salon environment</w:t>
      </w:r>
      <w:r>
        <w:br/>
      </w:r>
    </w:p>
    <w:p w14:paraId="1F31124B" w14:textId="77777777" w:rsidR="00F24A59" w:rsidRDefault="00F24A59" w:rsidP="00F24A59">
      <w:pPr>
        <w:numPr>
          <w:ilvl w:val="0"/>
          <w:numId w:val="477"/>
        </w:numPr>
        <w:spacing w:after="240"/>
      </w:pPr>
      <w:r>
        <w:t>Market research task: Get real-world exposure by surveying haircare products available in the market</w:t>
      </w:r>
      <w:r>
        <w:br/>
      </w:r>
    </w:p>
    <w:p w14:paraId="3897926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you’ll receive a </w:t>
      </w:r>
      <w:r>
        <w:rPr>
          <w:b/>
        </w:rPr>
        <w:t>Certificate in Hair Basics: Foundation Styling Course</w:t>
      </w:r>
      <w:r>
        <w:t xml:space="preserve"> and become a </w:t>
      </w:r>
      <w:r>
        <w:rPr>
          <w:b/>
        </w:rPr>
        <w:t>CERTIFIED HAIR DESIGNER</w:t>
      </w:r>
      <w:r>
        <w:t xml:space="preserve"> – your first step into the professional beauty industry.</w:t>
      </w:r>
    </w:p>
    <w:p w14:paraId="29D84B0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9C2AADF" w14:textId="77777777" w:rsidR="00F24A59" w:rsidRDefault="00F24A59" w:rsidP="00F24A59">
      <w:pPr>
        <w:spacing w:before="240" w:after="240"/>
      </w:pPr>
      <w:r>
        <w:t>This course is perfect for:</w:t>
      </w:r>
    </w:p>
    <w:p w14:paraId="6C2225B8" w14:textId="77777777" w:rsidR="00F24A59" w:rsidRDefault="00F24A59" w:rsidP="00F24A59">
      <w:pPr>
        <w:numPr>
          <w:ilvl w:val="0"/>
          <w:numId w:val="187"/>
        </w:numPr>
        <w:spacing w:before="240"/>
      </w:pPr>
      <w:r>
        <w:lastRenderedPageBreak/>
        <w:t>Freshers stepping into the hair and beauty industry</w:t>
      </w:r>
      <w:r>
        <w:br/>
      </w:r>
    </w:p>
    <w:p w14:paraId="750DF595" w14:textId="77777777" w:rsidR="00F24A59" w:rsidRDefault="00F24A59" w:rsidP="00F24A59">
      <w:pPr>
        <w:numPr>
          <w:ilvl w:val="0"/>
          <w:numId w:val="187"/>
        </w:numPr>
      </w:pPr>
      <w:r>
        <w:t>Aspiring hairstylists looking for strong fundamentals</w:t>
      </w:r>
      <w:r>
        <w:br/>
      </w:r>
    </w:p>
    <w:p w14:paraId="33934AFE" w14:textId="77777777" w:rsidR="00F24A59" w:rsidRDefault="00F24A59" w:rsidP="00F24A59">
      <w:pPr>
        <w:numPr>
          <w:ilvl w:val="0"/>
          <w:numId w:val="187"/>
        </w:numPr>
      </w:pPr>
      <w:r>
        <w:t>Makeup artists wanting to expand into hair services</w:t>
      </w:r>
      <w:r>
        <w:br/>
      </w:r>
    </w:p>
    <w:p w14:paraId="34B0C179" w14:textId="77777777" w:rsidR="00F24A59" w:rsidRDefault="00F24A59" w:rsidP="00F24A59">
      <w:pPr>
        <w:numPr>
          <w:ilvl w:val="0"/>
          <w:numId w:val="187"/>
        </w:numPr>
      </w:pPr>
      <w:r>
        <w:t>Salon owners who want to upskill their team</w:t>
      </w:r>
      <w:r>
        <w:br/>
      </w:r>
    </w:p>
    <w:p w14:paraId="7BFB1891" w14:textId="77777777" w:rsidR="00F24A59" w:rsidRDefault="00F24A59" w:rsidP="00F24A59">
      <w:pPr>
        <w:numPr>
          <w:ilvl w:val="0"/>
          <w:numId w:val="187"/>
        </w:numPr>
      </w:pPr>
      <w:r>
        <w:t>Freelancers and home-based beauty professionals</w:t>
      </w:r>
      <w:r>
        <w:br/>
      </w:r>
    </w:p>
    <w:p w14:paraId="6AEA7C2B" w14:textId="77777777" w:rsidR="00F24A59" w:rsidRDefault="00F24A59" w:rsidP="00F24A59">
      <w:pPr>
        <w:numPr>
          <w:ilvl w:val="0"/>
          <w:numId w:val="187"/>
        </w:numPr>
        <w:spacing w:after="240"/>
      </w:pPr>
      <w:r>
        <w:t>Anyone with a passion for hairstyling and client care</w:t>
      </w:r>
      <w:r>
        <w:br/>
      </w:r>
    </w:p>
    <w:p w14:paraId="40AA637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Creative Hair Design Specialist Course</w:t>
      </w:r>
    </w:p>
    <w:p w14:paraId="63B606EC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OCQ13</w:t>
      </w:r>
      <w:r>
        <w:br/>
        <w:t xml:space="preserve"> </w:t>
      </w:r>
      <w:r>
        <w:rPr>
          <w:b/>
        </w:rPr>
        <w:t>Duration:</w:t>
      </w:r>
      <w:r>
        <w:t xml:space="preserve"> 3 Months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 DESIGNER</w:t>
      </w:r>
    </w:p>
    <w:p w14:paraId="593464E6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sets you up for a thriving career in the hairstyling and salon industry. After completing this program, you can work as:</w:t>
      </w:r>
    </w:p>
    <w:p w14:paraId="4A0FAB3D" w14:textId="77777777" w:rsidR="00F24A59" w:rsidRDefault="00F24A59" w:rsidP="00F24A59">
      <w:pPr>
        <w:numPr>
          <w:ilvl w:val="0"/>
          <w:numId w:val="744"/>
        </w:numPr>
        <w:spacing w:before="240"/>
      </w:pPr>
      <w:r>
        <w:t>Professional Hair Designer in salons or freelance</w:t>
      </w:r>
      <w:r>
        <w:br/>
      </w:r>
    </w:p>
    <w:p w14:paraId="56291B46" w14:textId="77777777" w:rsidR="00F24A59" w:rsidRDefault="00F24A59" w:rsidP="00F24A59">
      <w:pPr>
        <w:numPr>
          <w:ilvl w:val="0"/>
          <w:numId w:val="744"/>
        </w:numPr>
      </w:pPr>
      <w:r>
        <w:t>Haircut &amp; Coloring Expert</w:t>
      </w:r>
      <w:r>
        <w:br/>
      </w:r>
    </w:p>
    <w:p w14:paraId="02083DA7" w14:textId="77777777" w:rsidR="00F24A59" w:rsidRDefault="00F24A59" w:rsidP="00F24A59">
      <w:pPr>
        <w:numPr>
          <w:ilvl w:val="0"/>
          <w:numId w:val="744"/>
        </w:numPr>
      </w:pPr>
      <w:r>
        <w:t>Hair Technician for Rebonding, Perming &amp; Keratin</w:t>
      </w:r>
      <w:r>
        <w:br/>
      </w:r>
    </w:p>
    <w:p w14:paraId="1131CE64" w14:textId="77777777" w:rsidR="00F24A59" w:rsidRDefault="00F24A59" w:rsidP="00F24A59">
      <w:pPr>
        <w:numPr>
          <w:ilvl w:val="0"/>
          <w:numId w:val="744"/>
        </w:numPr>
      </w:pPr>
      <w:r>
        <w:t>Personal Stylist or Groomer for events, weddings, and shoots</w:t>
      </w:r>
      <w:r>
        <w:br/>
      </w:r>
    </w:p>
    <w:p w14:paraId="3EC797F0" w14:textId="77777777" w:rsidR="00F24A59" w:rsidRDefault="00F24A59" w:rsidP="00F24A59">
      <w:pPr>
        <w:numPr>
          <w:ilvl w:val="0"/>
          <w:numId w:val="744"/>
        </w:numPr>
      </w:pPr>
      <w:r>
        <w:t>Salon Trainer or Assistant Instructor</w:t>
      </w:r>
      <w:r>
        <w:br/>
      </w:r>
    </w:p>
    <w:p w14:paraId="0A1CB938" w14:textId="77777777" w:rsidR="00F24A59" w:rsidRDefault="00F24A59" w:rsidP="00F24A59">
      <w:pPr>
        <w:numPr>
          <w:ilvl w:val="0"/>
          <w:numId w:val="744"/>
        </w:numPr>
        <w:spacing w:after="240"/>
      </w:pPr>
      <w:r>
        <w:t>Start your own salon or become a mobile hair artist</w:t>
      </w:r>
      <w:r>
        <w:br/>
      </w:r>
    </w:p>
    <w:p w14:paraId="0AFA437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DFA962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DRESSING &amp; CUTTING SKILLS</w:t>
      </w:r>
    </w:p>
    <w:p w14:paraId="515E336C" w14:textId="77777777" w:rsidR="00F24A59" w:rsidRDefault="00F24A59" w:rsidP="00F24A59">
      <w:pPr>
        <w:numPr>
          <w:ilvl w:val="0"/>
          <w:numId w:val="459"/>
        </w:numPr>
        <w:spacing w:before="240"/>
      </w:pPr>
      <w:r>
        <w:t>Hair Analysis for better hair care decisions</w:t>
      </w:r>
      <w:r>
        <w:br/>
      </w:r>
    </w:p>
    <w:p w14:paraId="25E7A25C" w14:textId="77777777" w:rsidR="00F24A59" w:rsidRDefault="00F24A59" w:rsidP="00F24A59">
      <w:pPr>
        <w:numPr>
          <w:ilvl w:val="0"/>
          <w:numId w:val="459"/>
        </w:numPr>
      </w:pPr>
      <w:r>
        <w:lastRenderedPageBreak/>
        <w:t>Cutting styles for different face shapes</w:t>
      </w:r>
      <w:r>
        <w:br/>
      </w:r>
    </w:p>
    <w:p w14:paraId="424C5B05" w14:textId="77777777" w:rsidR="00F24A59" w:rsidRDefault="00F24A59" w:rsidP="00F24A59">
      <w:pPr>
        <w:numPr>
          <w:ilvl w:val="0"/>
          <w:numId w:val="459"/>
        </w:numPr>
      </w:pPr>
      <w:r>
        <w:t>Trendy female haircuts: Razor, Layers, A-line, Bobs &amp; more</w:t>
      </w:r>
      <w:r>
        <w:br/>
      </w:r>
    </w:p>
    <w:p w14:paraId="064CA01E" w14:textId="77777777" w:rsidR="00F24A59" w:rsidRDefault="00F24A59" w:rsidP="00F24A59">
      <w:pPr>
        <w:numPr>
          <w:ilvl w:val="0"/>
          <w:numId w:val="459"/>
        </w:numPr>
      </w:pPr>
      <w:r>
        <w:t>Men’s cuts with clippers, guards, and advanced blending</w:t>
      </w:r>
      <w:r>
        <w:br/>
      </w:r>
    </w:p>
    <w:p w14:paraId="44A75572" w14:textId="77777777" w:rsidR="00F24A59" w:rsidRDefault="00F24A59" w:rsidP="00F24A59">
      <w:pPr>
        <w:numPr>
          <w:ilvl w:val="0"/>
          <w:numId w:val="459"/>
        </w:numPr>
        <w:spacing w:after="240"/>
      </w:pPr>
      <w:r>
        <w:t>Disconnected &amp; graduated haircuts</w:t>
      </w:r>
      <w:r>
        <w:br/>
      </w:r>
    </w:p>
    <w:p w14:paraId="6285D93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HAIR COLORING &amp; TECHNIQUES</w:t>
      </w:r>
    </w:p>
    <w:p w14:paraId="43EC0FC4" w14:textId="77777777" w:rsidR="00F24A59" w:rsidRDefault="00F24A59" w:rsidP="00F24A59">
      <w:pPr>
        <w:numPr>
          <w:ilvl w:val="0"/>
          <w:numId w:val="568"/>
        </w:numPr>
        <w:spacing w:before="240"/>
      </w:pPr>
      <w:r>
        <w:t>Understanding the Color Wheel &amp; Pigments</w:t>
      </w:r>
      <w:r>
        <w:br/>
      </w:r>
    </w:p>
    <w:p w14:paraId="5225AFCA" w14:textId="77777777" w:rsidR="00F24A59" w:rsidRDefault="00F24A59" w:rsidP="00F24A59">
      <w:pPr>
        <w:numPr>
          <w:ilvl w:val="0"/>
          <w:numId w:val="568"/>
        </w:numPr>
      </w:pPr>
      <w:r>
        <w:t>Global Hair Coloring with Fashion Shades</w:t>
      </w:r>
      <w:r>
        <w:br/>
      </w:r>
    </w:p>
    <w:p w14:paraId="0AD5AD35" w14:textId="77777777" w:rsidR="00F24A59" w:rsidRDefault="00F24A59" w:rsidP="00F24A59">
      <w:pPr>
        <w:numPr>
          <w:ilvl w:val="0"/>
          <w:numId w:val="568"/>
        </w:numPr>
      </w:pPr>
      <w:r>
        <w:t>Root Touch Ups &amp; Gray Coverage</w:t>
      </w:r>
      <w:r>
        <w:br/>
      </w:r>
    </w:p>
    <w:p w14:paraId="42626F0B" w14:textId="77777777" w:rsidR="00F24A59" w:rsidRDefault="00F24A59" w:rsidP="00F24A59">
      <w:pPr>
        <w:numPr>
          <w:ilvl w:val="0"/>
          <w:numId w:val="568"/>
        </w:numPr>
      </w:pPr>
      <w:r>
        <w:t>Highlighting: Streaks, Foils, Frosting &amp; Freehand</w:t>
      </w:r>
      <w:r>
        <w:br/>
      </w:r>
    </w:p>
    <w:p w14:paraId="554AD9F4" w14:textId="77777777" w:rsidR="00F24A59" w:rsidRDefault="00F24A59" w:rsidP="00F24A59">
      <w:pPr>
        <w:numPr>
          <w:ilvl w:val="0"/>
          <w:numId w:val="568"/>
        </w:numPr>
      </w:pPr>
      <w:r>
        <w:t>Dimensional Hair Color Techniques</w:t>
      </w:r>
      <w:r>
        <w:br/>
      </w:r>
    </w:p>
    <w:p w14:paraId="33984121" w14:textId="77777777" w:rsidR="00F24A59" w:rsidRDefault="00F24A59" w:rsidP="00F24A59">
      <w:pPr>
        <w:numPr>
          <w:ilvl w:val="0"/>
          <w:numId w:val="568"/>
        </w:numPr>
        <w:spacing w:after="240"/>
      </w:pPr>
      <w:r>
        <w:t>Color Formulation Knowledge</w:t>
      </w:r>
      <w:r>
        <w:br/>
      </w:r>
    </w:p>
    <w:p w14:paraId="7307608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🛠</w:t>
      </w:r>
      <w:r>
        <w:t xml:space="preserve"> </w:t>
      </w:r>
      <w:r>
        <w:rPr>
          <w:b/>
        </w:rPr>
        <w:t>HAIR TREATMENTS &amp; TEXTURE SERVICES</w:t>
      </w:r>
    </w:p>
    <w:p w14:paraId="7D0E4D0A" w14:textId="77777777" w:rsidR="00F24A59" w:rsidRDefault="00F24A59" w:rsidP="00F24A59">
      <w:pPr>
        <w:numPr>
          <w:ilvl w:val="0"/>
          <w:numId w:val="637"/>
        </w:numPr>
        <w:spacing w:before="240"/>
      </w:pPr>
      <w:r>
        <w:t>Hair Rebonding, Perming, Keratin &amp; Botox Treatments</w:t>
      </w:r>
      <w:r>
        <w:br/>
      </w:r>
    </w:p>
    <w:p w14:paraId="28AE758A" w14:textId="77777777" w:rsidR="00F24A59" w:rsidRDefault="00F24A59" w:rsidP="00F24A59">
      <w:pPr>
        <w:numPr>
          <w:ilvl w:val="0"/>
          <w:numId w:val="637"/>
        </w:numPr>
      </w:pPr>
      <w:r>
        <w:t>Hair Spa &amp; High-Frequency Anti-Dandruff / Hair Fall Treatments</w:t>
      </w:r>
      <w:r>
        <w:br/>
      </w:r>
    </w:p>
    <w:p w14:paraId="47E0012E" w14:textId="77777777" w:rsidR="00F24A59" w:rsidRDefault="00F24A59" w:rsidP="00F24A59">
      <w:pPr>
        <w:numPr>
          <w:ilvl w:val="0"/>
          <w:numId w:val="637"/>
        </w:numPr>
      </w:pPr>
      <w:r>
        <w:t>Use of Oils, Tonics, and Machines for Scalp Care</w:t>
      </w:r>
      <w:r>
        <w:br/>
      </w:r>
    </w:p>
    <w:p w14:paraId="779A1793" w14:textId="77777777" w:rsidR="00F24A59" w:rsidRDefault="00F24A59" w:rsidP="00F24A59">
      <w:pPr>
        <w:numPr>
          <w:ilvl w:val="0"/>
          <w:numId w:val="637"/>
        </w:numPr>
        <w:spacing w:after="240"/>
      </w:pPr>
      <w:r>
        <w:t>Split-End Machine Trimming</w:t>
      </w:r>
      <w:r>
        <w:br/>
      </w:r>
    </w:p>
    <w:p w14:paraId="6D8768B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🧔</w:t>
      </w:r>
      <w:r>
        <w:t xml:space="preserve"> </w:t>
      </w:r>
      <w:r>
        <w:rPr>
          <w:b/>
        </w:rPr>
        <w:t>MEN’S GROOMING &amp; BARBERING</w:t>
      </w:r>
    </w:p>
    <w:p w14:paraId="7ECA5B72" w14:textId="77777777" w:rsidR="00F24A59" w:rsidRDefault="00F24A59" w:rsidP="00F24A59">
      <w:pPr>
        <w:numPr>
          <w:ilvl w:val="0"/>
          <w:numId w:val="613"/>
        </w:numPr>
        <w:spacing w:before="240"/>
      </w:pPr>
      <w:r>
        <w:t>Beard Shaping &amp; Trimming</w:t>
      </w:r>
      <w:r>
        <w:br/>
      </w:r>
    </w:p>
    <w:p w14:paraId="3423328E" w14:textId="77777777" w:rsidR="00F24A59" w:rsidRDefault="00F24A59" w:rsidP="00F24A59">
      <w:pPr>
        <w:numPr>
          <w:ilvl w:val="0"/>
          <w:numId w:val="613"/>
        </w:numPr>
      </w:pPr>
      <w:r>
        <w:t>Clipper Over Comb Techniques</w:t>
      </w:r>
      <w:r>
        <w:br/>
      </w:r>
    </w:p>
    <w:p w14:paraId="45573B17" w14:textId="77777777" w:rsidR="00F24A59" w:rsidRDefault="00F24A59" w:rsidP="00F24A59">
      <w:pPr>
        <w:numPr>
          <w:ilvl w:val="0"/>
          <w:numId w:val="613"/>
        </w:numPr>
        <w:spacing w:after="240"/>
      </w:pPr>
      <w:r>
        <w:t>Barber Tool Knowledge</w:t>
      </w:r>
      <w:r>
        <w:br/>
      </w:r>
    </w:p>
    <w:p w14:paraId="3E82C27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📝</w:t>
      </w:r>
      <w:r>
        <w:t xml:space="preserve"> </w:t>
      </w:r>
      <w:r>
        <w:rPr>
          <w:b/>
        </w:rPr>
        <w:t>CLIENT HANDLING &amp; CONSULTATION</w:t>
      </w:r>
    </w:p>
    <w:p w14:paraId="396B124B" w14:textId="77777777" w:rsidR="00F24A59" w:rsidRDefault="00F24A59" w:rsidP="00F24A59">
      <w:pPr>
        <w:numPr>
          <w:ilvl w:val="0"/>
          <w:numId w:val="760"/>
        </w:numPr>
        <w:spacing w:before="240"/>
      </w:pPr>
      <w:r>
        <w:lastRenderedPageBreak/>
        <w:t>Conducting professional consultations</w:t>
      </w:r>
      <w:r>
        <w:br/>
      </w:r>
    </w:p>
    <w:p w14:paraId="5BA99086" w14:textId="77777777" w:rsidR="00F24A59" w:rsidRDefault="00F24A59" w:rsidP="00F24A59">
      <w:pPr>
        <w:numPr>
          <w:ilvl w:val="0"/>
          <w:numId w:val="760"/>
        </w:numPr>
      </w:pPr>
      <w:r>
        <w:t>Maintaining client record sheets</w:t>
      </w:r>
      <w:r>
        <w:br/>
      </w:r>
    </w:p>
    <w:p w14:paraId="131A5740" w14:textId="77777777" w:rsidR="00F24A59" w:rsidRDefault="00F24A59" w:rsidP="00F24A59">
      <w:pPr>
        <w:numPr>
          <w:ilvl w:val="0"/>
          <w:numId w:val="760"/>
        </w:numPr>
      </w:pPr>
      <w:r>
        <w:t>Creating personalized hair plans</w:t>
      </w:r>
      <w:r>
        <w:br/>
      </w:r>
    </w:p>
    <w:p w14:paraId="7491DB4F" w14:textId="77777777" w:rsidR="00F24A59" w:rsidRDefault="00F24A59" w:rsidP="00F24A59">
      <w:pPr>
        <w:numPr>
          <w:ilvl w:val="0"/>
          <w:numId w:val="760"/>
        </w:numPr>
        <w:spacing w:after="240"/>
      </w:pPr>
      <w:r>
        <w:t>Case study presentations</w:t>
      </w:r>
      <w:r>
        <w:br/>
      </w:r>
    </w:p>
    <w:p w14:paraId="1A97543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3A86BF30" w14:textId="77777777" w:rsidR="00F24A59" w:rsidRDefault="00F24A59" w:rsidP="00F24A59">
      <w:pPr>
        <w:numPr>
          <w:ilvl w:val="0"/>
          <w:numId w:val="632"/>
        </w:numPr>
        <w:spacing w:before="240"/>
      </w:pPr>
      <w:r>
        <w:t>Salon etiquette &amp; hygiene</w:t>
      </w:r>
      <w:r>
        <w:br/>
      </w:r>
    </w:p>
    <w:p w14:paraId="5E615BEB" w14:textId="77777777" w:rsidR="00F24A59" w:rsidRDefault="00F24A59" w:rsidP="00F24A59">
      <w:pPr>
        <w:numPr>
          <w:ilvl w:val="0"/>
          <w:numId w:val="632"/>
        </w:numPr>
      </w:pPr>
      <w:r>
        <w:t>Product knowledge</w:t>
      </w:r>
      <w:r>
        <w:br/>
      </w:r>
    </w:p>
    <w:p w14:paraId="58102B26" w14:textId="77777777" w:rsidR="00F24A59" w:rsidRDefault="00F24A59" w:rsidP="00F24A59">
      <w:pPr>
        <w:numPr>
          <w:ilvl w:val="0"/>
          <w:numId w:val="632"/>
        </w:numPr>
      </w:pPr>
      <w:r>
        <w:t>Time management and service flow</w:t>
      </w:r>
      <w:r>
        <w:br/>
      </w:r>
    </w:p>
    <w:p w14:paraId="7F543667" w14:textId="77777777" w:rsidR="00F24A59" w:rsidRDefault="00F24A59" w:rsidP="00F24A59">
      <w:pPr>
        <w:numPr>
          <w:ilvl w:val="0"/>
          <w:numId w:val="632"/>
        </w:numPr>
        <w:spacing w:after="240"/>
      </w:pPr>
      <w:r>
        <w:t>How to confidently speak with clients</w:t>
      </w:r>
      <w:r>
        <w:br/>
      </w:r>
    </w:p>
    <w:p w14:paraId="5CB8194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🎁</w:t>
      </w:r>
      <w:r>
        <w:t xml:space="preserve"> </w:t>
      </w:r>
      <w:r>
        <w:rPr>
          <w:b/>
        </w:rPr>
        <w:t>BONUS:</w:t>
      </w:r>
      <w:r>
        <w:t xml:space="preserve"> Complimentary hair styling sessions included!</w:t>
      </w:r>
    </w:p>
    <w:p w14:paraId="1DAFCA56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 will be awarded a </w:t>
      </w:r>
      <w:r>
        <w:rPr>
          <w:b/>
        </w:rPr>
        <w:t>Certificate as a Certified Hair Designer</w:t>
      </w:r>
      <w:r>
        <w:t>, recognized for your skill and training in advanced hair services.</w:t>
      </w:r>
    </w:p>
    <w:p w14:paraId="7BF2088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0F3E013B" w14:textId="77777777" w:rsidR="00F24A59" w:rsidRDefault="00F24A59" w:rsidP="00F24A59">
      <w:pPr>
        <w:numPr>
          <w:ilvl w:val="0"/>
          <w:numId w:val="430"/>
        </w:numPr>
        <w:spacing w:before="240"/>
      </w:pPr>
      <w:r>
        <w:t>Freshers looking to enter the beauty &amp; hair industry</w:t>
      </w:r>
      <w:r>
        <w:br/>
      </w:r>
    </w:p>
    <w:p w14:paraId="58C1F459" w14:textId="77777777" w:rsidR="00F24A59" w:rsidRDefault="00F24A59" w:rsidP="00F24A59">
      <w:pPr>
        <w:numPr>
          <w:ilvl w:val="0"/>
          <w:numId w:val="430"/>
        </w:numPr>
      </w:pPr>
      <w:r>
        <w:t>Salon professionals wanting to upgrade their skills</w:t>
      </w:r>
      <w:r>
        <w:br/>
      </w:r>
    </w:p>
    <w:p w14:paraId="23C7D1DA" w14:textId="77777777" w:rsidR="00F24A59" w:rsidRDefault="00F24A59" w:rsidP="00F24A59">
      <w:pPr>
        <w:numPr>
          <w:ilvl w:val="0"/>
          <w:numId w:val="430"/>
        </w:numPr>
      </w:pPr>
      <w:r>
        <w:t>Freelancers and home-based stylists</w:t>
      </w:r>
      <w:r>
        <w:br/>
      </w:r>
    </w:p>
    <w:p w14:paraId="43CA51AA" w14:textId="77777777" w:rsidR="00F24A59" w:rsidRDefault="00F24A59" w:rsidP="00F24A59">
      <w:pPr>
        <w:numPr>
          <w:ilvl w:val="0"/>
          <w:numId w:val="430"/>
        </w:numPr>
      </w:pPr>
      <w:r>
        <w:t>Beauticians aiming to specialize in hair</w:t>
      </w:r>
      <w:r>
        <w:br/>
      </w:r>
    </w:p>
    <w:p w14:paraId="43ABCCCF" w14:textId="77777777" w:rsidR="00F24A59" w:rsidRDefault="00F24A59" w:rsidP="00F24A59">
      <w:pPr>
        <w:numPr>
          <w:ilvl w:val="0"/>
          <w:numId w:val="430"/>
        </w:numPr>
      </w:pPr>
      <w:r>
        <w:t>Makeup artists who want to expand their services</w:t>
      </w:r>
      <w:r>
        <w:br/>
      </w:r>
    </w:p>
    <w:p w14:paraId="30DD0A2D" w14:textId="77777777" w:rsidR="00F24A59" w:rsidRDefault="00F24A59" w:rsidP="00F24A59">
      <w:pPr>
        <w:numPr>
          <w:ilvl w:val="0"/>
          <w:numId w:val="430"/>
        </w:numPr>
        <w:spacing w:after="240"/>
      </w:pPr>
      <w:r>
        <w:t>Anyone passionate about creative hairstyling</w:t>
      </w:r>
      <w:r>
        <w:br/>
      </w:r>
    </w:p>
    <w:p w14:paraId="2ADC262F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Certificate in Cuts &amp; Style Program</w:t>
      </w:r>
    </w:p>
    <w:p w14:paraId="5AB197A3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OCQ18</w:t>
      </w:r>
      <w:r>
        <w:br/>
      </w:r>
      <w:r>
        <w:lastRenderedPageBreak/>
        <w:t xml:space="preserve"> </w:t>
      </w:r>
      <w:r>
        <w:rPr>
          <w:b/>
        </w:rPr>
        <w:t>Duration:</w:t>
      </w:r>
      <w:r>
        <w:t xml:space="preserve"> 1 Month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CERTIFIED HAIRSTYLIST</w:t>
      </w:r>
    </w:p>
    <w:p w14:paraId="6A133BC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prepares you for a strong entry into the professional hairstyling world. Whether you dream of working in a high-end salon or running your own hair studio, you'll be ready for:</w:t>
      </w:r>
    </w:p>
    <w:p w14:paraId="7EE83865" w14:textId="77777777" w:rsidR="00F24A59" w:rsidRDefault="00F24A59" w:rsidP="00F24A59">
      <w:pPr>
        <w:numPr>
          <w:ilvl w:val="0"/>
          <w:numId w:val="515"/>
        </w:numPr>
        <w:spacing w:before="240"/>
      </w:pPr>
      <w:r>
        <w:t>Professional Hairstylist in Salons or Beauty Parlours</w:t>
      </w:r>
      <w:r>
        <w:br/>
      </w:r>
    </w:p>
    <w:p w14:paraId="2DC8805D" w14:textId="77777777" w:rsidR="00F24A59" w:rsidRDefault="00F24A59" w:rsidP="00F24A59">
      <w:pPr>
        <w:numPr>
          <w:ilvl w:val="0"/>
          <w:numId w:val="515"/>
        </w:numPr>
      </w:pPr>
      <w:r>
        <w:t>Freelance Hair Artist for Events &amp; Weddings</w:t>
      </w:r>
      <w:r>
        <w:br/>
      </w:r>
    </w:p>
    <w:p w14:paraId="7FF14B6B" w14:textId="77777777" w:rsidR="00F24A59" w:rsidRDefault="00F24A59" w:rsidP="00F24A59">
      <w:pPr>
        <w:numPr>
          <w:ilvl w:val="0"/>
          <w:numId w:val="515"/>
        </w:numPr>
      </w:pPr>
      <w:r>
        <w:t>Salon Assistant with Styling Expertise</w:t>
      </w:r>
      <w:r>
        <w:br/>
      </w:r>
    </w:p>
    <w:p w14:paraId="66E74DB1" w14:textId="77777777" w:rsidR="00F24A59" w:rsidRDefault="00F24A59" w:rsidP="00F24A59">
      <w:pPr>
        <w:numPr>
          <w:ilvl w:val="0"/>
          <w:numId w:val="515"/>
        </w:numPr>
      </w:pPr>
      <w:r>
        <w:t>Junior Barber in Unisex Salons</w:t>
      </w:r>
      <w:r>
        <w:br/>
      </w:r>
    </w:p>
    <w:p w14:paraId="529C68E0" w14:textId="77777777" w:rsidR="00F24A59" w:rsidRDefault="00F24A59" w:rsidP="00F24A59">
      <w:pPr>
        <w:numPr>
          <w:ilvl w:val="0"/>
          <w:numId w:val="515"/>
        </w:numPr>
      </w:pPr>
      <w:r>
        <w:t>Haircutting Specialist in Unisex Studios</w:t>
      </w:r>
      <w:r>
        <w:br/>
      </w:r>
    </w:p>
    <w:p w14:paraId="55703097" w14:textId="77777777" w:rsidR="00F24A59" w:rsidRDefault="00F24A59" w:rsidP="00F24A59">
      <w:pPr>
        <w:numPr>
          <w:ilvl w:val="0"/>
          <w:numId w:val="515"/>
        </w:numPr>
        <w:spacing w:after="240"/>
      </w:pPr>
      <w:r>
        <w:t>Hair Consultant for Beauty Brands</w:t>
      </w:r>
      <w:r>
        <w:br/>
      </w:r>
    </w:p>
    <w:p w14:paraId="4C04FB2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624E3E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 Dressing Skills</w:t>
      </w:r>
      <w:r>
        <w:rPr>
          <w:b/>
        </w:rPr>
        <w:br/>
      </w:r>
      <w:r>
        <w:t xml:space="preserve"> Learn how to handle all types of clients and hair textures with confidence:</w:t>
      </w:r>
    </w:p>
    <w:p w14:paraId="00473C95" w14:textId="77777777" w:rsidR="00F24A59" w:rsidRDefault="00F24A59" w:rsidP="00F24A59">
      <w:pPr>
        <w:numPr>
          <w:ilvl w:val="0"/>
          <w:numId w:val="434"/>
        </w:numPr>
        <w:spacing w:before="240"/>
      </w:pPr>
      <w:r>
        <w:t>Proper hygiene practices to keep clients safe</w:t>
      </w:r>
      <w:r>
        <w:br/>
      </w:r>
    </w:p>
    <w:p w14:paraId="47EBCDC3" w14:textId="77777777" w:rsidR="00F24A59" w:rsidRDefault="00F24A59" w:rsidP="00F24A59">
      <w:pPr>
        <w:numPr>
          <w:ilvl w:val="0"/>
          <w:numId w:val="434"/>
        </w:numPr>
      </w:pPr>
      <w:r>
        <w:t>Sectioning hair for neat, professional cuts</w:t>
      </w:r>
      <w:r>
        <w:br/>
      </w:r>
    </w:p>
    <w:p w14:paraId="3C417D12" w14:textId="77777777" w:rsidR="00F24A59" w:rsidRDefault="00F24A59" w:rsidP="00F24A59">
      <w:pPr>
        <w:numPr>
          <w:ilvl w:val="0"/>
          <w:numId w:val="434"/>
        </w:numPr>
      </w:pPr>
      <w:r>
        <w:t>Blow-drying techniques for volume and finish</w:t>
      </w:r>
      <w:r>
        <w:br/>
      </w:r>
    </w:p>
    <w:p w14:paraId="3767EB7D" w14:textId="77777777" w:rsidR="00F24A59" w:rsidRDefault="00F24A59" w:rsidP="00F24A59">
      <w:pPr>
        <w:numPr>
          <w:ilvl w:val="0"/>
          <w:numId w:val="434"/>
        </w:numPr>
      </w:pPr>
      <w:r>
        <w:t>Hair trimming and split-end removal</w:t>
      </w:r>
      <w:r>
        <w:br/>
      </w:r>
    </w:p>
    <w:p w14:paraId="28C1ECFC" w14:textId="77777777" w:rsidR="00F24A59" w:rsidRDefault="00F24A59" w:rsidP="00F24A59">
      <w:pPr>
        <w:numPr>
          <w:ilvl w:val="0"/>
          <w:numId w:val="434"/>
        </w:numPr>
      </w:pPr>
      <w:r>
        <w:t>Classic cuts like one-length and bob styles</w:t>
      </w:r>
      <w:r>
        <w:br/>
      </w:r>
    </w:p>
    <w:p w14:paraId="32AD3978" w14:textId="77777777" w:rsidR="00F24A59" w:rsidRDefault="00F24A59" w:rsidP="00F24A59">
      <w:pPr>
        <w:numPr>
          <w:ilvl w:val="0"/>
          <w:numId w:val="434"/>
        </w:numPr>
      </w:pPr>
      <w:r>
        <w:t>Modern cuts like forward graduation (feather), reverse graduation, and round layering</w:t>
      </w:r>
      <w:r>
        <w:br/>
      </w:r>
    </w:p>
    <w:p w14:paraId="3A8273BB" w14:textId="77777777" w:rsidR="00F24A59" w:rsidRDefault="00F24A59" w:rsidP="00F24A59">
      <w:pPr>
        <w:numPr>
          <w:ilvl w:val="0"/>
          <w:numId w:val="434"/>
        </w:numPr>
        <w:spacing w:after="240"/>
      </w:pPr>
      <w:r>
        <w:t>Male haircut basics including shape-up and trims</w:t>
      </w:r>
      <w:r>
        <w:br/>
      </w:r>
    </w:p>
    <w:p w14:paraId="399E9D2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✂️</w:t>
      </w:r>
      <w:r>
        <w:t xml:space="preserve"> </w:t>
      </w:r>
      <w:r>
        <w:rPr>
          <w:b/>
        </w:rPr>
        <w:t>Advanced Hair Styling</w:t>
      </w:r>
      <w:r>
        <w:rPr>
          <w:b/>
        </w:rPr>
        <w:br/>
      </w:r>
      <w:r>
        <w:t xml:space="preserve"> Master more complex and trending styles to upgrade your portfolio:</w:t>
      </w:r>
    </w:p>
    <w:p w14:paraId="1500DC28" w14:textId="77777777" w:rsidR="00F24A59" w:rsidRDefault="00F24A59" w:rsidP="00F24A59">
      <w:pPr>
        <w:numPr>
          <w:ilvl w:val="0"/>
          <w:numId w:val="303"/>
        </w:numPr>
        <w:spacing w:before="240"/>
      </w:pPr>
      <w:r>
        <w:lastRenderedPageBreak/>
        <w:t>Graduation and concave cuts for shape and volume</w:t>
      </w:r>
      <w:r>
        <w:br/>
      </w:r>
    </w:p>
    <w:p w14:paraId="5D0ABA54" w14:textId="77777777" w:rsidR="00F24A59" w:rsidRDefault="00F24A59" w:rsidP="00F24A59">
      <w:pPr>
        <w:numPr>
          <w:ilvl w:val="0"/>
          <w:numId w:val="303"/>
        </w:numPr>
      </w:pPr>
      <w:r>
        <w:t>Trendy razor cuts for texture</w:t>
      </w:r>
      <w:r>
        <w:br/>
      </w:r>
    </w:p>
    <w:p w14:paraId="7F9B1382" w14:textId="77777777" w:rsidR="00F24A59" w:rsidRDefault="00F24A59" w:rsidP="00F24A59">
      <w:pPr>
        <w:numPr>
          <w:ilvl w:val="0"/>
          <w:numId w:val="303"/>
        </w:numPr>
      </w:pPr>
      <w:r>
        <w:t>Multi-layered and stepped bob techniques</w:t>
      </w:r>
      <w:r>
        <w:br/>
      </w:r>
    </w:p>
    <w:p w14:paraId="7B48711D" w14:textId="77777777" w:rsidR="00F24A59" w:rsidRDefault="00F24A59" w:rsidP="00F24A59">
      <w:pPr>
        <w:numPr>
          <w:ilvl w:val="0"/>
          <w:numId w:val="303"/>
        </w:numPr>
      </w:pPr>
      <w:r>
        <w:t>Triangular graduation and disconnected styles for a bold look</w:t>
      </w:r>
      <w:r>
        <w:br/>
      </w:r>
    </w:p>
    <w:p w14:paraId="25284E5D" w14:textId="77777777" w:rsidR="00F24A59" w:rsidRDefault="00F24A59" w:rsidP="00F24A59">
      <w:pPr>
        <w:numPr>
          <w:ilvl w:val="0"/>
          <w:numId w:val="303"/>
        </w:numPr>
      </w:pPr>
      <w:r>
        <w:t>A-line bob for sharp, stylish finishes</w:t>
      </w:r>
      <w:r>
        <w:br/>
      </w:r>
    </w:p>
    <w:p w14:paraId="1652FDC2" w14:textId="77777777" w:rsidR="00F24A59" w:rsidRDefault="00F24A59" w:rsidP="00F24A59">
      <w:pPr>
        <w:numPr>
          <w:ilvl w:val="0"/>
          <w:numId w:val="303"/>
        </w:numPr>
        <w:spacing w:after="240"/>
      </w:pPr>
      <w:r>
        <w:t>Flat graduation and clipper use for male haircuts</w:t>
      </w:r>
      <w:r>
        <w:br/>
      </w:r>
    </w:p>
    <w:p w14:paraId="08DDC94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  <w:r>
        <w:rPr>
          <w:b/>
        </w:rPr>
        <w:br/>
      </w:r>
      <w:r>
        <w:t xml:space="preserve"> Along with hands-on cutting, gain grooming skills that help in real-world success:</w:t>
      </w:r>
    </w:p>
    <w:p w14:paraId="3F7E8AEB" w14:textId="77777777" w:rsidR="00F24A59" w:rsidRDefault="00F24A59" w:rsidP="00F24A59">
      <w:pPr>
        <w:numPr>
          <w:ilvl w:val="0"/>
          <w:numId w:val="571"/>
        </w:numPr>
        <w:spacing w:before="240"/>
      </w:pPr>
      <w:r>
        <w:t>Client communication and consultation skills</w:t>
      </w:r>
      <w:r>
        <w:br/>
      </w:r>
    </w:p>
    <w:p w14:paraId="74A43E12" w14:textId="77777777" w:rsidR="00F24A59" w:rsidRDefault="00F24A59" w:rsidP="00F24A59">
      <w:pPr>
        <w:numPr>
          <w:ilvl w:val="0"/>
          <w:numId w:val="571"/>
        </w:numPr>
      </w:pPr>
      <w:r>
        <w:t>Salon ethics and hygiene standards</w:t>
      </w:r>
      <w:r>
        <w:br/>
      </w:r>
    </w:p>
    <w:p w14:paraId="5BEE3D89" w14:textId="77777777" w:rsidR="00F24A59" w:rsidRDefault="00F24A59" w:rsidP="00F24A59">
      <w:pPr>
        <w:numPr>
          <w:ilvl w:val="0"/>
          <w:numId w:val="571"/>
        </w:numPr>
      </w:pPr>
      <w:r>
        <w:t>Confidence-building through practical demos</w:t>
      </w:r>
      <w:r>
        <w:br/>
      </w:r>
    </w:p>
    <w:p w14:paraId="5DBB9A7E" w14:textId="77777777" w:rsidR="00F24A59" w:rsidRDefault="00F24A59" w:rsidP="00F24A59">
      <w:pPr>
        <w:numPr>
          <w:ilvl w:val="0"/>
          <w:numId w:val="571"/>
        </w:numPr>
        <w:spacing w:after="240"/>
      </w:pPr>
      <w:r>
        <w:t>Time management and finishing techniques</w:t>
      </w:r>
      <w:r>
        <w:br/>
      </w:r>
    </w:p>
    <w:p w14:paraId="0122B8EE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successful completion, you’ll be awarded a </w:t>
      </w:r>
      <w:r>
        <w:rPr>
          <w:b/>
        </w:rPr>
        <w:t>Certificate in Cuts &amp; Style</w:t>
      </w:r>
      <w:r>
        <w:t>, recognized for applying practical skills in salon-ready environments.</w:t>
      </w:r>
    </w:p>
    <w:p w14:paraId="2C1D3E2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8E73BA2" w14:textId="77777777" w:rsidR="00F24A59" w:rsidRDefault="00F24A59" w:rsidP="00F24A59">
      <w:pPr>
        <w:numPr>
          <w:ilvl w:val="0"/>
          <w:numId w:val="212"/>
        </w:numPr>
        <w:spacing w:before="240"/>
      </w:pPr>
      <w:r>
        <w:t>Freshers looking to begin their hairstyling journey</w:t>
      </w:r>
      <w:r>
        <w:br/>
      </w:r>
    </w:p>
    <w:p w14:paraId="59E7A1C9" w14:textId="77777777" w:rsidR="00F24A59" w:rsidRDefault="00F24A59" w:rsidP="00F24A59">
      <w:pPr>
        <w:numPr>
          <w:ilvl w:val="0"/>
          <w:numId w:val="212"/>
        </w:numPr>
      </w:pPr>
      <w:r>
        <w:t>Beauticians and makeup artists wanting to add haircutting to their skills</w:t>
      </w:r>
      <w:r>
        <w:br/>
      </w:r>
    </w:p>
    <w:p w14:paraId="26367BB4" w14:textId="77777777" w:rsidR="00F24A59" w:rsidRDefault="00F24A59" w:rsidP="00F24A59">
      <w:pPr>
        <w:numPr>
          <w:ilvl w:val="0"/>
          <w:numId w:val="212"/>
        </w:numPr>
      </w:pPr>
      <w:r>
        <w:t>Freelancers who want to offer complete hair services</w:t>
      </w:r>
      <w:r>
        <w:br/>
      </w:r>
    </w:p>
    <w:p w14:paraId="13348082" w14:textId="77777777" w:rsidR="00F24A59" w:rsidRDefault="00F24A59" w:rsidP="00F24A59">
      <w:pPr>
        <w:numPr>
          <w:ilvl w:val="0"/>
          <w:numId w:val="212"/>
        </w:numPr>
      </w:pPr>
      <w:r>
        <w:t>Salon assistants aiming for a hairstylist upgrade</w:t>
      </w:r>
      <w:r>
        <w:br/>
      </w:r>
    </w:p>
    <w:p w14:paraId="6032C614" w14:textId="77777777" w:rsidR="00F24A59" w:rsidRDefault="00F24A59" w:rsidP="00F24A59">
      <w:pPr>
        <w:numPr>
          <w:ilvl w:val="0"/>
          <w:numId w:val="212"/>
        </w:numPr>
        <w:spacing w:after="240"/>
      </w:pPr>
      <w:r>
        <w:t>Passionate learners interested in modern haircut trends</w:t>
      </w:r>
      <w:r>
        <w:br/>
      </w:r>
    </w:p>
    <w:p w14:paraId="16E5D8B7" w14:textId="77777777" w:rsidR="00F24A59" w:rsidRDefault="00F24A59" w:rsidP="00F24A59">
      <w:pPr>
        <w:spacing w:before="240" w:after="240"/>
      </w:pPr>
      <w:r>
        <w:t>Would you like this content designed into a visual counseling brochure or poster as well?</w:t>
      </w:r>
    </w:p>
    <w:p w14:paraId="0AB7AA18" w14:textId="77777777" w:rsidR="00F24A59" w:rsidRDefault="00F24A59" w:rsidP="00F24A59">
      <w:pPr>
        <w:spacing w:before="240" w:after="240"/>
      </w:pPr>
      <w:r>
        <w:rPr>
          <w:b/>
          <w:sz w:val="30"/>
          <w:szCs w:val="30"/>
        </w:rPr>
        <w:lastRenderedPageBreak/>
        <w:t xml:space="preserve">                                    Course Name: Male Patching Mastery</w:t>
      </w:r>
      <w:r>
        <w:rPr>
          <w:b/>
          <w:sz w:val="30"/>
          <w:szCs w:val="30"/>
        </w:rPr>
        <w:br/>
      </w:r>
      <w:r>
        <w:t xml:space="preserve"> </w:t>
      </w:r>
      <w:r>
        <w:rPr>
          <w:b/>
        </w:rPr>
        <w:t>Course Code:</w:t>
      </w:r>
      <w:r>
        <w:t xml:space="preserve"> OCQ51</w:t>
      </w:r>
      <w:r>
        <w:br/>
        <w:t xml:space="preserve"> </w:t>
      </w:r>
      <w:r>
        <w:rPr>
          <w:b/>
        </w:rPr>
        <w:t>Duration:</w:t>
      </w:r>
      <w:r>
        <w:t xml:space="preserve"> 2 Days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MASTER IN MALE PATCHING</w:t>
      </w:r>
    </w:p>
    <w:p w14:paraId="43050461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6D8ED5E4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3285D6C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38D6C74" w14:textId="77777777" w:rsidR="00F24A59" w:rsidRDefault="00F24A59" w:rsidP="00F24A59">
      <w:pPr>
        <w:spacing w:before="240" w:after="240"/>
      </w:pPr>
      <w:r>
        <w:t>Step confidently into the booming men’s grooming industry with skills that are always in demand. After this course, you can work as:</w:t>
      </w:r>
    </w:p>
    <w:p w14:paraId="73868803" w14:textId="77777777" w:rsidR="00F24A59" w:rsidRDefault="00F24A59" w:rsidP="00F24A59">
      <w:pPr>
        <w:numPr>
          <w:ilvl w:val="0"/>
          <w:numId w:val="507"/>
        </w:numPr>
        <w:spacing w:before="240"/>
      </w:pPr>
      <w:r>
        <w:t>Male Hair Patch Technician</w:t>
      </w:r>
      <w:r>
        <w:br/>
      </w:r>
    </w:p>
    <w:p w14:paraId="0B1CCE2F" w14:textId="77777777" w:rsidR="00F24A59" w:rsidRDefault="00F24A59" w:rsidP="00F24A59">
      <w:pPr>
        <w:numPr>
          <w:ilvl w:val="0"/>
          <w:numId w:val="507"/>
        </w:numPr>
      </w:pPr>
      <w:r>
        <w:t>Men’s Hair Replacement Specialist</w:t>
      </w:r>
      <w:r>
        <w:br/>
      </w:r>
    </w:p>
    <w:p w14:paraId="6B1E948C" w14:textId="77777777" w:rsidR="00F24A59" w:rsidRDefault="00F24A59" w:rsidP="00F24A59">
      <w:pPr>
        <w:numPr>
          <w:ilvl w:val="0"/>
          <w:numId w:val="507"/>
        </w:numPr>
      </w:pPr>
      <w:r>
        <w:t>Salon Patch Expert</w:t>
      </w:r>
      <w:r>
        <w:br/>
      </w:r>
    </w:p>
    <w:p w14:paraId="0F35B6E6" w14:textId="77777777" w:rsidR="00F24A59" w:rsidRDefault="00F24A59" w:rsidP="00F24A59">
      <w:pPr>
        <w:numPr>
          <w:ilvl w:val="0"/>
          <w:numId w:val="507"/>
        </w:numPr>
      </w:pPr>
      <w:r>
        <w:t>Freelance Patch Stylist</w:t>
      </w:r>
      <w:r>
        <w:br/>
      </w:r>
    </w:p>
    <w:p w14:paraId="1AB64895" w14:textId="77777777" w:rsidR="00F24A59" w:rsidRDefault="00F24A59" w:rsidP="00F24A59">
      <w:pPr>
        <w:numPr>
          <w:ilvl w:val="0"/>
          <w:numId w:val="507"/>
        </w:numPr>
      </w:pPr>
      <w:r>
        <w:t>Hair Patch Consultant for clinics or salons</w:t>
      </w:r>
      <w:r>
        <w:br/>
      </w:r>
    </w:p>
    <w:p w14:paraId="5E0B4A5A" w14:textId="77777777" w:rsidR="00F24A59" w:rsidRDefault="00F24A59" w:rsidP="00F24A59">
      <w:pPr>
        <w:numPr>
          <w:ilvl w:val="0"/>
          <w:numId w:val="507"/>
        </w:numPr>
        <w:spacing w:after="240"/>
      </w:pPr>
      <w:r>
        <w:t>Start your own male patching services</w:t>
      </w:r>
      <w:r>
        <w:br/>
      </w:r>
    </w:p>
    <w:p w14:paraId="723050CF" w14:textId="77777777" w:rsidR="00F24A59" w:rsidRDefault="00F24A59" w:rsidP="00F24A59">
      <w:pPr>
        <w:spacing w:before="240" w:after="240"/>
      </w:pPr>
      <w:r>
        <w:t>Whether you're working in a salon or going solo, this course gives you the power to transform lives by restoring confidence.</w:t>
      </w:r>
    </w:p>
    <w:p w14:paraId="4299078A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5A08198E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03C31A0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EC9DFF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🤝</w:t>
      </w:r>
      <w:r>
        <w:t>‍</w:t>
      </w:r>
      <w:r>
        <w:rPr>
          <w:rFonts w:ascii="Apple Color Emoji" w:hAnsi="Apple Color Emoji" w:cs="Apple Color Emoji"/>
        </w:rPr>
        <w:t>🧑</w:t>
      </w:r>
      <w:r>
        <w:t xml:space="preserve"> </w:t>
      </w:r>
      <w:r>
        <w:rPr>
          <w:b/>
        </w:rPr>
        <w:t>Client Understanding &amp; Consultation</w:t>
      </w:r>
    </w:p>
    <w:p w14:paraId="51A22919" w14:textId="77777777" w:rsidR="00F24A59" w:rsidRDefault="00F24A59" w:rsidP="00F24A59">
      <w:pPr>
        <w:numPr>
          <w:ilvl w:val="0"/>
          <w:numId w:val="493"/>
        </w:numPr>
        <w:spacing w:before="240"/>
      </w:pPr>
      <w:r>
        <w:t>How to assess patch needs based on client’s hair type and scalp condition</w:t>
      </w:r>
      <w:r>
        <w:br/>
      </w:r>
    </w:p>
    <w:p w14:paraId="550F9599" w14:textId="77777777" w:rsidR="00F24A59" w:rsidRDefault="00F24A59" w:rsidP="00F24A59">
      <w:pPr>
        <w:numPr>
          <w:ilvl w:val="0"/>
          <w:numId w:val="493"/>
        </w:numPr>
        <w:spacing w:after="240"/>
      </w:pPr>
      <w:r>
        <w:t>Building trust and professionalism during consultations</w:t>
      </w:r>
      <w:r>
        <w:br/>
      </w:r>
    </w:p>
    <w:p w14:paraId="51EAEF8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Product &amp; Tool Knowledge</w:t>
      </w:r>
    </w:p>
    <w:p w14:paraId="3CF45C9F" w14:textId="77777777" w:rsidR="00F24A59" w:rsidRDefault="00F24A59" w:rsidP="00F24A59">
      <w:pPr>
        <w:numPr>
          <w:ilvl w:val="0"/>
          <w:numId w:val="538"/>
        </w:numPr>
        <w:spacing w:before="240"/>
      </w:pPr>
      <w:r>
        <w:t>Understanding hair patch types, adhesives, removers</w:t>
      </w:r>
      <w:r>
        <w:br/>
      </w:r>
    </w:p>
    <w:p w14:paraId="0592114A" w14:textId="77777777" w:rsidR="00F24A59" w:rsidRDefault="00F24A59" w:rsidP="00F24A59">
      <w:pPr>
        <w:numPr>
          <w:ilvl w:val="0"/>
          <w:numId w:val="538"/>
        </w:numPr>
        <w:spacing w:after="240"/>
      </w:pPr>
      <w:r>
        <w:lastRenderedPageBreak/>
        <w:t>Mastery of tools used in patch application and maintenance</w:t>
      </w:r>
      <w:r>
        <w:br/>
      </w:r>
    </w:p>
    <w:p w14:paraId="4FADE8F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🧼</w:t>
      </w:r>
      <w:r>
        <w:t xml:space="preserve"> </w:t>
      </w:r>
      <w:r>
        <w:rPr>
          <w:b/>
        </w:rPr>
        <w:t>Hygiene &amp; Sanitation</w:t>
      </w:r>
    </w:p>
    <w:p w14:paraId="5DCF6EEC" w14:textId="77777777" w:rsidR="00F24A59" w:rsidRDefault="00F24A59" w:rsidP="00F24A59">
      <w:pPr>
        <w:numPr>
          <w:ilvl w:val="0"/>
          <w:numId w:val="388"/>
        </w:numPr>
        <w:spacing w:before="240"/>
      </w:pPr>
      <w:r>
        <w:t>Best practices to maintain a clean and safe work environment</w:t>
      </w:r>
      <w:r>
        <w:br/>
      </w:r>
    </w:p>
    <w:p w14:paraId="79DF4519" w14:textId="77777777" w:rsidR="00F24A59" w:rsidRDefault="00F24A59" w:rsidP="00F24A59">
      <w:pPr>
        <w:numPr>
          <w:ilvl w:val="0"/>
          <w:numId w:val="388"/>
        </w:numPr>
        <w:spacing w:after="240"/>
      </w:pPr>
      <w:r>
        <w:t>Preventing infections and skin reactions</w:t>
      </w:r>
      <w:r>
        <w:br/>
      </w:r>
    </w:p>
    <w:p w14:paraId="056AC97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‍♂ </w:t>
      </w:r>
      <w:r>
        <w:rPr>
          <w:b/>
        </w:rPr>
        <w:t>Hair Patching Techniques</w:t>
      </w:r>
    </w:p>
    <w:p w14:paraId="6CBFBDF5" w14:textId="77777777" w:rsidR="00F24A59" w:rsidRDefault="00F24A59" w:rsidP="00F24A59">
      <w:pPr>
        <w:numPr>
          <w:ilvl w:val="0"/>
          <w:numId w:val="740"/>
        </w:numPr>
        <w:spacing w:before="240"/>
      </w:pPr>
      <w:r>
        <w:t>Application and safe removal of 2 types of male hair patches</w:t>
      </w:r>
      <w:r>
        <w:br/>
      </w:r>
    </w:p>
    <w:p w14:paraId="12E75725" w14:textId="77777777" w:rsidR="00F24A59" w:rsidRDefault="00F24A59" w:rsidP="00F24A59">
      <w:pPr>
        <w:numPr>
          <w:ilvl w:val="0"/>
          <w:numId w:val="740"/>
        </w:numPr>
      </w:pPr>
      <w:r>
        <w:t>Blending techniques for a natural look</w:t>
      </w:r>
      <w:r>
        <w:br/>
      </w:r>
    </w:p>
    <w:p w14:paraId="5006D293" w14:textId="77777777" w:rsidR="00F24A59" w:rsidRDefault="00F24A59" w:rsidP="00F24A59">
      <w:pPr>
        <w:numPr>
          <w:ilvl w:val="0"/>
          <w:numId w:val="740"/>
        </w:numPr>
        <w:spacing w:after="240"/>
      </w:pPr>
      <w:r>
        <w:t>Handling different scalp conditions</w:t>
      </w:r>
      <w:r>
        <w:br/>
      </w:r>
    </w:p>
    <w:p w14:paraId="30C92AB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b/>
        </w:rPr>
        <w:t>Patch Maintenance &amp; Client Education</w:t>
      </w:r>
    </w:p>
    <w:p w14:paraId="30789C1A" w14:textId="77777777" w:rsidR="00F24A59" w:rsidRDefault="00F24A59" w:rsidP="00F24A59">
      <w:pPr>
        <w:numPr>
          <w:ilvl w:val="0"/>
          <w:numId w:val="611"/>
        </w:numPr>
        <w:spacing w:before="240"/>
      </w:pPr>
      <w:r>
        <w:t>Do’s and Don’ts for patch care</w:t>
      </w:r>
      <w:r>
        <w:br/>
      </w:r>
    </w:p>
    <w:p w14:paraId="1E096152" w14:textId="77777777" w:rsidR="00F24A59" w:rsidRDefault="00F24A59" w:rsidP="00F24A59">
      <w:pPr>
        <w:numPr>
          <w:ilvl w:val="0"/>
          <w:numId w:val="611"/>
        </w:numPr>
      </w:pPr>
      <w:r>
        <w:t>Educating clients on post-care for longevity and hygiene</w:t>
      </w:r>
      <w:r>
        <w:br/>
      </w:r>
    </w:p>
    <w:p w14:paraId="68E75264" w14:textId="77777777" w:rsidR="00F24A59" w:rsidRDefault="00F24A59" w:rsidP="00F24A59">
      <w:pPr>
        <w:numPr>
          <w:ilvl w:val="0"/>
          <w:numId w:val="611"/>
        </w:numPr>
        <w:spacing w:after="240"/>
      </w:pPr>
      <w:r>
        <w:t>Scheduling maintenance sessions</w:t>
      </w:r>
      <w:r>
        <w:br/>
      </w:r>
    </w:p>
    <w:p w14:paraId="0D50AABC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5BBAC86E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6AB2B10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643F6038" w14:textId="77777777" w:rsidR="00F24A59" w:rsidRDefault="00F24A59" w:rsidP="00F24A59">
      <w:pPr>
        <w:spacing w:before="240" w:after="240"/>
      </w:pPr>
      <w:r>
        <w:t xml:space="preserve">You will receive a </w:t>
      </w:r>
      <w:r>
        <w:rPr>
          <w:b/>
        </w:rPr>
        <w:t>Certificate in Male Patching Mastery</w:t>
      </w:r>
      <w:r>
        <w:t xml:space="preserve">, officially certifying you as a </w:t>
      </w:r>
      <w:r>
        <w:rPr>
          <w:b/>
        </w:rPr>
        <w:t>MASTER IN MALE PATCHING</w:t>
      </w:r>
      <w:r>
        <w:t>.</w:t>
      </w:r>
    </w:p>
    <w:p w14:paraId="6E5B2107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72F150F1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390EFDD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0F2CAAA0" w14:textId="77777777" w:rsidR="00F24A59" w:rsidRDefault="00F24A59" w:rsidP="00F24A59">
      <w:pPr>
        <w:spacing w:before="240" w:after="240"/>
      </w:pPr>
      <w:r>
        <w:t>This course is ideal for:</w:t>
      </w:r>
    </w:p>
    <w:p w14:paraId="3F9A7239" w14:textId="77777777" w:rsidR="00F24A59" w:rsidRDefault="00F24A59" w:rsidP="00F24A59">
      <w:pPr>
        <w:numPr>
          <w:ilvl w:val="0"/>
          <w:numId w:val="359"/>
        </w:numPr>
        <w:spacing w:before="240"/>
      </w:pPr>
      <w:r>
        <w:t>Freshers looking to start a career in the men’s grooming segment</w:t>
      </w:r>
      <w:r>
        <w:br/>
      </w:r>
    </w:p>
    <w:p w14:paraId="231CD418" w14:textId="77777777" w:rsidR="00F24A59" w:rsidRDefault="00F24A59" w:rsidP="00F24A59">
      <w:pPr>
        <w:numPr>
          <w:ilvl w:val="0"/>
          <w:numId w:val="359"/>
        </w:numPr>
      </w:pPr>
      <w:r>
        <w:t>Salon owners wanting to add patching services</w:t>
      </w:r>
      <w:r>
        <w:br/>
      </w:r>
    </w:p>
    <w:p w14:paraId="240158F7" w14:textId="77777777" w:rsidR="00F24A59" w:rsidRDefault="00F24A59" w:rsidP="00F24A59">
      <w:pPr>
        <w:numPr>
          <w:ilvl w:val="0"/>
          <w:numId w:val="359"/>
        </w:numPr>
      </w:pPr>
      <w:r>
        <w:lastRenderedPageBreak/>
        <w:t>Freelancers and home service providers</w:t>
      </w:r>
      <w:r>
        <w:br/>
      </w:r>
    </w:p>
    <w:p w14:paraId="62BEB0B4" w14:textId="77777777" w:rsidR="00F24A59" w:rsidRDefault="00F24A59" w:rsidP="00F24A59">
      <w:pPr>
        <w:numPr>
          <w:ilvl w:val="0"/>
          <w:numId w:val="359"/>
        </w:numPr>
      </w:pPr>
      <w:r>
        <w:t>Professionals seeking to upskill with quick, high-impact techniques</w:t>
      </w:r>
      <w:r>
        <w:br/>
      </w:r>
    </w:p>
    <w:p w14:paraId="488DD357" w14:textId="77777777" w:rsidR="00F24A59" w:rsidRDefault="00F24A59" w:rsidP="00F24A59">
      <w:pPr>
        <w:numPr>
          <w:ilvl w:val="0"/>
          <w:numId w:val="359"/>
        </w:numPr>
        <w:spacing w:after="240"/>
      </w:pPr>
      <w:r>
        <w:t>Anyone passionate about men’s grooming and hair solutions</w:t>
      </w:r>
      <w:r>
        <w:br/>
      </w:r>
    </w:p>
    <w:p w14:paraId="03F1844E" w14:textId="77777777" w:rsidR="00F24A59" w:rsidRDefault="00F24A59" w:rsidP="00F24A59">
      <w:pPr>
        <w:spacing w:before="240" w:after="240"/>
      </w:pPr>
    </w:p>
    <w:p w14:paraId="636D53B0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Certificate in Hair Art</w:t>
      </w:r>
    </w:p>
    <w:p w14:paraId="74307F58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OCQ39</w:t>
      </w:r>
      <w:r>
        <w:br/>
        <w:t xml:space="preserve"> </w:t>
      </w:r>
      <w:r>
        <w:rPr>
          <w:b/>
        </w:rPr>
        <w:t>Duration:</w:t>
      </w:r>
      <w:r>
        <w:t xml:space="preserve"> 1.5 Months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EXPERT IN HAIR STYLING</w:t>
      </w:r>
    </w:p>
    <w:p w14:paraId="03924F3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t xml:space="preserve"> Step confidently into the beauty and hair industry with advanced, in-demand styling skills. This course prepares you for:</w:t>
      </w:r>
    </w:p>
    <w:p w14:paraId="1EF53783" w14:textId="77777777" w:rsidR="00F24A59" w:rsidRDefault="00F24A59" w:rsidP="00F24A59">
      <w:pPr>
        <w:numPr>
          <w:ilvl w:val="0"/>
          <w:numId w:val="500"/>
        </w:numPr>
        <w:spacing w:before="240"/>
      </w:pPr>
      <w:r>
        <w:t>Professional Hair Stylist at salons or beauty studios</w:t>
      </w:r>
      <w:r>
        <w:br/>
      </w:r>
    </w:p>
    <w:p w14:paraId="405F6A37" w14:textId="77777777" w:rsidR="00F24A59" w:rsidRDefault="00F24A59" w:rsidP="00F24A59">
      <w:pPr>
        <w:numPr>
          <w:ilvl w:val="0"/>
          <w:numId w:val="500"/>
        </w:numPr>
      </w:pPr>
      <w:r>
        <w:t>Bridal Hair Artist</w:t>
      </w:r>
      <w:r>
        <w:br/>
      </w:r>
    </w:p>
    <w:p w14:paraId="277AA0B7" w14:textId="77777777" w:rsidR="00F24A59" w:rsidRDefault="00F24A59" w:rsidP="00F24A59">
      <w:pPr>
        <w:numPr>
          <w:ilvl w:val="0"/>
          <w:numId w:val="500"/>
        </w:numPr>
      </w:pPr>
      <w:r>
        <w:t>Freelance Hair Expert for events, parties, and fashion shoots</w:t>
      </w:r>
      <w:r>
        <w:br/>
      </w:r>
    </w:p>
    <w:p w14:paraId="26745311" w14:textId="77777777" w:rsidR="00F24A59" w:rsidRDefault="00F24A59" w:rsidP="00F24A59">
      <w:pPr>
        <w:numPr>
          <w:ilvl w:val="0"/>
          <w:numId w:val="500"/>
        </w:numPr>
      </w:pPr>
      <w:r>
        <w:t>Salon Owner or Entrepreneur</w:t>
      </w:r>
      <w:r>
        <w:br/>
      </w:r>
    </w:p>
    <w:p w14:paraId="57A36AB2" w14:textId="77777777" w:rsidR="00F24A59" w:rsidRDefault="00F24A59" w:rsidP="00F24A59">
      <w:pPr>
        <w:numPr>
          <w:ilvl w:val="0"/>
          <w:numId w:val="500"/>
        </w:numPr>
      </w:pPr>
      <w:r>
        <w:t>Hair Educator or Trainer in academies</w:t>
      </w:r>
      <w:r>
        <w:br/>
      </w:r>
    </w:p>
    <w:p w14:paraId="33411F5B" w14:textId="77777777" w:rsidR="00F24A59" w:rsidRDefault="00F24A59" w:rsidP="00F24A59">
      <w:pPr>
        <w:numPr>
          <w:ilvl w:val="0"/>
          <w:numId w:val="500"/>
        </w:numPr>
        <w:spacing w:after="240"/>
      </w:pPr>
      <w:r>
        <w:t>Assistant Stylist in TV, Films, and Editorial projects</w:t>
      </w:r>
      <w:r>
        <w:br/>
      </w:r>
    </w:p>
    <w:p w14:paraId="645CC71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64E9FC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‍♀ </w:t>
      </w:r>
      <w:r>
        <w:rPr>
          <w:b/>
        </w:rPr>
        <w:t>Hairdresser Essentials</w:t>
      </w:r>
    </w:p>
    <w:p w14:paraId="2155BBF7" w14:textId="77777777" w:rsidR="00F24A59" w:rsidRDefault="00F24A59" w:rsidP="00F24A59">
      <w:pPr>
        <w:numPr>
          <w:ilvl w:val="0"/>
          <w:numId w:val="727"/>
        </w:numPr>
        <w:spacing w:before="240"/>
      </w:pPr>
      <w:r>
        <w:t>How to set hair using Velcro rollers</w:t>
      </w:r>
      <w:r>
        <w:br/>
      </w:r>
    </w:p>
    <w:p w14:paraId="7118BE8E" w14:textId="77777777" w:rsidR="00F24A59" w:rsidRDefault="00F24A59" w:rsidP="00F24A59">
      <w:pPr>
        <w:numPr>
          <w:ilvl w:val="0"/>
          <w:numId w:val="727"/>
        </w:numPr>
      </w:pPr>
      <w:r>
        <w:t>Variety of braiding techniques: from simple 3-strand to elegant waterfall, mermaid, and boho styles</w:t>
      </w:r>
      <w:r>
        <w:br/>
      </w:r>
    </w:p>
    <w:p w14:paraId="5D5346E5" w14:textId="77777777" w:rsidR="00F24A59" w:rsidRDefault="00F24A59" w:rsidP="00F24A59">
      <w:pPr>
        <w:numPr>
          <w:ilvl w:val="0"/>
          <w:numId w:val="727"/>
        </w:numPr>
      </w:pPr>
      <w:r>
        <w:t>Creating trendy ponytails: textured, glam, swinger, and classic</w:t>
      </w:r>
      <w:r>
        <w:br/>
      </w:r>
    </w:p>
    <w:p w14:paraId="5ED39C07" w14:textId="77777777" w:rsidR="00F24A59" w:rsidRDefault="00F24A59" w:rsidP="00F24A59">
      <w:pPr>
        <w:numPr>
          <w:ilvl w:val="0"/>
          <w:numId w:val="727"/>
        </w:numPr>
      </w:pPr>
      <w:r>
        <w:t>Traditional &amp; modern buns: donut, side, rose, bridal, messy, and more</w:t>
      </w:r>
      <w:r>
        <w:br/>
      </w:r>
    </w:p>
    <w:p w14:paraId="77159467" w14:textId="77777777" w:rsidR="00F24A59" w:rsidRDefault="00F24A59" w:rsidP="00F24A59">
      <w:pPr>
        <w:numPr>
          <w:ilvl w:val="0"/>
          <w:numId w:val="727"/>
        </w:numPr>
      </w:pPr>
      <w:r>
        <w:lastRenderedPageBreak/>
        <w:t>Hairstyling based on face shapes</w:t>
      </w:r>
      <w:r>
        <w:br/>
      </w:r>
    </w:p>
    <w:p w14:paraId="11EB27C9" w14:textId="77777777" w:rsidR="00F24A59" w:rsidRDefault="00F24A59" w:rsidP="00F24A59">
      <w:pPr>
        <w:numPr>
          <w:ilvl w:val="0"/>
          <w:numId w:val="727"/>
        </w:numPr>
        <w:spacing w:after="240"/>
      </w:pPr>
      <w:r>
        <w:t>Hair prep &amp; sectioning for long-lasting results</w:t>
      </w:r>
      <w:r>
        <w:br/>
      </w:r>
    </w:p>
    <w:p w14:paraId="056200F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b/>
        </w:rPr>
        <w:t>Heat &amp; Tool Mastery</w:t>
      </w:r>
    </w:p>
    <w:p w14:paraId="1BCAFCDD" w14:textId="77777777" w:rsidR="00F24A59" w:rsidRDefault="00F24A59" w:rsidP="00F24A59">
      <w:pPr>
        <w:numPr>
          <w:ilvl w:val="0"/>
          <w:numId w:val="725"/>
        </w:numPr>
        <w:spacing w:before="240"/>
      </w:pPr>
      <w:r>
        <w:t>Learn to use curling irons, flat irons, thermal tools correctly</w:t>
      </w:r>
      <w:r>
        <w:br/>
      </w:r>
    </w:p>
    <w:p w14:paraId="55535F8F" w14:textId="77777777" w:rsidR="00F24A59" w:rsidRDefault="00F24A59" w:rsidP="00F24A59">
      <w:pPr>
        <w:numPr>
          <w:ilvl w:val="0"/>
          <w:numId w:val="725"/>
        </w:numPr>
      </w:pPr>
      <w:r>
        <w:t>Understand which tools work best for which styles</w:t>
      </w:r>
      <w:r>
        <w:br/>
      </w:r>
    </w:p>
    <w:p w14:paraId="7A85D068" w14:textId="77777777" w:rsidR="00F24A59" w:rsidRDefault="00F24A59" w:rsidP="00F24A59">
      <w:pPr>
        <w:numPr>
          <w:ilvl w:val="0"/>
          <w:numId w:val="725"/>
        </w:numPr>
        <w:spacing w:after="240"/>
      </w:pPr>
      <w:r>
        <w:t>Use of pins and stuffing to add volume and stability</w:t>
      </w:r>
      <w:r>
        <w:br/>
      </w:r>
    </w:p>
    <w:p w14:paraId="7A990F5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🎀</w:t>
      </w:r>
      <w:r>
        <w:t xml:space="preserve"> </w:t>
      </w:r>
      <w:r>
        <w:rPr>
          <w:b/>
        </w:rPr>
        <w:t>Creative Hair Styling</w:t>
      </w:r>
    </w:p>
    <w:p w14:paraId="5CEEED59" w14:textId="77777777" w:rsidR="00F24A59" w:rsidRDefault="00F24A59" w:rsidP="00F24A59">
      <w:pPr>
        <w:numPr>
          <w:ilvl w:val="0"/>
          <w:numId w:val="487"/>
        </w:numPr>
        <w:spacing w:before="240"/>
      </w:pPr>
      <w:r>
        <w:t>3D Waves, Wet Hair Looks, Vintage Styling</w:t>
      </w:r>
      <w:r>
        <w:br/>
      </w:r>
    </w:p>
    <w:p w14:paraId="551460B3" w14:textId="77777777" w:rsidR="00F24A59" w:rsidRDefault="00F24A59" w:rsidP="00F24A59">
      <w:pPr>
        <w:numPr>
          <w:ilvl w:val="0"/>
          <w:numId w:val="487"/>
        </w:numPr>
      </w:pPr>
      <w:r>
        <w:t>High fashion buns like chignon, bohemia, and top knots</w:t>
      </w:r>
      <w:r>
        <w:br/>
      </w:r>
    </w:p>
    <w:p w14:paraId="09CE860D" w14:textId="77777777" w:rsidR="00F24A59" w:rsidRDefault="00F24A59" w:rsidP="00F24A59">
      <w:pPr>
        <w:numPr>
          <w:ilvl w:val="0"/>
          <w:numId w:val="487"/>
        </w:numPr>
      </w:pPr>
      <w:r>
        <w:t>Avant-garde styling with headgear and bold designs</w:t>
      </w:r>
      <w:r>
        <w:br/>
      </w:r>
    </w:p>
    <w:p w14:paraId="52F95E17" w14:textId="77777777" w:rsidR="00F24A59" w:rsidRDefault="00F24A59" w:rsidP="00F24A59">
      <w:pPr>
        <w:numPr>
          <w:ilvl w:val="0"/>
          <w:numId w:val="487"/>
        </w:numPr>
        <w:spacing w:after="240"/>
      </w:pPr>
      <w:r>
        <w:t>Open styling for glamorous, modern looks</w:t>
      </w:r>
      <w:r>
        <w:br/>
      </w:r>
    </w:p>
    <w:p w14:paraId="439B692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👰</w:t>
      </w:r>
      <w:r>
        <w:t xml:space="preserve"> </w:t>
      </w:r>
      <w:r>
        <w:rPr>
          <w:b/>
        </w:rPr>
        <w:t>Bridal &amp; Party Styling</w:t>
      </w:r>
    </w:p>
    <w:p w14:paraId="3C1CE97C" w14:textId="77777777" w:rsidR="00F24A59" w:rsidRDefault="00F24A59" w:rsidP="00F24A59">
      <w:pPr>
        <w:numPr>
          <w:ilvl w:val="0"/>
          <w:numId w:val="461"/>
        </w:numPr>
        <w:spacing w:before="240"/>
      </w:pPr>
      <w:r>
        <w:t>Techniques for perfect puff and face-framing styles</w:t>
      </w:r>
      <w:r>
        <w:br/>
      </w:r>
    </w:p>
    <w:p w14:paraId="3C36135D" w14:textId="77777777" w:rsidR="00F24A59" w:rsidRDefault="00F24A59" w:rsidP="00F24A59">
      <w:pPr>
        <w:numPr>
          <w:ilvl w:val="0"/>
          <w:numId w:val="461"/>
        </w:numPr>
      </w:pPr>
      <w:r>
        <w:t>Transitioning styles from open to updos seamlessly</w:t>
      </w:r>
      <w:r>
        <w:br/>
      </w:r>
    </w:p>
    <w:p w14:paraId="01919E0C" w14:textId="77777777" w:rsidR="00F24A59" w:rsidRDefault="00F24A59" w:rsidP="00F24A59">
      <w:pPr>
        <w:numPr>
          <w:ilvl w:val="0"/>
          <w:numId w:val="461"/>
        </w:numPr>
      </w:pPr>
      <w:r>
        <w:t>Correct placement of extensions for extra glam</w:t>
      </w:r>
      <w:r>
        <w:br/>
      </w:r>
    </w:p>
    <w:p w14:paraId="4A68DBDF" w14:textId="77777777" w:rsidR="00F24A59" w:rsidRDefault="00F24A59" w:rsidP="00F24A59">
      <w:pPr>
        <w:numPr>
          <w:ilvl w:val="0"/>
          <w:numId w:val="461"/>
        </w:numPr>
        <w:spacing w:after="240"/>
      </w:pPr>
      <w:r>
        <w:t>How to add jewels, accessories &amp; festive elements</w:t>
      </w:r>
      <w:r>
        <w:br/>
      </w:r>
    </w:p>
    <w:p w14:paraId="33C7C59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11F507E8" w14:textId="77777777" w:rsidR="00F24A59" w:rsidRDefault="00F24A59" w:rsidP="00F24A59">
      <w:pPr>
        <w:numPr>
          <w:ilvl w:val="0"/>
          <w:numId w:val="492"/>
        </w:numPr>
        <w:spacing w:before="240"/>
      </w:pPr>
      <w:r>
        <w:t>Hygiene and work station setup</w:t>
      </w:r>
      <w:r>
        <w:br/>
      </w:r>
    </w:p>
    <w:p w14:paraId="003D0A07" w14:textId="77777777" w:rsidR="00F24A59" w:rsidRDefault="00F24A59" w:rsidP="00F24A59">
      <w:pPr>
        <w:numPr>
          <w:ilvl w:val="0"/>
          <w:numId w:val="492"/>
        </w:numPr>
      </w:pPr>
      <w:r>
        <w:t>Client communication and styling consultation</w:t>
      </w:r>
      <w:r>
        <w:br/>
      </w:r>
    </w:p>
    <w:p w14:paraId="40B6719B" w14:textId="77777777" w:rsidR="00F24A59" w:rsidRDefault="00F24A59" w:rsidP="00F24A59">
      <w:pPr>
        <w:numPr>
          <w:ilvl w:val="0"/>
          <w:numId w:val="492"/>
        </w:numPr>
        <w:spacing w:after="240"/>
      </w:pPr>
      <w:r>
        <w:t>Speed and precision techniques for professional environments</w:t>
      </w:r>
      <w:r>
        <w:br/>
      </w:r>
    </w:p>
    <w:p w14:paraId="3231109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🏅</w:t>
      </w:r>
      <w:r>
        <w:t xml:space="preserve"> </w:t>
      </w:r>
      <w:r>
        <w:rPr>
          <w:b/>
        </w:rPr>
        <w:t>Certificate You’ll Receive</w:t>
      </w:r>
      <w:r>
        <w:t xml:space="preserve"> You’ll receive a </w:t>
      </w:r>
      <w:r>
        <w:rPr>
          <w:b/>
        </w:rPr>
        <w:t>Certificate in Hair Art</w:t>
      </w:r>
      <w:r>
        <w:t xml:space="preserve">, certifying you as an </w:t>
      </w:r>
      <w:r>
        <w:rPr>
          <w:b/>
        </w:rPr>
        <w:t>Expert in Hair Styling</w:t>
      </w:r>
      <w:r>
        <w:t xml:space="preserve"> — a recognized qualification for professional work or freelance opportunities.</w:t>
      </w:r>
    </w:p>
    <w:p w14:paraId="1F564B7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C991F0B" w14:textId="77777777" w:rsidR="00F24A59" w:rsidRDefault="00F24A59" w:rsidP="00F24A59">
      <w:pPr>
        <w:numPr>
          <w:ilvl w:val="0"/>
          <w:numId w:val="587"/>
        </w:numPr>
        <w:spacing w:before="240"/>
      </w:pPr>
      <w:r>
        <w:t>Beginners who want to build a hairstyling career</w:t>
      </w:r>
      <w:r>
        <w:br/>
      </w:r>
    </w:p>
    <w:p w14:paraId="2948BF8A" w14:textId="77777777" w:rsidR="00F24A59" w:rsidRDefault="00F24A59" w:rsidP="00F24A59">
      <w:pPr>
        <w:numPr>
          <w:ilvl w:val="0"/>
          <w:numId w:val="587"/>
        </w:numPr>
      </w:pPr>
      <w:r>
        <w:t>Makeup artists wanting to expand into hairstyling</w:t>
      </w:r>
      <w:r>
        <w:br/>
      </w:r>
    </w:p>
    <w:p w14:paraId="66E8E31A" w14:textId="77777777" w:rsidR="00F24A59" w:rsidRDefault="00F24A59" w:rsidP="00F24A59">
      <w:pPr>
        <w:numPr>
          <w:ilvl w:val="0"/>
          <w:numId w:val="587"/>
        </w:numPr>
      </w:pPr>
      <w:r>
        <w:t>Freelancers looking to offer bridal and event styling</w:t>
      </w:r>
      <w:r>
        <w:br/>
      </w:r>
    </w:p>
    <w:p w14:paraId="0F5D51B6" w14:textId="77777777" w:rsidR="00F24A59" w:rsidRDefault="00F24A59" w:rsidP="00F24A59">
      <w:pPr>
        <w:numPr>
          <w:ilvl w:val="0"/>
          <w:numId w:val="587"/>
        </w:numPr>
      </w:pPr>
      <w:r>
        <w:t>Salon owners upgrading their service menu</w:t>
      </w:r>
      <w:r>
        <w:br/>
      </w:r>
    </w:p>
    <w:p w14:paraId="0A1470DD" w14:textId="77777777" w:rsidR="00F24A59" w:rsidRDefault="00F24A59" w:rsidP="00F24A59">
      <w:pPr>
        <w:numPr>
          <w:ilvl w:val="0"/>
          <w:numId w:val="587"/>
        </w:numPr>
        <w:spacing w:after="240"/>
      </w:pPr>
      <w:r>
        <w:t>Passionate individuals who love creative hairstyling</w:t>
      </w:r>
    </w:p>
    <w:p w14:paraId="4D3A752C" w14:textId="77777777" w:rsidR="00F24A59" w:rsidRDefault="00F24A59" w:rsidP="00F24A59">
      <w:pPr>
        <w:spacing w:before="240" w:after="240"/>
        <w:rPr>
          <w:b/>
          <w:sz w:val="30"/>
          <w:szCs w:val="30"/>
        </w:rPr>
      </w:pPr>
    </w:p>
    <w:p w14:paraId="56ADFD3D" w14:textId="77777777" w:rsidR="00F24A59" w:rsidRDefault="00F24A59" w:rsidP="00F24A59">
      <w:pPr>
        <w:spacing w:before="240" w:after="240"/>
      </w:pPr>
      <w:r>
        <w:rPr>
          <w:b/>
          <w:sz w:val="30"/>
          <w:szCs w:val="30"/>
        </w:rPr>
        <w:t>Course Name: Elite Hair Artistry Course – Men’s &amp; Women’s Combo</w:t>
      </w:r>
      <w:r>
        <w:br/>
        <w:t xml:space="preserve"> </w:t>
      </w:r>
      <w:r>
        <w:rPr>
          <w:b/>
        </w:rPr>
        <w:t>Course Code:</w:t>
      </w:r>
      <w:r>
        <w:t xml:space="preserve"> </w:t>
      </w:r>
      <w:ins w:id="61" w:author="Ghanishth Dhiman" w:date="2025-05-16T08:10:00Z">
        <w:r>
          <w:t>ODQ122</w:t>
        </w:r>
      </w:ins>
      <w:del w:id="62" w:author="Ghanishth Dhiman" w:date="2025-05-16T08:10:00Z">
        <w:r>
          <w:delText>NA</w:delText>
        </w:r>
      </w:del>
      <w:r>
        <w:br/>
        <w:t xml:space="preserve"> </w:t>
      </w:r>
      <w:r>
        <w:rPr>
          <w:b/>
        </w:rPr>
        <w:t>Duration:</w:t>
      </w:r>
      <w:r>
        <w:t xml:space="preserve"> 6 MONTHS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Expert in Male &amp; Female Hair Dressing</w:t>
      </w:r>
    </w:p>
    <w:p w14:paraId="6BD8E858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5EC5AC0D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7B567A57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career-building course opens doors to a variety of roles in the hair and beauty industry:</w:t>
      </w:r>
    </w:p>
    <w:p w14:paraId="3FA05DE8" w14:textId="77777777" w:rsidR="00F24A59" w:rsidRDefault="00F24A59" w:rsidP="00F24A59">
      <w:pPr>
        <w:numPr>
          <w:ilvl w:val="0"/>
          <w:numId w:val="435"/>
        </w:numPr>
        <w:spacing w:before="240"/>
      </w:pPr>
      <w:r>
        <w:t>Unisex Hair Stylist</w:t>
      </w:r>
      <w:r>
        <w:br/>
      </w:r>
    </w:p>
    <w:p w14:paraId="063F6254" w14:textId="77777777" w:rsidR="00F24A59" w:rsidRDefault="00F24A59" w:rsidP="00F24A59">
      <w:pPr>
        <w:numPr>
          <w:ilvl w:val="0"/>
          <w:numId w:val="435"/>
        </w:numPr>
      </w:pPr>
      <w:r>
        <w:t>Men’s Barber &amp; Grooming Expert</w:t>
      </w:r>
      <w:r>
        <w:br/>
      </w:r>
    </w:p>
    <w:p w14:paraId="48ABEA36" w14:textId="77777777" w:rsidR="00F24A59" w:rsidRDefault="00F24A59" w:rsidP="00F24A59">
      <w:pPr>
        <w:numPr>
          <w:ilvl w:val="0"/>
          <w:numId w:val="435"/>
        </w:numPr>
      </w:pPr>
      <w:r>
        <w:t>Hair Color Specialist</w:t>
      </w:r>
      <w:r>
        <w:br/>
      </w:r>
    </w:p>
    <w:p w14:paraId="0644EE37" w14:textId="77777777" w:rsidR="00F24A59" w:rsidRDefault="00F24A59" w:rsidP="00F24A59">
      <w:pPr>
        <w:numPr>
          <w:ilvl w:val="0"/>
          <w:numId w:val="435"/>
        </w:numPr>
      </w:pPr>
      <w:r>
        <w:t>Hair Spa &amp; Treatment Technician</w:t>
      </w:r>
      <w:r>
        <w:br/>
      </w:r>
    </w:p>
    <w:p w14:paraId="1D736A3B" w14:textId="77777777" w:rsidR="00F24A59" w:rsidRDefault="00F24A59" w:rsidP="00F24A59">
      <w:pPr>
        <w:numPr>
          <w:ilvl w:val="0"/>
          <w:numId w:val="435"/>
        </w:numPr>
      </w:pPr>
      <w:r>
        <w:t>Freelance Hair Artist</w:t>
      </w:r>
      <w:r>
        <w:br/>
      </w:r>
    </w:p>
    <w:p w14:paraId="6FBF2063" w14:textId="77777777" w:rsidR="00F24A59" w:rsidRDefault="00F24A59" w:rsidP="00F24A59">
      <w:pPr>
        <w:numPr>
          <w:ilvl w:val="0"/>
          <w:numId w:val="435"/>
        </w:numPr>
      </w:pPr>
      <w:r>
        <w:t>Salon Trainer or Hair Consultant</w:t>
      </w:r>
      <w:r>
        <w:br/>
      </w:r>
    </w:p>
    <w:p w14:paraId="124A76B2" w14:textId="77777777" w:rsidR="00F24A59" w:rsidRDefault="00F24A59" w:rsidP="00F24A59">
      <w:pPr>
        <w:numPr>
          <w:ilvl w:val="0"/>
          <w:numId w:val="435"/>
        </w:numPr>
      </w:pPr>
      <w:r>
        <w:t>Hair Technician for Fashion Shows &amp; Events</w:t>
      </w:r>
      <w:r>
        <w:br/>
      </w:r>
    </w:p>
    <w:p w14:paraId="4DB84063" w14:textId="77777777" w:rsidR="00F24A59" w:rsidRDefault="00F24A59" w:rsidP="00F24A59">
      <w:pPr>
        <w:numPr>
          <w:ilvl w:val="0"/>
          <w:numId w:val="435"/>
        </w:numPr>
        <w:spacing w:after="240"/>
      </w:pPr>
      <w:r>
        <w:t>Entrepreneur – Start your own Hair Studio or Salon</w:t>
      </w:r>
      <w:r>
        <w:br/>
      </w:r>
    </w:p>
    <w:p w14:paraId="308AF8DF" w14:textId="77777777" w:rsidR="00F24A59" w:rsidRDefault="00F24A59" w:rsidP="00F24A59">
      <w:pPr>
        <w:spacing w:before="240" w:after="240"/>
      </w:pPr>
      <w:r>
        <w:lastRenderedPageBreak/>
        <w:t>Whether you dream of working in a luxury salon or opening your own setup, this course builds the foundation you need.</w:t>
      </w:r>
    </w:p>
    <w:p w14:paraId="5E7A53DC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4F64E933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15EFF86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218C32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💇</w:t>
      </w:r>
      <w:r>
        <w:t xml:space="preserve">‍♂️ </w:t>
      </w:r>
      <w:r>
        <w:rPr>
          <w:b/>
        </w:rPr>
        <w:t>Hair Cutting &amp; Styling – For Everyone</w:t>
      </w:r>
    </w:p>
    <w:p w14:paraId="7B03C386" w14:textId="77777777" w:rsidR="00F24A59" w:rsidRDefault="00F24A59" w:rsidP="00F24A59">
      <w:pPr>
        <w:numPr>
          <w:ilvl w:val="0"/>
          <w:numId w:val="269"/>
        </w:numPr>
        <w:spacing w:before="240"/>
      </w:pPr>
      <w:r>
        <w:t>Learn to create stylish haircuts for men and women</w:t>
      </w:r>
      <w:r>
        <w:br/>
      </w:r>
    </w:p>
    <w:p w14:paraId="5A70DE65" w14:textId="77777777" w:rsidR="00F24A59" w:rsidRDefault="00F24A59" w:rsidP="00F24A59">
      <w:pPr>
        <w:numPr>
          <w:ilvl w:val="0"/>
          <w:numId w:val="269"/>
        </w:numPr>
      </w:pPr>
      <w:r>
        <w:t>Master sectioning, trimming, and advanced cutting techniques</w:t>
      </w:r>
      <w:r>
        <w:br/>
      </w:r>
    </w:p>
    <w:p w14:paraId="3710A621" w14:textId="77777777" w:rsidR="00F24A59" w:rsidRDefault="00F24A59" w:rsidP="00F24A59">
      <w:pPr>
        <w:numPr>
          <w:ilvl w:val="0"/>
          <w:numId w:val="269"/>
        </w:numPr>
      </w:pPr>
      <w:r>
        <w:t>Explore popular cuts like bob, layers, quiff, mullet, fades &amp; more</w:t>
      </w:r>
      <w:r>
        <w:br/>
      </w:r>
    </w:p>
    <w:p w14:paraId="14C206E0" w14:textId="77777777" w:rsidR="00F24A59" w:rsidRDefault="00F24A59" w:rsidP="00F24A59">
      <w:pPr>
        <w:numPr>
          <w:ilvl w:val="0"/>
          <w:numId w:val="269"/>
        </w:numPr>
      </w:pPr>
      <w:r>
        <w:t>Use scissor and clipper skills like a pro</w:t>
      </w:r>
      <w:r>
        <w:br/>
      </w:r>
    </w:p>
    <w:p w14:paraId="728E6C67" w14:textId="77777777" w:rsidR="00F24A59" w:rsidRDefault="00F24A59" w:rsidP="00F24A59">
      <w:pPr>
        <w:numPr>
          <w:ilvl w:val="0"/>
          <w:numId w:val="269"/>
        </w:numPr>
        <w:spacing w:after="240"/>
      </w:pPr>
      <w:r>
        <w:t>Styling with blow dryers, straighteners, crimpers, and rollers</w:t>
      </w:r>
      <w:r>
        <w:br/>
      </w:r>
    </w:p>
    <w:p w14:paraId="5CE1B1F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b/>
        </w:rPr>
        <w:t>Hair Coloring &amp; Fashion Techniques</w:t>
      </w:r>
    </w:p>
    <w:p w14:paraId="59761971" w14:textId="77777777" w:rsidR="00F24A59" w:rsidRDefault="00F24A59" w:rsidP="00F24A59">
      <w:pPr>
        <w:numPr>
          <w:ilvl w:val="0"/>
          <w:numId w:val="278"/>
        </w:numPr>
        <w:spacing w:before="240"/>
      </w:pPr>
      <w:r>
        <w:t>Basics to advanced coloring for men and women</w:t>
      </w:r>
      <w:r>
        <w:br/>
      </w:r>
    </w:p>
    <w:p w14:paraId="22BAD86C" w14:textId="77777777" w:rsidR="00F24A59" w:rsidRDefault="00F24A59" w:rsidP="00F24A59">
      <w:pPr>
        <w:numPr>
          <w:ilvl w:val="0"/>
          <w:numId w:val="278"/>
        </w:numPr>
      </w:pPr>
      <w:r>
        <w:t>Fashion color application and streaks (weaving, foil, slice, etc.)</w:t>
      </w:r>
      <w:r>
        <w:br/>
      </w:r>
    </w:p>
    <w:p w14:paraId="750D6EF0" w14:textId="77777777" w:rsidR="00F24A59" w:rsidRDefault="00F24A59" w:rsidP="00F24A59">
      <w:pPr>
        <w:numPr>
          <w:ilvl w:val="0"/>
          <w:numId w:val="278"/>
        </w:numPr>
      </w:pPr>
      <w:r>
        <w:t>Beard coloring and grey coverage</w:t>
      </w:r>
      <w:r>
        <w:br/>
      </w:r>
    </w:p>
    <w:p w14:paraId="1F65E6E0" w14:textId="77777777" w:rsidR="00F24A59" w:rsidRDefault="00F24A59" w:rsidP="00F24A59">
      <w:pPr>
        <w:numPr>
          <w:ilvl w:val="0"/>
          <w:numId w:val="278"/>
        </w:numPr>
      </w:pPr>
      <w:r>
        <w:t>Learn to formulate and mix colors</w:t>
      </w:r>
      <w:r>
        <w:br/>
      </w:r>
    </w:p>
    <w:p w14:paraId="2356D241" w14:textId="77777777" w:rsidR="00F24A59" w:rsidRDefault="00F24A59" w:rsidP="00F24A59">
      <w:pPr>
        <w:numPr>
          <w:ilvl w:val="0"/>
          <w:numId w:val="278"/>
        </w:numPr>
        <w:spacing w:after="240"/>
      </w:pPr>
      <w:r>
        <w:t>Temporary, global, and highlighting techniques</w:t>
      </w:r>
      <w:r>
        <w:br/>
      </w:r>
    </w:p>
    <w:p w14:paraId="54CCC7E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‍♀️ </w:t>
      </w:r>
      <w:r>
        <w:rPr>
          <w:b/>
        </w:rPr>
        <w:t>Hair Treatments &amp; Spa Care</w:t>
      </w:r>
    </w:p>
    <w:p w14:paraId="4F1DBCE9" w14:textId="77777777" w:rsidR="00F24A59" w:rsidRDefault="00F24A59" w:rsidP="00F24A59">
      <w:pPr>
        <w:numPr>
          <w:ilvl w:val="0"/>
          <w:numId w:val="589"/>
        </w:numPr>
        <w:spacing w:before="240"/>
      </w:pPr>
      <w:r>
        <w:t>Anti-dandruff and hair fall treatments using oils and tonics</w:t>
      </w:r>
      <w:r>
        <w:br/>
      </w:r>
    </w:p>
    <w:p w14:paraId="42E5283C" w14:textId="77777777" w:rsidR="00F24A59" w:rsidRDefault="00F24A59" w:rsidP="00F24A59">
      <w:pPr>
        <w:numPr>
          <w:ilvl w:val="0"/>
          <w:numId w:val="589"/>
        </w:numPr>
      </w:pPr>
      <w:r>
        <w:t>Rebonding, smoothening, keratin &amp; hair Botox</w:t>
      </w:r>
      <w:r>
        <w:br/>
      </w:r>
    </w:p>
    <w:p w14:paraId="6C456DB8" w14:textId="77777777" w:rsidR="00F24A59" w:rsidRDefault="00F24A59" w:rsidP="00F24A59">
      <w:pPr>
        <w:numPr>
          <w:ilvl w:val="0"/>
          <w:numId w:val="589"/>
        </w:numPr>
      </w:pPr>
      <w:r>
        <w:t>High-frequency machine treatments</w:t>
      </w:r>
      <w:r>
        <w:br/>
      </w:r>
    </w:p>
    <w:p w14:paraId="3E8F2993" w14:textId="77777777" w:rsidR="00F24A59" w:rsidRDefault="00F24A59" w:rsidP="00F24A59">
      <w:pPr>
        <w:numPr>
          <w:ilvl w:val="0"/>
          <w:numId w:val="589"/>
        </w:numPr>
      </w:pPr>
      <w:r>
        <w:t>Split-end removal and spa therapies</w:t>
      </w:r>
      <w:r>
        <w:br/>
      </w:r>
    </w:p>
    <w:p w14:paraId="153ABE4D" w14:textId="77777777" w:rsidR="00F24A59" w:rsidRDefault="00F24A59" w:rsidP="00F24A59">
      <w:pPr>
        <w:numPr>
          <w:ilvl w:val="0"/>
          <w:numId w:val="589"/>
        </w:numPr>
        <w:spacing w:after="240"/>
      </w:pPr>
      <w:r>
        <w:t>Ancient home remedies for hair care</w:t>
      </w:r>
      <w:r>
        <w:br/>
      </w:r>
    </w:p>
    <w:p w14:paraId="09A357E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🧔</w:t>
      </w:r>
      <w:r>
        <w:t xml:space="preserve"> </w:t>
      </w:r>
      <w:r>
        <w:rPr>
          <w:b/>
        </w:rPr>
        <w:t>Men’s Grooming &amp; Barbering</w:t>
      </w:r>
    </w:p>
    <w:p w14:paraId="5A702124" w14:textId="77777777" w:rsidR="00F24A59" w:rsidRDefault="00F24A59" w:rsidP="00F24A59">
      <w:pPr>
        <w:numPr>
          <w:ilvl w:val="0"/>
          <w:numId w:val="537"/>
        </w:numPr>
        <w:spacing w:before="240"/>
      </w:pPr>
      <w:r>
        <w:t>Beard shaping: French beard, boxed, faded, Verdi &amp; more</w:t>
      </w:r>
      <w:r>
        <w:br/>
      </w:r>
    </w:p>
    <w:p w14:paraId="1AB45552" w14:textId="77777777" w:rsidR="00F24A59" w:rsidRDefault="00F24A59" w:rsidP="00F24A59">
      <w:pPr>
        <w:numPr>
          <w:ilvl w:val="0"/>
          <w:numId w:val="537"/>
        </w:numPr>
      </w:pPr>
      <w:r>
        <w:t>Razor and trimmer skills for clean finishes</w:t>
      </w:r>
      <w:r>
        <w:br/>
      </w:r>
    </w:p>
    <w:p w14:paraId="1339EC34" w14:textId="77777777" w:rsidR="00F24A59" w:rsidRDefault="00F24A59" w:rsidP="00F24A59">
      <w:pPr>
        <w:numPr>
          <w:ilvl w:val="0"/>
          <w:numId w:val="537"/>
        </w:numPr>
      </w:pPr>
      <w:r>
        <w:t>Wet shaves, hot towel service &amp; clipper artistry</w:t>
      </w:r>
      <w:r>
        <w:br/>
      </w:r>
    </w:p>
    <w:p w14:paraId="30275052" w14:textId="77777777" w:rsidR="00F24A59" w:rsidRDefault="00F24A59" w:rsidP="00F24A59">
      <w:pPr>
        <w:numPr>
          <w:ilvl w:val="0"/>
          <w:numId w:val="537"/>
        </w:numPr>
        <w:spacing w:after="240"/>
      </w:pPr>
      <w:r>
        <w:t>Hair tattoos and dimensional designs</w:t>
      </w:r>
      <w:r>
        <w:br/>
      </w:r>
    </w:p>
    <w:p w14:paraId="6F4133E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Salon Management &amp; Client Handling</w:t>
      </w:r>
    </w:p>
    <w:p w14:paraId="3371F8A5" w14:textId="77777777" w:rsidR="00F24A59" w:rsidRDefault="00F24A59" w:rsidP="00F24A59">
      <w:pPr>
        <w:numPr>
          <w:ilvl w:val="0"/>
          <w:numId w:val="540"/>
        </w:numPr>
        <w:spacing w:before="240"/>
      </w:pPr>
      <w:r>
        <w:t>Client consultation and record-keeping</w:t>
      </w:r>
      <w:r>
        <w:br/>
      </w:r>
    </w:p>
    <w:p w14:paraId="365C9AD9" w14:textId="77777777" w:rsidR="00F24A59" w:rsidRDefault="00F24A59" w:rsidP="00F24A59">
      <w:pPr>
        <w:numPr>
          <w:ilvl w:val="0"/>
          <w:numId w:val="540"/>
        </w:numPr>
      </w:pPr>
      <w:r>
        <w:t>Trolley setting and workstation hygiene</w:t>
      </w:r>
      <w:r>
        <w:br/>
      </w:r>
    </w:p>
    <w:p w14:paraId="19AD468F" w14:textId="77777777" w:rsidR="00F24A59" w:rsidRDefault="00F24A59" w:rsidP="00F24A59">
      <w:pPr>
        <w:numPr>
          <w:ilvl w:val="0"/>
          <w:numId w:val="540"/>
        </w:numPr>
      </w:pPr>
      <w:r>
        <w:t>Product knowledge and tool sanitation</w:t>
      </w:r>
      <w:r>
        <w:br/>
      </w:r>
    </w:p>
    <w:p w14:paraId="2778999E" w14:textId="77777777" w:rsidR="00F24A59" w:rsidRDefault="00F24A59" w:rsidP="00F24A59">
      <w:pPr>
        <w:numPr>
          <w:ilvl w:val="0"/>
          <w:numId w:val="540"/>
        </w:numPr>
        <w:spacing w:after="240"/>
      </w:pPr>
      <w:r>
        <w:t>Understanding face shapes and recommending suitable styles</w:t>
      </w:r>
      <w:r>
        <w:br/>
      </w:r>
    </w:p>
    <w:p w14:paraId="58AA08A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🧖</w:t>
      </w:r>
      <w:r>
        <w:t xml:space="preserve"> </w:t>
      </w:r>
      <w:r>
        <w:rPr>
          <w:b/>
        </w:rPr>
        <w:t>Bonus Face &amp; Skincare Services</w:t>
      </w:r>
    </w:p>
    <w:p w14:paraId="0E1BE397" w14:textId="77777777" w:rsidR="00F24A59" w:rsidRDefault="00F24A59" w:rsidP="00F24A59">
      <w:pPr>
        <w:numPr>
          <w:ilvl w:val="0"/>
          <w:numId w:val="214"/>
        </w:numPr>
        <w:spacing w:before="240"/>
      </w:pPr>
      <w:r>
        <w:t>Eyebrow shaping and face waxing</w:t>
      </w:r>
      <w:r>
        <w:br/>
      </w:r>
    </w:p>
    <w:p w14:paraId="5EF6CC4E" w14:textId="77777777" w:rsidR="00F24A59" w:rsidRDefault="00F24A59" w:rsidP="00F24A59">
      <w:pPr>
        <w:numPr>
          <w:ilvl w:val="0"/>
          <w:numId w:val="214"/>
        </w:numPr>
      </w:pPr>
      <w:r>
        <w:t>Basic facials, de-tan, peel-off masks</w:t>
      </w:r>
      <w:r>
        <w:br/>
      </w:r>
    </w:p>
    <w:p w14:paraId="3D08ABDF" w14:textId="77777777" w:rsidR="00F24A59" w:rsidRDefault="00F24A59" w:rsidP="00F24A59">
      <w:pPr>
        <w:numPr>
          <w:ilvl w:val="0"/>
          <w:numId w:val="214"/>
        </w:numPr>
      </w:pPr>
      <w:r>
        <w:t>Hot and cold towel treatments</w:t>
      </w:r>
      <w:r>
        <w:br/>
      </w:r>
    </w:p>
    <w:p w14:paraId="10B65432" w14:textId="77777777" w:rsidR="00F24A59" w:rsidRDefault="00F24A59" w:rsidP="00F24A59">
      <w:pPr>
        <w:numPr>
          <w:ilvl w:val="0"/>
          <w:numId w:val="214"/>
        </w:numPr>
        <w:spacing w:after="240"/>
      </w:pPr>
      <w:r>
        <w:t>Skin exfoliation techniques</w:t>
      </w:r>
      <w:r>
        <w:br/>
      </w:r>
    </w:p>
    <w:p w14:paraId="3DC8AEE6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2994BDEB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56EA71E3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completing this course, you’ll be awarded a </w:t>
      </w:r>
      <w:r>
        <w:rPr>
          <w:b/>
        </w:rPr>
        <w:t>Diploma in Elite Hair Artistry – Men’s &amp; Women’s Combo</w:t>
      </w:r>
      <w:r>
        <w:t xml:space="preserve">, certifying you as an </w:t>
      </w:r>
      <w:r>
        <w:rPr>
          <w:b/>
        </w:rPr>
        <w:t>Expert in Male &amp; Female Hair Dressing</w:t>
      </w:r>
      <w:r>
        <w:t>.</w:t>
      </w:r>
    </w:p>
    <w:p w14:paraId="7B20047A" w14:textId="77777777" w:rsidR="00F24A59" w:rsidRDefault="001F16DC" w:rsidP="00F24A59">
      <w:pPr>
        <w:spacing w:before="240" w:after="240"/>
      </w:pPr>
      <w:r w:rsidRPr="001F16DC">
        <w:rPr>
          <w:noProof/>
          <w14:ligatures w14:val="standardContextual"/>
        </w:rPr>
        <w:pict w14:anchorId="12016DBB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1658B58F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  <w:r>
        <w:rPr>
          <w:b/>
        </w:rPr>
        <w:br/>
      </w:r>
      <w:r>
        <w:t xml:space="preserve"> This course is ideal for:</w:t>
      </w:r>
    </w:p>
    <w:p w14:paraId="6439DE60" w14:textId="77777777" w:rsidR="00F24A59" w:rsidRDefault="00F24A59" w:rsidP="00F24A59">
      <w:pPr>
        <w:numPr>
          <w:ilvl w:val="0"/>
          <w:numId w:val="702"/>
        </w:numPr>
        <w:spacing w:before="240"/>
      </w:pPr>
      <w:r>
        <w:lastRenderedPageBreak/>
        <w:t>Beginners who want to enter the beauty &amp; hair industry</w:t>
      </w:r>
      <w:r>
        <w:br/>
      </w:r>
    </w:p>
    <w:p w14:paraId="1B150841" w14:textId="77777777" w:rsidR="00F24A59" w:rsidRDefault="00F24A59" w:rsidP="00F24A59">
      <w:pPr>
        <w:numPr>
          <w:ilvl w:val="0"/>
          <w:numId w:val="702"/>
        </w:numPr>
      </w:pPr>
      <w:r>
        <w:t>Salon owners upgrading their services</w:t>
      </w:r>
      <w:r>
        <w:br/>
      </w:r>
    </w:p>
    <w:p w14:paraId="10EA775D" w14:textId="77777777" w:rsidR="00F24A59" w:rsidRDefault="00F24A59" w:rsidP="00F24A59">
      <w:pPr>
        <w:numPr>
          <w:ilvl w:val="0"/>
          <w:numId w:val="702"/>
        </w:numPr>
      </w:pPr>
      <w:r>
        <w:t>Freelancers seeking to offer unisex hair styling</w:t>
      </w:r>
      <w:r>
        <w:br/>
      </w:r>
    </w:p>
    <w:p w14:paraId="0DF1E4C8" w14:textId="77777777" w:rsidR="00F24A59" w:rsidRDefault="00F24A59" w:rsidP="00F24A59">
      <w:pPr>
        <w:numPr>
          <w:ilvl w:val="0"/>
          <w:numId w:val="702"/>
        </w:numPr>
      </w:pPr>
      <w:r>
        <w:t>Barbering professionals looking to expand their skills</w:t>
      </w:r>
      <w:r>
        <w:br/>
      </w:r>
    </w:p>
    <w:p w14:paraId="13E296C3" w14:textId="77777777" w:rsidR="00F24A59" w:rsidRDefault="00F24A59" w:rsidP="00F24A59">
      <w:pPr>
        <w:numPr>
          <w:ilvl w:val="0"/>
          <w:numId w:val="702"/>
        </w:numPr>
      </w:pPr>
      <w:r>
        <w:t>Makeup artists wanting to include hair artistry</w:t>
      </w:r>
      <w:r>
        <w:br/>
      </w:r>
    </w:p>
    <w:p w14:paraId="76BE82F7" w14:textId="77777777" w:rsidR="00F24A59" w:rsidRDefault="00F24A59" w:rsidP="00F24A59">
      <w:pPr>
        <w:numPr>
          <w:ilvl w:val="0"/>
          <w:numId w:val="702"/>
        </w:numPr>
        <w:spacing w:after="240"/>
      </w:pPr>
      <w:r>
        <w:t>Anyone passionate about hair fashion &amp; transformations</w:t>
      </w:r>
    </w:p>
    <w:p w14:paraId="05B32C8E" w14:textId="77777777" w:rsidR="00F24A59" w:rsidRDefault="00F24A59" w:rsidP="00F24A59">
      <w:pPr>
        <w:spacing w:before="240" w:after="240"/>
      </w:pPr>
    </w:p>
    <w:p w14:paraId="45C0E993" w14:textId="77777777" w:rsidR="00F24A59" w:rsidRDefault="00F24A59" w:rsidP="00F24A59">
      <w:pPr>
        <w:spacing w:before="240" w:after="240"/>
        <w:jc w:val="center"/>
        <w:rPr>
          <w:b/>
          <w:color w:val="0000FF"/>
          <w:sz w:val="42"/>
          <w:szCs w:val="42"/>
        </w:rPr>
      </w:pPr>
      <w:r>
        <w:rPr>
          <w:b/>
          <w:color w:val="0000FF"/>
          <w:sz w:val="42"/>
          <w:szCs w:val="42"/>
        </w:rPr>
        <w:t>Body &amp; SPA COURSES</w:t>
      </w:r>
    </w:p>
    <w:p w14:paraId="14CD89C4" w14:textId="77777777" w:rsidR="00F24A59" w:rsidRDefault="00F24A59" w:rsidP="00F24A59">
      <w:pPr>
        <w:spacing w:before="240" w:after="24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Course Name: Holistic Body Therapy &amp; Healing Diploma</w:t>
      </w:r>
    </w:p>
    <w:p w14:paraId="2C2AE41E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ODQ7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1 Month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Diploma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Body Therapist</w:t>
      </w:r>
    </w:p>
    <w:p w14:paraId="047E2A6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This course opens doors to exciting and fulfilling wellness careers. You’ll be ready to work in:</w:t>
      </w:r>
    </w:p>
    <w:p w14:paraId="772E0457" w14:textId="77777777" w:rsidR="00F24A59" w:rsidRDefault="00F24A59" w:rsidP="00F24A59">
      <w:pPr>
        <w:numPr>
          <w:ilvl w:val="0"/>
          <w:numId w:val="601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Luxury spas and wellness resorts</w:t>
      </w:r>
      <w:r>
        <w:rPr>
          <w:sz w:val="26"/>
          <w:szCs w:val="26"/>
        </w:rPr>
        <w:br/>
      </w:r>
    </w:p>
    <w:p w14:paraId="3B6963A9" w14:textId="77777777" w:rsidR="00F24A59" w:rsidRDefault="00F24A59" w:rsidP="00F24A59">
      <w:pPr>
        <w:numPr>
          <w:ilvl w:val="0"/>
          <w:numId w:val="60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Body therapy and slimming clinics</w:t>
      </w:r>
      <w:r>
        <w:rPr>
          <w:sz w:val="26"/>
          <w:szCs w:val="26"/>
        </w:rPr>
        <w:br/>
      </w:r>
    </w:p>
    <w:p w14:paraId="55210D01" w14:textId="77777777" w:rsidR="00F24A59" w:rsidRDefault="00F24A59" w:rsidP="00F24A59">
      <w:pPr>
        <w:numPr>
          <w:ilvl w:val="0"/>
          <w:numId w:val="60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Ayurvedic and naturopathy centers</w:t>
      </w:r>
      <w:r>
        <w:rPr>
          <w:sz w:val="26"/>
          <w:szCs w:val="26"/>
        </w:rPr>
        <w:br/>
      </w:r>
    </w:p>
    <w:p w14:paraId="6FFCCB8F" w14:textId="77777777" w:rsidR="00F24A59" w:rsidRDefault="00F24A59" w:rsidP="00F24A59">
      <w:pPr>
        <w:numPr>
          <w:ilvl w:val="0"/>
          <w:numId w:val="60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Health clubs and fitness centers</w:t>
      </w:r>
      <w:r>
        <w:rPr>
          <w:sz w:val="26"/>
          <w:szCs w:val="26"/>
        </w:rPr>
        <w:br/>
      </w:r>
    </w:p>
    <w:p w14:paraId="501A11E1" w14:textId="77777777" w:rsidR="00F24A59" w:rsidRDefault="00F24A59" w:rsidP="00F24A59">
      <w:pPr>
        <w:numPr>
          <w:ilvl w:val="0"/>
          <w:numId w:val="60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 body therapy practice</w:t>
      </w:r>
      <w:r>
        <w:rPr>
          <w:sz w:val="26"/>
          <w:szCs w:val="26"/>
        </w:rPr>
        <w:br/>
      </w:r>
    </w:p>
    <w:p w14:paraId="132CB1FE" w14:textId="77777777" w:rsidR="00F24A59" w:rsidRDefault="00F24A59" w:rsidP="00F24A59">
      <w:pPr>
        <w:numPr>
          <w:ilvl w:val="0"/>
          <w:numId w:val="601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Wellness coach or holistic healing guide</w:t>
      </w:r>
      <w:r>
        <w:rPr>
          <w:sz w:val="26"/>
          <w:szCs w:val="26"/>
        </w:rPr>
        <w:br/>
      </w:r>
    </w:p>
    <w:p w14:paraId="34B51B2A" w14:textId="77777777" w:rsidR="00F24A59" w:rsidRDefault="00F24A59" w:rsidP="00F24A59">
      <w:pPr>
        <w:spacing w:before="240" w:after="240" w:line="240" w:lineRule="auto"/>
        <w:ind w:left="600" w:right="600"/>
        <w:rPr>
          <w:sz w:val="26"/>
          <w:szCs w:val="26"/>
        </w:rPr>
      </w:pPr>
      <w:r>
        <w:rPr>
          <w:rFonts w:ascii="Apple Color Emoji" w:eastAsia="Arial Unicode MS" w:hAnsi="Apple Color Emoji" w:cs="Apple Color Emoji"/>
          <w:sz w:val="26"/>
          <w:szCs w:val="26"/>
        </w:rPr>
        <w:t>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With this diploma, you’re not just learning body therapy – you’re stepping into the wellness industry with job-ready skills that make you a trusted healing expert.</w:t>
      </w:r>
    </w:p>
    <w:p w14:paraId="22DFF573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lastRenderedPageBreak/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04D7F26E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💆</w:t>
      </w:r>
      <w:r>
        <w:rPr>
          <w:sz w:val="26"/>
          <w:szCs w:val="26"/>
        </w:rPr>
        <w:t xml:space="preserve">‍♀ </w:t>
      </w:r>
      <w:r>
        <w:rPr>
          <w:b/>
          <w:sz w:val="26"/>
          <w:szCs w:val="26"/>
        </w:rPr>
        <w:t>Hands-On Body Therapy Techniques</w:t>
      </w:r>
    </w:p>
    <w:p w14:paraId="6B7C1B88" w14:textId="77777777" w:rsidR="00F24A59" w:rsidRDefault="00F24A59" w:rsidP="00F24A59">
      <w:pPr>
        <w:numPr>
          <w:ilvl w:val="0"/>
          <w:numId w:val="449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Full body massage techniques for relaxation and therapy</w:t>
      </w:r>
      <w:r>
        <w:rPr>
          <w:sz w:val="26"/>
          <w:szCs w:val="26"/>
        </w:rPr>
        <w:br/>
      </w:r>
    </w:p>
    <w:p w14:paraId="13392BBE" w14:textId="77777777" w:rsidR="00F24A59" w:rsidRDefault="00F24A59" w:rsidP="00F24A59">
      <w:pPr>
        <w:numPr>
          <w:ilvl w:val="0"/>
          <w:numId w:val="44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Infra-red heat therapy for pain relief and fat reduction</w:t>
      </w:r>
      <w:r>
        <w:rPr>
          <w:sz w:val="26"/>
          <w:szCs w:val="26"/>
        </w:rPr>
        <w:br/>
      </w:r>
    </w:p>
    <w:p w14:paraId="134FCAC1" w14:textId="77777777" w:rsidR="00F24A59" w:rsidRDefault="00F24A59" w:rsidP="00F24A59">
      <w:pPr>
        <w:numPr>
          <w:ilvl w:val="0"/>
          <w:numId w:val="44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G-5 and other massage machines for inch loss and toning</w:t>
      </w:r>
      <w:r>
        <w:rPr>
          <w:sz w:val="26"/>
          <w:szCs w:val="26"/>
        </w:rPr>
        <w:br/>
      </w:r>
    </w:p>
    <w:p w14:paraId="77220076" w14:textId="77777777" w:rsidR="00F24A59" w:rsidRDefault="00F24A59" w:rsidP="00F24A59">
      <w:pPr>
        <w:numPr>
          <w:ilvl w:val="0"/>
          <w:numId w:val="44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Body faradic treatment for muscle stimulation</w:t>
      </w:r>
      <w:r>
        <w:rPr>
          <w:sz w:val="26"/>
          <w:szCs w:val="26"/>
        </w:rPr>
        <w:br/>
      </w:r>
    </w:p>
    <w:p w14:paraId="6E78B177" w14:textId="77777777" w:rsidR="00F24A59" w:rsidRDefault="00F24A59" w:rsidP="00F24A59">
      <w:pPr>
        <w:numPr>
          <w:ilvl w:val="0"/>
          <w:numId w:val="449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Vacuum suction therapy for cellulite treatment</w:t>
      </w:r>
      <w:r>
        <w:rPr>
          <w:sz w:val="26"/>
          <w:szCs w:val="26"/>
        </w:rPr>
        <w:br/>
      </w:r>
    </w:p>
    <w:p w14:paraId="273D1326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Understanding the Human Body</w:t>
      </w:r>
    </w:p>
    <w:p w14:paraId="6D146873" w14:textId="77777777" w:rsidR="00F24A59" w:rsidRDefault="00F24A59" w:rsidP="00F24A59">
      <w:pPr>
        <w:numPr>
          <w:ilvl w:val="0"/>
          <w:numId w:val="37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about body systems: muscular, skeletal, and lymphatic</w:t>
      </w:r>
      <w:r>
        <w:rPr>
          <w:sz w:val="26"/>
          <w:szCs w:val="26"/>
        </w:rPr>
        <w:br/>
      </w:r>
    </w:p>
    <w:p w14:paraId="42F80734" w14:textId="77777777" w:rsidR="00F24A59" w:rsidRDefault="00F24A59" w:rsidP="00F24A59">
      <w:pPr>
        <w:numPr>
          <w:ilvl w:val="0"/>
          <w:numId w:val="37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Understand metabolism, BMI/BMR, and figure/posture correction</w:t>
      </w:r>
      <w:r>
        <w:rPr>
          <w:sz w:val="26"/>
          <w:szCs w:val="26"/>
        </w:rPr>
        <w:br/>
      </w:r>
    </w:p>
    <w:p w14:paraId="4039204B" w14:textId="77777777" w:rsidR="00F24A59" w:rsidRDefault="00F24A59" w:rsidP="00F24A59">
      <w:pPr>
        <w:numPr>
          <w:ilvl w:val="0"/>
          <w:numId w:val="37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Identify and treat types of cellulite</w:t>
      </w:r>
      <w:r>
        <w:rPr>
          <w:sz w:val="26"/>
          <w:szCs w:val="26"/>
        </w:rPr>
        <w:br/>
      </w:r>
    </w:p>
    <w:p w14:paraId="6A98C53F" w14:textId="77777777" w:rsidR="00F24A59" w:rsidRDefault="00F24A59" w:rsidP="00F24A59">
      <w:pPr>
        <w:numPr>
          <w:ilvl w:val="0"/>
          <w:numId w:val="37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Use of detox and slimming machines</w:t>
      </w:r>
      <w:r>
        <w:rPr>
          <w:sz w:val="26"/>
          <w:szCs w:val="26"/>
        </w:rPr>
        <w:br/>
      </w:r>
    </w:p>
    <w:p w14:paraId="01D3E03A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📋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Consultation &amp; Professional Skills</w:t>
      </w:r>
    </w:p>
    <w:p w14:paraId="384DB87C" w14:textId="77777777" w:rsidR="00F24A59" w:rsidRDefault="00F24A59" w:rsidP="00F24A59">
      <w:pPr>
        <w:numPr>
          <w:ilvl w:val="0"/>
          <w:numId w:val="23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How to consult clients and fill out body consultation forms</w:t>
      </w:r>
      <w:r>
        <w:rPr>
          <w:sz w:val="26"/>
          <w:szCs w:val="26"/>
        </w:rPr>
        <w:br/>
      </w:r>
    </w:p>
    <w:p w14:paraId="18AB355C" w14:textId="77777777" w:rsidR="00F24A59" w:rsidRDefault="00F24A59" w:rsidP="00F24A59">
      <w:pPr>
        <w:numPr>
          <w:ilvl w:val="0"/>
          <w:numId w:val="23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Diet &amp; nutrition planning for wellness results</w:t>
      </w:r>
      <w:r>
        <w:rPr>
          <w:sz w:val="26"/>
          <w:szCs w:val="26"/>
        </w:rPr>
        <w:br/>
      </w:r>
    </w:p>
    <w:p w14:paraId="7B2AB966" w14:textId="77777777" w:rsidR="00F24A59" w:rsidRDefault="00F24A59" w:rsidP="00F24A59">
      <w:pPr>
        <w:numPr>
          <w:ilvl w:val="0"/>
          <w:numId w:val="23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Maintain hygiene, grooming, and professional image</w:t>
      </w:r>
      <w:r>
        <w:rPr>
          <w:sz w:val="26"/>
          <w:szCs w:val="26"/>
        </w:rPr>
        <w:br/>
      </w:r>
    </w:p>
    <w:p w14:paraId="311779FD" w14:textId="77777777" w:rsidR="00F24A59" w:rsidRDefault="00F24A59" w:rsidP="00F24A59">
      <w:pPr>
        <w:numPr>
          <w:ilvl w:val="0"/>
          <w:numId w:val="23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Electricity usage safety and handling therapy machines</w:t>
      </w:r>
      <w:r>
        <w:rPr>
          <w:sz w:val="26"/>
          <w:szCs w:val="26"/>
        </w:rPr>
        <w:br/>
      </w:r>
    </w:p>
    <w:p w14:paraId="6CAFA30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💬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Soft Skills for Client Success</w:t>
      </w:r>
    </w:p>
    <w:p w14:paraId="290DD4EE" w14:textId="77777777" w:rsidR="00F24A59" w:rsidRDefault="00F24A59" w:rsidP="00F24A59">
      <w:pPr>
        <w:numPr>
          <w:ilvl w:val="0"/>
          <w:numId w:val="20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Effective communication with clients</w:t>
      </w:r>
      <w:r>
        <w:rPr>
          <w:sz w:val="26"/>
          <w:szCs w:val="26"/>
        </w:rPr>
        <w:br/>
      </w:r>
    </w:p>
    <w:p w14:paraId="12AE6756" w14:textId="77777777" w:rsidR="00F24A59" w:rsidRDefault="00F24A59" w:rsidP="00F24A59">
      <w:pPr>
        <w:numPr>
          <w:ilvl w:val="0"/>
          <w:numId w:val="20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Building trust and understanding client needs</w:t>
      </w:r>
      <w:r>
        <w:rPr>
          <w:sz w:val="26"/>
          <w:szCs w:val="26"/>
        </w:rPr>
        <w:br/>
      </w:r>
    </w:p>
    <w:p w14:paraId="47BEFC8C" w14:textId="77777777" w:rsidR="00F24A59" w:rsidRDefault="00F24A59" w:rsidP="00F24A59">
      <w:pPr>
        <w:numPr>
          <w:ilvl w:val="0"/>
          <w:numId w:val="20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Confidence and presentation as a professional therapist</w:t>
      </w:r>
      <w:r>
        <w:rPr>
          <w:sz w:val="26"/>
          <w:szCs w:val="26"/>
        </w:rPr>
        <w:br/>
      </w:r>
    </w:p>
    <w:p w14:paraId="04EB6A71" w14:textId="77777777" w:rsidR="00F24A59" w:rsidRDefault="00F24A59" w:rsidP="00F24A59">
      <w:pPr>
        <w:spacing w:line="240" w:lineRule="auto"/>
        <w:rPr>
          <w:sz w:val="26"/>
          <w:szCs w:val="26"/>
        </w:rPr>
      </w:pPr>
    </w:p>
    <w:p w14:paraId="565F33E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Upon successful completion, you’ll receive a </w:t>
      </w:r>
      <w:r>
        <w:rPr>
          <w:b/>
          <w:sz w:val="26"/>
          <w:szCs w:val="26"/>
        </w:rPr>
        <w:t>Diploma in Holistic Body Therapy &amp; Healing</w:t>
      </w:r>
      <w:r>
        <w:rPr>
          <w:sz w:val="26"/>
          <w:szCs w:val="26"/>
        </w:rPr>
        <w:t xml:space="preserve">, certifying you as a </w:t>
      </w:r>
      <w:r>
        <w:rPr>
          <w:b/>
          <w:sz w:val="26"/>
          <w:szCs w:val="26"/>
        </w:rPr>
        <w:t>Body Therapist</w:t>
      </w:r>
      <w:r>
        <w:rPr>
          <w:sz w:val="26"/>
          <w:szCs w:val="26"/>
        </w:rPr>
        <w:t xml:space="preserve"> – ready to start your career in the wellness industry.</w:t>
      </w:r>
    </w:p>
    <w:p w14:paraId="1D566635" w14:textId="77777777" w:rsidR="00F24A59" w:rsidRDefault="00F24A59" w:rsidP="00F24A59">
      <w:pPr>
        <w:spacing w:line="240" w:lineRule="auto"/>
        <w:rPr>
          <w:sz w:val="26"/>
          <w:szCs w:val="26"/>
        </w:rPr>
      </w:pPr>
    </w:p>
    <w:p w14:paraId="169BB17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Perfect for:</w:t>
      </w:r>
    </w:p>
    <w:p w14:paraId="6DF3A3CD" w14:textId="77777777" w:rsidR="00F24A59" w:rsidRDefault="00F24A59" w:rsidP="00F24A59">
      <w:pPr>
        <w:numPr>
          <w:ilvl w:val="0"/>
          <w:numId w:val="593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Freshers looking to start a career in body wellness</w:t>
      </w:r>
      <w:r>
        <w:rPr>
          <w:sz w:val="26"/>
          <w:szCs w:val="26"/>
        </w:rPr>
        <w:br/>
      </w:r>
    </w:p>
    <w:p w14:paraId="36DFE88F" w14:textId="77777777" w:rsidR="00F24A59" w:rsidRDefault="00F24A59" w:rsidP="00F24A59">
      <w:pPr>
        <w:numPr>
          <w:ilvl w:val="0"/>
          <w:numId w:val="59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Salon &amp; spa professionals wanting to upskill</w:t>
      </w:r>
      <w:r>
        <w:rPr>
          <w:sz w:val="26"/>
          <w:szCs w:val="26"/>
        </w:rPr>
        <w:br/>
      </w:r>
    </w:p>
    <w:p w14:paraId="46E97DCE" w14:textId="77777777" w:rsidR="00F24A59" w:rsidRDefault="00F24A59" w:rsidP="00F24A59">
      <w:pPr>
        <w:numPr>
          <w:ilvl w:val="0"/>
          <w:numId w:val="59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Massage therapists wanting a deeper knowledge base</w:t>
      </w:r>
      <w:r>
        <w:rPr>
          <w:sz w:val="26"/>
          <w:szCs w:val="26"/>
        </w:rPr>
        <w:br/>
      </w:r>
    </w:p>
    <w:p w14:paraId="068C2919" w14:textId="77777777" w:rsidR="00F24A59" w:rsidRDefault="00F24A59" w:rsidP="00F24A59">
      <w:pPr>
        <w:numPr>
          <w:ilvl w:val="0"/>
          <w:numId w:val="59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Fitness trainers looking to add therapy expertise</w:t>
      </w:r>
      <w:r>
        <w:rPr>
          <w:sz w:val="26"/>
          <w:szCs w:val="26"/>
        </w:rPr>
        <w:br/>
      </w:r>
    </w:p>
    <w:p w14:paraId="4A114EB7" w14:textId="77777777" w:rsidR="00F24A59" w:rsidRDefault="00F24A59" w:rsidP="00F24A59">
      <w:pPr>
        <w:numPr>
          <w:ilvl w:val="0"/>
          <w:numId w:val="593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passionate about healing, wellness, and client care</w:t>
      </w:r>
    </w:p>
    <w:p w14:paraId="1505A9E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1553100E" w14:textId="77777777" w:rsidR="00F24A59" w:rsidRDefault="00F24A59" w:rsidP="00F24A59">
      <w:pPr>
        <w:spacing w:before="240"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Professional Spa Therapy &amp; Wellness Diploma</w:t>
      </w:r>
    </w:p>
    <w:p w14:paraId="2E9BB178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ODQ5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1.5 Months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Diploma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SPA Therapist</w:t>
      </w:r>
    </w:p>
    <w:p w14:paraId="25F40DE8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Step into the wellness industry with confidence! After completing this diploma, you can explore a range of exciting career paths such as:</w:t>
      </w:r>
    </w:p>
    <w:p w14:paraId="1EC6316F" w14:textId="77777777" w:rsidR="00F24A59" w:rsidRDefault="00F24A59" w:rsidP="00F24A59">
      <w:pPr>
        <w:numPr>
          <w:ilvl w:val="0"/>
          <w:numId w:val="402"/>
        </w:numPr>
        <w:spacing w:before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Professional Spa Therapist</w:t>
      </w:r>
      <w:r>
        <w:rPr>
          <w:sz w:val="26"/>
          <w:szCs w:val="26"/>
        </w:rPr>
        <w:t xml:space="preserve"> at luxury spas, resorts, and wellness centers</w:t>
      </w:r>
      <w:r>
        <w:rPr>
          <w:sz w:val="26"/>
          <w:szCs w:val="26"/>
        </w:rPr>
        <w:br/>
      </w:r>
    </w:p>
    <w:p w14:paraId="346332FC" w14:textId="77777777" w:rsidR="00F24A59" w:rsidRDefault="00F24A59" w:rsidP="00F24A59">
      <w:pPr>
        <w:numPr>
          <w:ilvl w:val="0"/>
          <w:numId w:val="40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Wellness Consultant</w:t>
      </w:r>
      <w:r>
        <w:rPr>
          <w:sz w:val="26"/>
          <w:szCs w:val="26"/>
        </w:rPr>
        <w:t xml:space="preserve"> guiding clients toward holistic relaxation techniques</w:t>
      </w:r>
      <w:r>
        <w:rPr>
          <w:sz w:val="26"/>
          <w:szCs w:val="26"/>
        </w:rPr>
        <w:br/>
      </w:r>
    </w:p>
    <w:p w14:paraId="5CA7C835" w14:textId="77777777" w:rsidR="00F24A59" w:rsidRDefault="00F24A59" w:rsidP="00F24A59">
      <w:pPr>
        <w:numPr>
          <w:ilvl w:val="0"/>
          <w:numId w:val="40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Massage Therapist</w:t>
      </w:r>
      <w:r>
        <w:rPr>
          <w:sz w:val="26"/>
          <w:szCs w:val="26"/>
        </w:rPr>
        <w:t xml:space="preserve"> with specialization in multiple global massage techniques</w:t>
      </w:r>
      <w:r>
        <w:rPr>
          <w:sz w:val="26"/>
          <w:szCs w:val="26"/>
        </w:rPr>
        <w:br/>
      </w:r>
    </w:p>
    <w:p w14:paraId="2BB89137" w14:textId="77777777" w:rsidR="00F24A59" w:rsidRDefault="00F24A59" w:rsidP="00F24A59">
      <w:pPr>
        <w:numPr>
          <w:ilvl w:val="0"/>
          <w:numId w:val="40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Freelance Spa Expert</w:t>
      </w:r>
      <w:r>
        <w:rPr>
          <w:sz w:val="26"/>
          <w:szCs w:val="26"/>
        </w:rPr>
        <w:t xml:space="preserve"> offering at-home or personalized spa services</w:t>
      </w:r>
      <w:r>
        <w:rPr>
          <w:sz w:val="26"/>
          <w:szCs w:val="26"/>
        </w:rPr>
        <w:br/>
      </w:r>
    </w:p>
    <w:p w14:paraId="62A7BD66" w14:textId="77777777" w:rsidR="00F24A59" w:rsidRDefault="00F24A59" w:rsidP="00F24A59">
      <w:pPr>
        <w:numPr>
          <w:ilvl w:val="0"/>
          <w:numId w:val="40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Salon &amp; Spa Owner</w:t>
      </w:r>
      <w:r>
        <w:rPr>
          <w:sz w:val="26"/>
          <w:szCs w:val="26"/>
        </w:rPr>
        <w:t xml:space="preserve"> if you’re aiming to start your own setup</w:t>
      </w:r>
      <w:r>
        <w:rPr>
          <w:sz w:val="26"/>
          <w:szCs w:val="26"/>
        </w:rPr>
        <w:br/>
      </w:r>
    </w:p>
    <w:p w14:paraId="5819EAC3" w14:textId="77777777" w:rsidR="00F24A59" w:rsidRDefault="00F24A59" w:rsidP="00F24A59">
      <w:pPr>
        <w:numPr>
          <w:ilvl w:val="0"/>
          <w:numId w:val="402"/>
        </w:numPr>
        <w:spacing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Trainer or Educator</w:t>
      </w:r>
      <w:r>
        <w:rPr>
          <w:sz w:val="26"/>
          <w:szCs w:val="26"/>
        </w:rPr>
        <w:t xml:space="preserve"> in spa therapy with experience</w:t>
      </w:r>
      <w:r>
        <w:rPr>
          <w:sz w:val="26"/>
          <w:szCs w:val="26"/>
        </w:rPr>
        <w:br/>
      </w:r>
    </w:p>
    <w:p w14:paraId="75502C9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1FCB1FA1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💆</w:t>
      </w:r>
      <w:r>
        <w:rPr>
          <w:sz w:val="26"/>
          <w:szCs w:val="26"/>
        </w:rPr>
        <w:t xml:space="preserve">‍♀️ </w:t>
      </w:r>
      <w:r>
        <w:rPr>
          <w:b/>
          <w:sz w:val="26"/>
          <w:szCs w:val="26"/>
        </w:rPr>
        <w:t>Body Therapy &amp; Treatments</w:t>
      </w:r>
    </w:p>
    <w:p w14:paraId="4E8932B0" w14:textId="77777777" w:rsidR="00F24A59" w:rsidRDefault="00F24A59" w:rsidP="00F24A59">
      <w:pPr>
        <w:numPr>
          <w:ilvl w:val="0"/>
          <w:numId w:val="307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Full-body </w:t>
      </w:r>
      <w:r>
        <w:rPr>
          <w:b/>
          <w:sz w:val="26"/>
          <w:szCs w:val="26"/>
        </w:rPr>
        <w:t>scrubs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wraps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polishes</w:t>
      </w:r>
      <w:r>
        <w:rPr>
          <w:sz w:val="26"/>
          <w:szCs w:val="26"/>
        </w:rPr>
        <w:t xml:space="preserve"> (like Javanese Lulur)</w:t>
      </w:r>
      <w:r>
        <w:rPr>
          <w:sz w:val="26"/>
          <w:szCs w:val="26"/>
        </w:rPr>
        <w:br/>
      </w:r>
    </w:p>
    <w:p w14:paraId="006A638E" w14:textId="77777777" w:rsidR="00F24A59" w:rsidRDefault="00F24A59" w:rsidP="00F24A59">
      <w:pPr>
        <w:numPr>
          <w:ilvl w:val="0"/>
          <w:numId w:val="307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Techniques for </w:t>
      </w:r>
      <w:r>
        <w:rPr>
          <w:b/>
          <w:sz w:val="26"/>
          <w:szCs w:val="26"/>
        </w:rPr>
        <w:t>Swedish Massage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Deep Tissue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Thai Yoga Massage</w:t>
      </w:r>
      <w:r>
        <w:rPr>
          <w:b/>
          <w:sz w:val="26"/>
          <w:szCs w:val="26"/>
        </w:rPr>
        <w:br/>
      </w:r>
    </w:p>
    <w:p w14:paraId="0C79FB5B" w14:textId="77777777" w:rsidR="00F24A59" w:rsidRDefault="00F24A59" w:rsidP="00F24A59">
      <w:pPr>
        <w:numPr>
          <w:ilvl w:val="0"/>
          <w:numId w:val="307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Specialized treatments using </w:t>
      </w:r>
      <w:r>
        <w:rPr>
          <w:b/>
          <w:sz w:val="26"/>
          <w:szCs w:val="26"/>
        </w:rPr>
        <w:t>Paraffin Wax</w:t>
      </w:r>
      <w:r>
        <w:rPr>
          <w:sz w:val="26"/>
          <w:szCs w:val="26"/>
        </w:rPr>
        <w:t xml:space="preserve"> for face, hands, and feet</w:t>
      </w:r>
      <w:r>
        <w:rPr>
          <w:sz w:val="26"/>
          <w:szCs w:val="26"/>
        </w:rPr>
        <w:br/>
      </w:r>
    </w:p>
    <w:p w14:paraId="3EAC9173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🌿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Holistic Wellness &amp; Aromatherapy</w:t>
      </w:r>
    </w:p>
    <w:p w14:paraId="7D54C160" w14:textId="77777777" w:rsidR="00F24A59" w:rsidRDefault="00F24A59" w:rsidP="00F24A59">
      <w:pPr>
        <w:numPr>
          <w:ilvl w:val="0"/>
          <w:numId w:val="54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customized </w:t>
      </w:r>
      <w:r>
        <w:rPr>
          <w:b/>
          <w:sz w:val="26"/>
          <w:szCs w:val="26"/>
        </w:rPr>
        <w:t>essential oil blends</w:t>
      </w:r>
      <w:r>
        <w:rPr>
          <w:b/>
          <w:sz w:val="26"/>
          <w:szCs w:val="26"/>
        </w:rPr>
        <w:br/>
      </w:r>
    </w:p>
    <w:p w14:paraId="378B8B3E" w14:textId="77777777" w:rsidR="00F24A59" w:rsidRDefault="00F24A59" w:rsidP="00F24A59">
      <w:pPr>
        <w:numPr>
          <w:ilvl w:val="0"/>
          <w:numId w:val="54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Perform relaxing </w:t>
      </w:r>
      <w:r>
        <w:rPr>
          <w:b/>
          <w:sz w:val="26"/>
          <w:szCs w:val="26"/>
        </w:rPr>
        <w:t>Aroma Body Massages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Aroma Facials</w:t>
      </w:r>
      <w:r>
        <w:rPr>
          <w:b/>
          <w:sz w:val="26"/>
          <w:szCs w:val="26"/>
        </w:rPr>
        <w:br/>
      </w:r>
    </w:p>
    <w:p w14:paraId="7F699DAA" w14:textId="77777777" w:rsidR="00F24A59" w:rsidRDefault="00F24A59" w:rsidP="00F24A59">
      <w:pPr>
        <w:numPr>
          <w:ilvl w:val="0"/>
          <w:numId w:val="54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 </w:t>
      </w:r>
      <w:r>
        <w:rPr>
          <w:b/>
          <w:sz w:val="26"/>
          <w:szCs w:val="26"/>
        </w:rPr>
        <w:t>Aromatherapy</w:t>
      </w:r>
      <w:r>
        <w:rPr>
          <w:sz w:val="26"/>
          <w:szCs w:val="26"/>
        </w:rPr>
        <w:t xml:space="preserve"> principles and application for client wellbeing</w:t>
      </w:r>
      <w:r>
        <w:rPr>
          <w:sz w:val="26"/>
          <w:szCs w:val="26"/>
        </w:rPr>
        <w:br/>
      </w:r>
    </w:p>
    <w:p w14:paraId="11D2824A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‍♀️ </w:t>
      </w:r>
      <w:r>
        <w:rPr>
          <w:b/>
          <w:sz w:val="26"/>
          <w:szCs w:val="26"/>
        </w:rPr>
        <w:t>Client Experience &amp; Spa Setup</w:t>
      </w:r>
    </w:p>
    <w:p w14:paraId="53DD0A34" w14:textId="77777777" w:rsidR="00F24A59" w:rsidRDefault="00F24A59" w:rsidP="00F24A59">
      <w:pPr>
        <w:numPr>
          <w:ilvl w:val="0"/>
          <w:numId w:val="545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Professional </w:t>
      </w:r>
      <w:r>
        <w:rPr>
          <w:b/>
          <w:sz w:val="26"/>
          <w:szCs w:val="26"/>
        </w:rPr>
        <w:t>spa etiquette</w:t>
      </w:r>
      <w:r>
        <w:rPr>
          <w:sz w:val="26"/>
          <w:szCs w:val="26"/>
        </w:rPr>
        <w:t xml:space="preserve"> and communication</w:t>
      </w:r>
      <w:r>
        <w:rPr>
          <w:sz w:val="26"/>
          <w:szCs w:val="26"/>
        </w:rPr>
        <w:br/>
      </w:r>
    </w:p>
    <w:p w14:paraId="61DD4501" w14:textId="77777777" w:rsidR="00F24A59" w:rsidRDefault="00F24A59" w:rsidP="00F24A59">
      <w:pPr>
        <w:numPr>
          <w:ilvl w:val="0"/>
          <w:numId w:val="54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Proper </w:t>
      </w:r>
      <w:r>
        <w:rPr>
          <w:b/>
          <w:sz w:val="26"/>
          <w:szCs w:val="26"/>
        </w:rPr>
        <w:t>bed &amp; room setup</w:t>
      </w:r>
      <w:r>
        <w:rPr>
          <w:sz w:val="26"/>
          <w:szCs w:val="26"/>
        </w:rPr>
        <w:t xml:space="preserve">, including </w:t>
      </w:r>
      <w:r>
        <w:rPr>
          <w:b/>
          <w:sz w:val="26"/>
          <w:szCs w:val="26"/>
        </w:rPr>
        <w:t>towel art</w:t>
      </w:r>
      <w:r>
        <w:rPr>
          <w:sz w:val="26"/>
          <w:szCs w:val="26"/>
        </w:rPr>
        <w:t xml:space="preserve"> presentation</w:t>
      </w:r>
      <w:r>
        <w:rPr>
          <w:sz w:val="26"/>
          <w:szCs w:val="26"/>
        </w:rPr>
        <w:br/>
      </w:r>
    </w:p>
    <w:p w14:paraId="00AD2896" w14:textId="77777777" w:rsidR="00F24A59" w:rsidRDefault="00F24A59" w:rsidP="00F24A59">
      <w:pPr>
        <w:numPr>
          <w:ilvl w:val="0"/>
          <w:numId w:val="545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Use of </w:t>
      </w:r>
      <w:r>
        <w:rPr>
          <w:b/>
          <w:sz w:val="26"/>
          <w:szCs w:val="26"/>
        </w:rPr>
        <w:t>consultation sheets</w:t>
      </w:r>
      <w:r>
        <w:rPr>
          <w:sz w:val="26"/>
          <w:szCs w:val="26"/>
        </w:rPr>
        <w:t xml:space="preserve"> for tailored treatments</w:t>
      </w:r>
      <w:r>
        <w:rPr>
          <w:sz w:val="26"/>
          <w:szCs w:val="26"/>
        </w:rPr>
        <w:br/>
      </w:r>
    </w:p>
    <w:p w14:paraId="0DFAA137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for Spa Therapists</w:t>
      </w:r>
    </w:p>
    <w:p w14:paraId="63078097" w14:textId="77777777" w:rsidR="00F24A59" w:rsidRDefault="00F24A59" w:rsidP="00F24A59">
      <w:pPr>
        <w:numPr>
          <w:ilvl w:val="0"/>
          <w:numId w:val="535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Basic knowledge of the </w:t>
      </w:r>
      <w:r>
        <w:rPr>
          <w:b/>
          <w:sz w:val="26"/>
          <w:szCs w:val="26"/>
        </w:rPr>
        <w:t>skeletal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muscular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lymphatic systems</w:t>
      </w:r>
      <w:r>
        <w:rPr>
          <w:b/>
          <w:sz w:val="26"/>
          <w:szCs w:val="26"/>
        </w:rPr>
        <w:br/>
      </w:r>
    </w:p>
    <w:p w14:paraId="31DCFC62" w14:textId="77777777" w:rsidR="00F24A59" w:rsidRDefault="00F24A59" w:rsidP="00F24A59">
      <w:pPr>
        <w:numPr>
          <w:ilvl w:val="0"/>
          <w:numId w:val="535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Understanding the body for more effective therapy and client safety</w:t>
      </w:r>
      <w:r>
        <w:rPr>
          <w:sz w:val="26"/>
          <w:szCs w:val="26"/>
        </w:rPr>
        <w:br/>
      </w:r>
    </w:p>
    <w:p w14:paraId="05CAFD78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🌟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Signature Global Techniques</w:t>
      </w:r>
    </w:p>
    <w:p w14:paraId="576A8B1B" w14:textId="77777777" w:rsidR="00F24A59" w:rsidRDefault="00F24A59" w:rsidP="00F24A59">
      <w:pPr>
        <w:numPr>
          <w:ilvl w:val="0"/>
          <w:numId w:val="517"/>
        </w:numPr>
        <w:spacing w:before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Reflexology</w:t>
      </w:r>
      <w:r>
        <w:rPr>
          <w:sz w:val="26"/>
          <w:szCs w:val="26"/>
        </w:rPr>
        <w:t xml:space="preserve"> for hands and feet</w:t>
      </w:r>
      <w:r>
        <w:rPr>
          <w:sz w:val="26"/>
          <w:szCs w:val="26"/>
        </w:rPr>
        <w:br/>
      </w:r>
    </w:p>
    <w:p w14:paraId="2D677296" w14:textId="77777777" w:rsidR="00F24A59" w:rsidRDefault="00F24A59" w:rsidP="00F24A59">
      <w:pPr>
        <w:numPr>
          <w:ilvl w:val="0"/>
          <w:numId w:val="517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Kobido Japanese Facial Massage</w:t>
      </w:r>
      <w:r>
        <w:rPr>
          <w:sz w:val="26"/>
          <w:szCs w:val="26"/>
        </w:rPr>
        <w:t xml:space="preserve"> for anti-aging and lifting</w:t>
      </w:r>
      <w:r>
        <w:rPr>
          <w:sz w:val="26"/>
          <w:szCs w:val="26"/>
        </w:rPr>
        <w:br/>
      </w:r>
    </w:p>
    <w:p w14:paraId="74A3ADEB" w14:textId="77777777" w:rsidR="00F24A59" w:rsidRDefault="00F24A59" w:rsidP="00F24A59">
      <w:pPr>
        <w:numPr>
          <w:ilvl w:val="0"/>
          <w:numId w:val="517"/>
        </w:numPr>
        <w:spacing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Spa Head Massage</w:t>
      </w:r>
      <w:r>
        <w:rPr>
          <w:sz w:val="26"/>
          <w:szCs w:val="26"/>
        </w:rPr>
        <w:t xml:space="preserve"> for stress relief</w:t>
      </w:r>
      <w:r>
        <w:rPr>
          <w:sz w:val="26"/>
          <w:szCs w:val="26"/>
        </w:rPr>
        <w:br/>
      </w:r>
    </w:p>
    <w:p w14:paraId="465410E0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Upon successful completion, you’ll receive a </w:t>
      </w:r>
      <w:r>
        <w:rPr>
          <w:b/>
          <w:sz w:val="26"/>
          <w:szCs w:val="26"/>
        </w:rPr>
        <w:t>Diploma in Professional Spa Therapy &amp; Wellness</w:t>
      </w:r>
      <w:r>
        <w:rPr>
          <w:sz w:val="26"/>
          <w:szCs w:val="26"/>
        </w:rPr>
        <w:t xml:space="preserve">, officially certifying you as a </w:t>
      </w:r>
      <w:r>
        <w:rPr>
          <w:b/>
          <w:sz w:val="26"/>
          <w:szCs w:val="26"/>
        </w:rPr>
        <w:t>Spa Therapist</w:t>
      </w:r>
      <w:r>
        <w:rPr>
          <w:sz w:val="26"/>
          <w:szCs w:val="26"/>
        </w:rPr>
        <w:t>.</w:t>
      </w:r>
    </w:p>
    <w:p w14:paraId="221828A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  <w:r>
        <w:rPr>
          <w:sz w:val="26"/>
          <w:szCs w:val="26"/>
        </w:rPr>
        <w:t xml:space="preserve"> This course is perfect for:</w:t>
      </w:r>
    </w:p>
    <w:p w14:paraId="13DB9EBA" w14:textId="77777777" w:rsidR="00F24A59" w:rsidRDefault="00F24A59" w:rsidP="00F24A59">
      <w:pPr>
        <w:numPr>
          <w:ilvl w:val="0"/>
          <w:numId w:val="622"/>
        </w:numPr>
        <w:spacing w:before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Freshers</w:t>
      </w:r>
      <w:r>
        <w:rPr>
          <w:sz w:val="26"/>
          <w:szCs w:val="26"/>
        </w:rPr>
        <w:t xml:space="preserve"> looking to build a professional career in spa and wellness</w:t>
      </w:r>
      <w:r>
        <w:rPr>
          <w:sz w:val="26"/>
          <w:szCs w:val="26"/>
        </w:rPr>
        <w:br/>
      </w:r>
    </w:p>
    <w:p w14:paraId="6B65112C" w14:textId="77777777" w:rsidR="00F24A59" w:rsidRDefault="00F24A59" w:rsidP="00F24A59">
      <w:pPr>
        <w:numPr>
          <w:ilvl w:val="0"/>
          <w:numId w:val="62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Salon owners</w:t>
      </w:r>
      <w:r>
        <w:rPr>
          <w:sz w:val="26"/>
          <w:szCs w:val="26"/>
        </w:rPr>
        <w:t xml:space="preserve"> who want to add spa services to their offerings</w:t>
      </w:r>
      <w:r>
        <w:rPr>
          <w:sz w:val="26"/>
          <w:szCs w:val="26"/>
        </w:rPr>
        <w:br/>
      </w:r>
    </w:p>
    <w:p w14:paraId="1F50A964" w14:textId="77777777" w:rsidR="00F24A59" w:rsidRDefault="00F24A59" w:rsidP="00F24A59">
      <w:pPr>
        <w:numPr>
          <w:ilvl w:val="0"/>
          <w:numId w:val="62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Beauty therapists</w:t>
      </w:r>
      <w:r>
        <w:rPr>
          <w:sz w:val="26"/>
          <w:szCs w:val="26"/>
        </w:rPr>
        <w:t xml:space="preserve"> looking to upgrade  massage skills</w:t>
      </w:r>
      <w:r>
        <w:rPr>
          <w:sz w:val="26"/>
          <w:szCs w:val="26"/>
        </w:rPr>
        <w:br/>
      </w:r>
    </w:p>
    <w:p w14:paraId="747F2416" w14:textId="77777777" w:rsidR="00F24A59" w:rsidRDefault="00F24A59" w:rsidP="00F24A59">
      <w:pPr>
        <w:numPr>
          <w:ilvl w:val="0"/>
          <w:numId w:val="62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Freelancers &amp; home-service providers</w:t>
      </w:r>
      <w:r>
        <w:rPr>
          <w:sz w:val="26"/>
          <w:szCs w:val="26"/>
        </w:rPr>
        <w:t xml:space="preserve"> aiming to stand out with premium treatments</w:t>
      </w:r>
      <w:r>
        <w:rPr>
          <w:sz w:val="26"/>
          <w:szCs w:val="26"/>
        </w:rPr>
        <w:br/>
      </w:r>
    </w:p>
    <w:p w14:paraId="4C985A20" w14:textId="77777777" w:rsidR="00F24A59" w:rsidRDefault="00F24A59" w:rsidP="00F24A59">
      <w:pPr>
        <w:numPr>
          <w:ilvl w:val="0"/>
          <w:numId w:val="622"/>
        </w:numPr>
        <w:spacing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Wellness enthusiasts</w:t>
      </w:r>
      <w:r>
        <w:rPr>
          <w:sz w:val="26"/>
          <w:szCs w:val="26"/>
        </w:rPr>
        <w:t xml:space="preserve"> wanting to turn passion into a profession</w:t>
      </w:r>
    </w:p>
    <w:p w14:paraId="0BC65A51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53837CF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30"/>
          <w:szCs w:val="30"/>
        </w:rPr>
        <w:t xml:space="preserve">                 Course Name: Intro to Spa Rituals &amp; Treatments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OCQ14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2.5 Weeks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SPA Therapist</w:t>
      </w:r>
    </w:p>
    <w:p w14:paraId="765ECC26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2DCAD0A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58B28FDF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Start your journey into the wellness industry with the skills to work in:</w:t>
      </w:r>
    </w:p>
    <w:p w14:paraId="5546409E" w14:textId="77777777" w:rsidR="00F24A59" w:rsidRDefault="00F24A59" w:rsidP="00F24A59">
      <w:pPr>
        <w:numPr>
          <w:ilvl w:val="0"/>
          <w:numId w:val="75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Luxury Spas &amp; Wellness Centers</w:t>
      </w:r>
      <w:r>
        <w:rPr>
          <w:sz w:val="26"/>
          <w:szCs w:val="26"/>
        </w:rPr>
        <w:br/>
      </w:r>
    </w:p>
    <w:p w14:paraId="0329C8BD" w14:textId="77777777" w:rsidR="00F24A59" w:rsidRDefault="00F24A59" w:rsidP="00F24A59">
      <w:pPr>
        <w:numPr>
          <w:ilvl w:val="0"/>
          <w:numId w:val="75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Salon &amp; Spa Chains</w:t>
      </w:r>
      <w:r>
        <w:rPr>
          <w:sz w:val="26"/>
          <w:szCs w:val="26"/>
        </w:rPr>
        <w:br/>
      </w:r>
    </w:p>
    <w:p w14:paraId="7506BE3E" w14:textId="77777777" w:rsidR="00F24A59" w:rsidRDefault="00F24A59" w:rsidP="00F24A59">
      <w:pPr>
        <w:numPr>
          <w:ilvl w:val="0"/>
          <w:numId w:val="75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Ayurvedic Retreats &amp; Resorts</w:t>
      </w:r>
      <w:r>
        <w:rPr>
          <w:sz w:val="26"/>
          <w:szCs w:val="26"/>
        </w:rPr>
        <w:br/>
      </w:r>
    </w:p>
    <w:p w14:paraId="1EBD4A96" w14:textId="77777777" w:rsidR="00F24A59" w:rsidRDefault="00F24A59" w:rsidP="00F24A59">
      <w:pPr>
        <w:numPr>
          <w:ilvl w:val="0"/>
          <w:numId w:val="75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Freelance Spa Therapy Services</w:t>
      </w:r>
      <w:r>
        <w:rPr>
          <w:sz w:val="26"/>
          <w:szCs w:val="26"/>
        </w:rPr>
        <w:br/>
      </w:r>
    </w:p>
    <w:p w14:paraId="5EE322D9" w14:textId="77777777" w:rsidR="00F24A59" w:rsidRDefault="00F24A59" w:rsidP="00F24A59">
      <w:pPr>
        <w:numPr>
          <w:ilvl w:val="0"/>
          <w:numId w:val="75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Cruise Line Spa Therapist Roles</w:t>
      </w:r>
      <w:r>
        <w:rPr>
          <w:sz w:val="26"/>
          <w:szCs w:val="26"/>
        </w:rPr>
        <w:br/>
      </w:r>
    </w:p>
    <w:p w14:paraId="4ABCCE2D" w14:textId="77777777" w:rsidR="00F24A59" w:rsidRDefault="00F24A59" w:rsidP="00F24A59">
      <w:pPr>
        <w:numPr>
          <w:ilvl w:val="0"/>
          <w:numId w:val="75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High-end Skin &amp; Body Clinics</w:t>
      </w:r>
      <w:r>
        <w:rPr>
          <w:sz w:val="26"/>
          <w:szCs w:val="26"/>
        </w:rPr>
        <w:br/>
      </w:r>
    </w:p>
    <w:p w14:paraId="483E6B0A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This course opens doors to a professional and calming career where your hands bring relaxation and results. </w:t>
      </w:r>
      <w:r>
        <w:rPr>
          <w:rFonts w:ascii="Apple Color Emoji" w:hAnsi="Apple Color Emoji" w:cs="Apple Color Emoji"/>
          <w:sz w:val="26"/>
          <w:szCs w:val="26"/>
        </w:rPr>
        <w:t>🌿</w:t>
      </w:r>
    </w:p>
    <w:p w14:paraId="1D9D3E8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34752128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💆</w:t>
      </w:r>
      <w:r>
        <w:rPr>
          <w:sz w:val="26"/>
          <w:szCs w:val="26"/>
        </w:rPr>
        <w:t xml:space="preserve">‍♀️ </w:t>
      </w:r>
      <w:r>
        <w:rPr>
          <w:b/>
          <w:sz w:val="26"/>
          <w:szCs w:val="26"/>
        </w:rPr>
        <w:t>Body Therapy &amp; Rituals</w:t>
      </w:r>
    </w:p>
    <w:p w14:paraId="0C85BA06" w14:textId="77777777" w:rsidR="00F24A59" w:rsidRDefault="00F24A59" w:rsidP="00F24A59">
      <w:pPr>
        <w:numPr>
          <w:ilvl w:val="0"/>
          <w:numId w:val="669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Swedish Massage techniques</w:t>
      </w:r>
      <w:r>
        <w:rPr>
          <w:sz w:val="26"/>
          <w:szCs w:val="26"/>
        </w:rPr>
        <w:br/>
      </w:r>
    </w:p>
    <w:p w14:paraId="013E3E64" w14:textId="77777777" w:rsidR="00F24A59" w:rsidRDefault="00F24A59" w:rsidP="00F24A59">
      <w:pPr>
        <w:numPr>
          <w:ilvl w:val="0"/>
          <w:numId w:val="66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Javanese Lulur (traditional body polish)</w:t>
      </w:r>
      <w:r>
        <w:rPr>
          <w:sz w:val="26"/>
          <w:szCs w:val="26"/>
        </w:rPr>
        <w:br/>
      </w:r>
    </w:p>
    <w:p w14:paraId="4BEC3D5F" w14:textId="77777777" w:rsidR="00F24A59" w:rsidRDefault="00F24A59" w:rsidP="00F24A59">
      <w:pPr>
        <w:numPr>
          <w:ilvl w:val="0"/>
          <w:numId w:val="66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Body wraps for detox and relaxation</w:t>
      </w:r>
      <w:r>
        <w:rPr>
          <w:sz w:val="26"/>
          <w:szCs w:val="26"/>
        </w:rPr>
        <w:br/>
      </w:r>
    </w:p>
    <w:p w14:paraId="40FB4473" w14:textId="77777777" w:rsidR="00F24A59" w:rsidRDefault="00F24A59" w:rsidP="00F24A59">
      <w:pPr>
        <w:numPr>
          <w:ilvl w:val="0"/>
          <w:numId w:val="669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Body scrubs for smooth, glowing skin</w:t>
      </w:r>
      <w:r>
        <w:rPr>
          <w:sz w:val="26"/>
          <w:szCs w:val="26"/>
        </w:rPr>
        <w:br/>
      </w:r>
    </w:p>
    <w:p w14:paraId="027DB40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Spa Setup &amp; Etiquettes</w:t>
      </w:r>
    </w:p>
    <w:p w14:paraId="2B70A951" w14:textId="77777777" w:rsidR="00F24A59" w:rsidRDefault="00F24A59" w:rsidP="00F24A59">
      <w:pPr>
        <w:numPr>
          <w:ilvl w:val="0"/>
          <w:numId w:val="335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How to prepare a spa room &amp; bed</w:t>
      </w:r>
      <w:r>
        <w:rPr>
          <w:sz w:val="26"/>
          <w:szCs w:val="26"/>
        </w:rPr>
        <w:br/>
      </w:r>
    </w:p>
    <w:p w14:paraId="1C1C5F6C" w14:textId="77777777" w:rsidR="00F24A59" w:rsidRDefault="00F24A59" w:rsidP="00F24A59">
      <w:pPr>
        <w:numPr>
          <w:ilvl w:val="0"/>
          <w:numId w:val="33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Creating beautiful towel art for client experience</w:t>
      </w:r>
      <w:r>
        <w:rPr>
          <w:sz w:val="26"/>
          <w:szCs w:val="26"/>
        </w:rPr>
        <w:br/>
      </w:r>
    </w:p>
    <w:p w14:paraId="0785784C" w14:textId="77777777" w:rsidR="00F24A59" w:rsidRDefault="00F24A59" w:rsidP="00F24A59">
      <w:pPr>
        <w:numPr>
          <w:ilvl w:val="0"/>
          <w:numId w:val="335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Following professional spa etiquettes</w:t>
      </w:r>
      <w:r>
        <w:rPr>
          <w:sz w:val="26"/>
          <w:szCs w:val="26"/>
        </w:rPr>
        <w:br/>
      </w:r>
    </w:p>
    <w:p w14:paraId="2664A8B8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Paraffin Wax Treatments</w:t>
      </w:r>
    </w:p>
    <w:p w14:paraId="7EA95BA7" w14:textId="77777777" w:rsidR="00F24A59" w:rsidRDefault="00F24A59" w:rsidP="00F24A59">
      <w:pPr>
        <w:numPr>
          <w:ilvl w:val="0"/>
          <w:numId w:val="457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Paraffin wax facials for hydration</w:t>
      </w:r>
      <w:r>
        <w:rPr>
          <w:sz w:val="26"/>
          <w:szCs w:val="26"/>
        </w:rPr>
        <w:br/>
      </w:r>
    </w:p>
    <w:p w14:paraId="422E1A71" w14:textId="77777777" w:rsidR="00F24A59" w:rsidRDefault="00F24A59" w:rsidP="00F24A59">
      <w:pPr>
        <w:numPr>
          <w:ilvl w:val="0"/>
          <w:numId w:val="457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Paraffin manicure &amp; pedicure for silky-soft hands &amp; feet</w:t>
      </w:r>
      <w:r>
        <w:rPr>
          <w:sz w:val="26"/>
          <w:szCs w:val="26"/>
        </w:rPr>
        <w:br/>
      </w:r>
    </w:p>
    <w:p w14:paraId="7DB935C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📋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Client Interaction &amp; Documentation</w:t>
      </w:r>
    </w:p>
    <w:p w14:paraId="4551974B" w14:textId="77777777" w:rsidR="00F24A59" w:rsidRDefault="00F24A59" w:rsidP="00F24A59">
      <w:pPr>
        <w:numPr>
          <w:ilvl w:val="0"/>
          <w:numId w:val="324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How to use a consultation sheet</w:t>
      </w:r>
      <w:r>
        <w:rPr>
          <w:sz w:val="26"/>
          <w:szCs w:val="26"/>
        </w:rPr>
        <w:br/>
      </w:r>
    </w:p>
    <w:p w14:paraId="6625FD53" w14:textId="77777777" w:rsidR="00F24A59" w:rsidRDefault="00F24A59" w:rsidP="00F24A59">
      <w:pPr>
        <w:numPr>
          <w:ilvl w:val="0"/>
          <w:numId w:val="324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Understanding client needs before treatment</w:t>
      </w:r>
      <w:r>
        <w:rPr>
          <w:sz w:val="26"/>
          <w:szCs w:val="26"/>
        </w:rPr>
        <w:br/>
      </w:r>
    </w:p>
    <w:p w14:paraId="5A743444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eastAsia="Arial Unicode MS" w:hAnsi="Apple Color Emoji" w:cs="Apple Color Emoji"/>
          <w:sz w:val="26"/>
          <w:szCs w:val="26"/>
        </w:rPr>
        <w:t>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Learn the rituals behind top wellness services and turn them into your professional skillset.</w:t>
      </w:r>
    </w:p>
    <w:p w14:paraId="3705E9BF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 You will be awarded a </w:t>
      </w:r>
      <w:r>
        <w:rPr>
          <w:b/>
          <w:sz w:val="26"/>
          <w:szCs w:val="26"/>
        </w:rPr>
        <w:t>CERTIFICATE</w:t>
      </w:r>
      <w:r>
        <w:rPr>
          <w:sz w:val="26"/>
          <w:szCs w:val="26"/>
        </w:rPr>
        <w:t xml:space="preserve"> upon successful completion, recognizing you as a </w:t>
      </w:r>
      <w:r>
        <w:rPr>
          <w:b/>
          <w:sz w:val="26"/>
          <w:szCs w:val="26"/>
        </w:rPr>
        <w:t>Certified Spa Therapist</w:t>
      </w:r>
      <w:r>
        <w:rPr>
          <w:sz w:val="26"/>
          <w:szCs w:val="26"/>
        </w:rPr>
        <w:t>.</w:t>
      </w:r>
    </w:p>
    <w:p w14:paraId="78E52471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09B3FE0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Perfect for:</w:t>
      </w:r>
    </w:p>
    <w:p w14:paraId="59246F69" w14:textId="77777777" w:rsidR="00F24A59" w:rsidRDefault="00F24A59" w:rsidP="00F24A59">
      <w:pPr>
        <w:numPr>
          <w:ilvl w:val="0"/>
          <w:numId w:val="19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Freshers looking to start a career in spa &amp; wellness</w:t>
      </w:r>
      <w:r>
        <w:rPr>
          <w:sz w:val="26"/>
          <w:szCs w:val="26"/>
        </w:rPr>
        <w:br/>
      </w:r>
    </w:p>
    <w:p w14:paraId="65D3036E" w14:textId="77777777" w:rsidR="00F24A59" w:rsidRDefault="00F24A59" w:rsidP="00F24A59">
      <w:pPr>
        <w:numPr>
          <w:ilvl w:val="0"/>
          <w:numId w:val="19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Salon professionals wanting to expand into body therapies</w:t>
      </w:r>
      <w:r>
        <w:rPr>
          <w:sz w:val="26"/>
          <w:szCs w:val="26"/>
        </w:rPr>
        <w:br/>
      </w:r>
    </w:p>
    <w:p w14:paraId="6B378F90" w14:textId="77777777" w:rsidR="00F24A59" w:rsidRDefault="00F24A59" w:rsidP="00F24A59">
      <w:pPr>
        <w:numPr>
          <w:ilvl w:val="0"/>
          <w:numId w:val="19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offering home or private spa services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4D8B8A23" w14:textId="77777777" w:rsidR="00F24A59" w:rsidRDefault="00F24A59" w:rsidP="00F24A59">
      <w:pPr>
        <w:numPr>
          <w:ilvl w:val="0"/>
          <w:numId w:val="19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Massage beginners looking for certified training</w:t>
      </w:r>
      <w:r>
        <w:rPr>
          <w:sz w:val="26"/>
          <w:szCs w:val="26"/>
        </w:rPr>
        <w:br/>
      </w:r>
    </w:p>
    <w:p w14:paraId="7D3F4018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Whether you want to work in serene luxury spas or build your freelance brand, this course gives you the real-world skills to succeed.</w:t>
      </w:r>
    </w:p>
    <w:p w14:paraId="7E8AE1AF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28"/>
          <w:szCs w:val="28"/>
        </w:rPr>
        <w:t xml:space="preserve">           Course Name: Hot Stone Healing &amp; Therapy Program</w:t>
      </w:r>
      <w:r>
        <w:rPr>
          <w:b/>
          <w:sz w:val="28"/>
          <w:szCs w:val="28"/>
        </w:rPr>
        <w:br/>
      </w:r>
      <w:r>
        <w:rPr>
          <w:sz w:val="26"/>
          <w:szCs w:val="26"/>
        </w:rPr>
        <w:t xml:space="preserve"> </w:t>
      </w:r>
    </w:p>
    <w:p w14:paraId="3100F847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OCQ20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4 Days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Stone Therapy Specialist</w:t>
      </w:r>
    </w:p>
    <w:p w14:paraId="0D417F7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24C35FCE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763F336E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Unlock opportunities in the ever-growing wellness and spa industry. After completing this course, you can confidently work in:</w:t>
      </w:r>
    </w:p>
    <w:p w14:paraId="71A4FBBE" w14:textId="77777777" w:rsidR="00F24A59" w:rsidRDefault="00F24A59" w:rsidP="00F24A59">
      <w:pPr>
        <w:numPr>
          <w:ilvl w:val="0"/>
          <w:numId w:val="44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Luxury spas and wellness retreats</w:t>
      </w:r>
      <w:r>
        <w:rPr>
          <w:sz w:val="26"/>
          <w:szCs w:val="26"/>
        </w:rPr>
        <w:br/>
      </w:r>
    </w:p>
    <w:p w14:paraId="615AA0BB" w14:textId="77777777" w:rsidR="00F24A59" w:rsidRDefault="00F24A59" w:rsidP="00F24A59">
      <w:pPr>
        <w:numPr>
          <w:ilvl w:val="0"/>
          <w:numId w:val="44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High-end salons and therapy centers</w:t>
      </w:r>
      <w:r>
        <w:rPr>
          <w:sz w:val="26"/>
          <w:szCs w:val="26"/>
        </w:rPr>
        <w:br/>
      </w:r>
    </w:p>
    <w:p w14:paraId="6CD517BF" w14:textId="77777777" w:rsidR="00F24A59" w:rsidRDefault="00F24A59" w:rsidP="00F24A59">
      <w:pPr>
        <w:numPr>
          <w:ilvl w:val="0"/>
          <w:numId w:val="44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Cruise ships and resorts</w:t>
      </w:r>
      <w:r>
        <w:rPr>
          <w:sz w:val="26"/>
          <w:szCs w:val="26"/>
        </w:rPr>
        <w:br/>
      </w:r>
    </w:p>
    <w:p w14:paraId="45FCF738" w14:textId="77777777" w:rsidR="00F24A59" w:rsidRDefault="00F24A59" w:rsidP="00F24A59">
      <w:pPr>
        <w:numPr>
          <w:ilvl w:val="0"/>
          <w:numId w:val="44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Private freelance practice as a certified Stone Therapy Specialist</w:t>
      </w:r>
      <w:r>
        <w:rPr>
          <w:sz w:val="26"/>
          <w:szCs w:val="26"/>
        </w:rPr>
        <w:br/>
      </w:r>
    </w:p>
    <w:p w14:paraId="14A4EA5A" w14:textId="77777777" w:rsidR="00F24A59" w:rsidRDefault="00F24A59" w:rsidP="00F24A59">
      <w:pPr>
        <w:numPr>
          <w:ilvl w:val="0"/>
          <w:numId w:val="44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Complementary therapy roles alongside physiotherapists or massage clinics</w:t>
      </w:r>
      <w:r>
        <w:rPr>
          <w:sz w:val="26"/>
          <w:szCs w:val="26"/>
        </w:rPr>
        <w:br/>
      </w:r>
    </w:p>
    <w:p w14:paraId="15BF2B5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opens the door to a healing profession where your hands bring calm, comfort, and care to clients.</w:t>
      </w:r>
    </w:p>
    <w:p w14:paraId="61EEFF6C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28C9C95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603F140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Spa Therapy &amp; Wellness</w:t>
      </w:r>
    </w:p>
    <w:p w14:paraId="6EEF6A0A" w14:textId="77777777" w:rsidR="00F24A59" w:rsidRDefault="00F24A59" w:rsidP="00F24A59">
      <w:pPr>
        <w:numPr>
          <w:ilvl w:val="0"/>
          <w:numId w:val="257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full-body hot stone massages with proper techniques</w:t>
      </w:r>
      <w:r>
        <w:rPr>
          <w:sz w:val="26"/>
          <w:szCs w:val="26"/>
        </w:rPr>
        <w:br/>
      </w:r>
    </w:p>
    <w:p w14:paraId="71C3EF40" w14:textId="77777777" w:rsidR="00F24A59" w:rsidRDefault="00F24A59" w:rsidP="00F24A59">
      <w:pPr>
        <w:numPr>
          <w:ilvl w:val="0"/>
          <w:numId w:val="257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Use heated basalt stones safely to relieve stress, pain, and muscle tension</w:t>
      </w:r>
      <w:r>
        <w:rPr>
          <w:sz w:val="26"/>
          <w:szCs w:val="26"/>
        </w:rPr>
        <w:br/>
      </w:r>
    </w:p>
    <w:p w14:paraId="04BE6091" w14:textId="77777777" w:rsidR="00F24A59" w:rsidRDefault="00F24A59" w:rsidP="00F24A59">
      <w:pPr>
        <w:numPr>
          <w:ilvl w:val="0"/>
          <w:numId w:val="257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Customize stone therapy for different body types and client needs</w:t>
      </w:r>
      <w:r>
        <w:rPr>
          <w:sz w:val="26"/>
          <w:szCs w:val="26"/>
        </w:rPr>
        <w:br/>
      </w:r>
    </w:p>
    <w:p w14:paraId="168B46F6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&amp; Physiology Made Simple</w:t>
      </w:r>
    </w:p>
    <w:p w14:paraId="782E0C41" w14:textId="77777777" w:rsidR="00F24A59" w:rsidRDefault="00F24A59" w:rsidP="00F24A59">
      <w:pPr>
        <w:numPr>
          <w:ilvl w:val="0"/>
          <w:numId w:val="44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Understand key muscle groups and body systems</w:t>
      </w:r>
      <w:r>
        <w:rPr>
          <w:sz w:val="26"/>
          <w:szCs w:val="26"/>
        </w:rPr>
        <w:br/>
      </w:r>
    </w:p>
    <w:p w14:paraId="1998FEFE" w14:textId="77777777" w:rsidR="00F24A59" w:rsidRDefault="00F24A59" w:rsidP="00F24A59">
      <w:pPr>
        <w:numPr>
          <w:ilvl w:val="0"/>
          <w:numId w:val="44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Learn how stone therapy supports circulation and healing</w:t>
      </w:r>
      <w:r>
        <w:rPr>
          <w:sz w:val="26"/>
          <w:szCs w:val="26"/>
        </w:rPr>
        <w:br/>
      </w:r>
    </w:p>
    <w:p w14:paraId="1D7B26F9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 &amp; Safety + First Aid</w:t>
      </w:r>
    </w:p>
    <w:p w14:paraId="1892E9FD" w14:textId="77777777" w:rsidR="00F24A59" w:rsidRDefault="00F24A59" w:rsidP="00F24A59">
      <w:pPr>
        <w:numPr>
          <w:ilvl w:val="0"/>
          <w:numId w:val="503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Follow hygiene and safety protocols in spa environments</w:t>
      </w:r>
      <w:r>
        <w:rPr>
          <w:sz w:val="26"/>
          <w:szCs w:val="26"/>
        </w:rPr>
        <w:br/>
      </w:r>
    </w:p>
    <w:p w14:paraId="572745FB" w14:textId="77777777" w:rsidR="00F24A59" w:rsidRDefault="00F24A59" w:rsidP="00F24A59">
      <w:pPr>
        <w:numPr>
          <w:ilvl w:val="0"/>
          <w:numId w:val="503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Handle basic first aid situations with confidence</w:t>
      </w:r>
      <w:r>
        <w:rPr>
          <w:sz w:val="26"/>
          <w:szCs w:val="26"/>
        </w:rPr>
        <w:br/>
      </w:r>
    </w:p>
    <w:p w14:paraId="18B49B6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💬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Client Care &amp; Communication</w:t>
      </w:r>
    </w:p>
    <w:p w14:paraId="63BB9E5B" w14:textId="77777777" w:rsidR="00F24A59" w:rsidRDefault="00F24A59" w:rsidP="00F24A59">
      <w:pPr>
        <w:numPr>
          <w:ilvl w:val="0"/>
          <w:numId w:val="497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Create a relaxing, professional spa experience</w:t>
      </w:r>
      <w:r>
        <w:rPr>
          <w:sz w:val="26"/>
          <w:szCs w:val="26"/>
        </w:rPr>
        <w:br/>
      </w:r>
    </w:p>
    <w:p w14:paraId="2FB6E945" w14:textId="77777777" w:rsidR="00F24A59" w:rsidRDefault="00F24A59" w:rsidP="00F24A59">
      <w:pPr>
        <w:numPr>
          <w:ilvl w:val="0"/>
          <w:numId w:val="497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Build trust and comfort with clients through effective communication</w:t>
      </w:r>
      <w:r>
        <w:rPr>
          <w:sz w:val="26"/>
          <w:szCs w:val="26"/>
        </w:rPr>
        <w:br/>
      </w:r>
    </w:p>
    <w:p w14:paraId="171FB83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36EBAA2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09EBFB5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Upon successful completion, you’ll receive a </w:t>
      </w:r>
      <w:r>
        <w:rPr>
          <w:b/>
          <w:sz w:val="26"/>
          <w:szCs w:val="26"/>
        </w:rPr>
        <w:t>Certificate in Hot Stone Healing &amp; Therapy</w:t>
      </w:r>
      <w:r>
        <w:rPr>
          <w:sz w:val="26"/>
          <w:szCs w:val="26"/>
        </w:rPr>
        <w:t xml:space="preserve">, officially certifying you as a </w:t>
      </w:r>
      <w:r>
        <w:rPr>
          <w:b/>
          <w:sz w:val="26"/>
          <w:szCs w:val="26"/>
        </w:rPr>
        <w:t>Stone Therapy Specialist</w:t>
      </w:r>
      <w:r>
        <w:rPr>
          <w:sz w:val="26"/>
          <w:szCs w:val="26"/>
        </w:rPr>
        <w:t>.</w:t>
      </w:r>
    </w:p>
    <w:p w14:paraId="3D1598D6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009522FC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746BDDD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perfect for:</w:t>
      </w:r>
    </w:p>
    <w:p w14:paraId="692A2EBC" w14:textId="77777777" w:rsidR="00F24A59" w:rsidRDefault="00F24A59" w:rsidP="00F24A59">
      <w:pPr>
        <w:numPr>
          <w:ilvl w:val="0"/>
          <w:numId w:val="73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Spa and salon professionals looking to expand their services</w:t>
      </w:r>
      <w:r>
        <w:rPr>
          <w:sz w:val="26"/>
          <w:szCs w:val="26"/>
        </w:rPr>
        <w:br/>
      </w:r>
    </w:p>
    <w:p w14:paraId="124FDF5B" w14:textId="77777777" w:rsidR="00F24A59" w:rsidRDefault="00F24A59" w:rsidP="00F24A59">
      <w:pPr>
        <w:numPr>
          <w:ilvl w:val="0"/>
          <w:numId w:val="73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Freshers interested in entering the wellness industry</w:t>
      </w:r>
      <w:r>
        <w:rPr>
          <w:sz w:val="26"/>
          <w:szCs w:val="26"/>
        </w:rPr>
        <w:br/>
      </w:r>
    </w:p>
    <w:p w14:paraId="1D385F9B" w14:textId="77777777" w:rsidR="00F24A59" w:rsidRDefault="00F24A59" w:rsidP="00F24A59">
      <w:pPr>
        <w:numPr>
          <w:ilvl w:val="0"/>
          <w:numId w:val="73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and beauty entrepreneurs</w:t>
      </w:r>
      <w:r>
        <w:rPr>
          <w:sz w:val="26"/>
          <w:szCs w:val="26"/>
        </w:rPr>
        <w:br/>
      </w:r>
    </w:p>
    <w:p w14:paraId="16B883F8" w14:textId="77777777" w:rsidR="00F24A59" w:rsidRDefault="00F24A59" w:rsidP="00F24A59">
      <w:pPr>
        <w:numPr>
          <w:ilvl w:val="0"/>
          <w:numId w:val="73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Massage therapists wanting to specialize in stone therapy</w:t>
      </w:r>
      <w:r>
        <w:rPr>
          <w:sz w:val="26"/>
          <w:szCs w:val="26"/>
        </w:rPr>
        <w:br/>
      </w:r>
    </w:p>
    <w:p w14:paraId="3FAB7F96" w14:textId="77777777" w:rsidR="00F24A59" w:rsidRDefault="00F24A59" w:rsidP="00F24A59">
      <w:pPr>
        <w:numPr>
          <w:ilvl w:val="0"/>
          <w:numId w:val="73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passionate about holistic healing and wellness</w:t>
      </w:r>
      <w:r>
        <w:rPr>
          <w:sz w:val="26"/>
          <w:szCs w:val="26"/>
        </w:rPr>
        <w:br/>
      </w:r>
    </w:p>
    <w:p w14:paraId="314A63B4" w14:textId="77777777" w:rsidR="00F24A59" w:rsidRDefault="00F24A59" w:rsidP="00F24A5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</w:t>
      </w:r>
      <w:r>
        <w:rPr>
          <w:b/>
          <w:sz w:val="28"/>
          <w:szCs w:val="28"/>
        </w:rPr>
        <w:t>Course Name: Auricular Detox &amp; Ear Candling Wellness Program</w:t>
      </w:r>
    </w:p>
    <w:p w14:paraId="0DDFAB70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OCQ19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4 Days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Specialist in Thermal Auricular Therapy</w:t>
      </w:r>
    </w:p>
    <w:p w14:paraId="58C0A042" w14:textId="77777777" w:rsidR="00F24A59" w:rsidRDefault="00F24A59" w:rsidP="00F24A59">
      <w:pPr>
        <w:spacing w:before="240" w:after="240" w:line="240" w:lineRule="auto"/>
        <w:ind w:left="720" w:hanging="360"/>
        <w:rPr>
          <w:sz w:val="26"/>
          <w:szCs w:val="26"/>
        </w:rPr>
      </w:pPr>
    </w:p>
    <w:p w14:paraId="70D0E32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18A6836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Begin your journey in the world of holistic healing and wellness. After completing this course, you will be certified to work as a </w:t>
      </w:r>
      <w:r>
        <w:rPr>
          <w:b/>
          <w:sz w:val="26"/>
          <w:szCs w:val="26"/>
        </w:rPr>
        <w:t>Thermal Auricular Therapy Specialist</w:t>
      </w:r>
      <w:r>
        <w:rPr>
          <w:sz w:val="26"/>
          <w:szCs w:val="26"/>
        </w:rPr>
        <w:t>, opening up career opportunities such as:</w:t>
      </w:r>
    </w:p>
    <w:p w14:paraId="470C6149" w14:textId="77777777" w:rsidR="00F24A59" w:rsidRDefault="00F24A59" w:rsidP="00F24A59">
      <w:pPr>
        <w:numPr>
          <w:ilvl w:val="0"/>
          <w:numId w:val="27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Working in wellness centers, holistic health clinics, or luxury spas</w:t>
      </w:r>
      <w:r>
        <w:rPr>
          <w:sz w:val="26"/>
          <w:szCs w:val="26"/>
        </w:rPr>
        <w:br/>
      </w:r>
    </w:p>
    <w:p w14:paraId="40FCF6F3" w14:textId="77777777" w:rsidR="00F24A59" w:rsidRDefault="00F24A59" w:rsidP="00F24A59">
      <w:pPr>
        <w:numPr>
          <w:ilvl w:val="0"/>
          <w:numId w:val="27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Offering ear candling and related services in beauty salons</w:t>
      </w:r>
      <w:r>
        <w:rPr>
          <w:sz w:val="26"/>
          <w:szCs w:val="26"/>
        </w:rPr>
        <w:br/>
      </w:r>
    </w:p>
    <w:p w14:paraId="439AA26B" w14:textId="77777777" w:rsidR="00F24A59" w:rsidRDefault="00F24A59" w:rsidP="00F24A59">
      <w:pPr>
        <w:numPr>
          <w:ilvl w:val="0"/>
          <w:numId w:val="27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Freelancing or starting your own mobile therapy business</w:t>
      </w:r>
      <w:r>
        <w:rPr>
          <w:sz w:val="26"/>
          <w:szCs w:val="26"/>
        </w:rPr>
        <w:br/>
      </w:r>
    </w:p>
    <w:p w14:paraId="1E55AA0E" w14:textId="77777777" w:rsidR="00F24A59" w:rsidRDefault="00F24A59" w:rsidP="00F24A59">
      <w:pPr>
        <w:numPr>
          <w:ilvl w:val="0"/>
          <w:numId w:val="27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Complementing existing massage or spa services with this specialized therapy</w:t>
      </w:r>
      <w:r>
        <w:rPr>
          <w:sz w:val="26"/>
          <w:szCs w:val="26"/>
        </w:rPr>
        <w:br/>
      </w:r>
    </w:p>
    <w:p w14:paraId="5769A3F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Your work will help clients with relaxation, sinus relief, earwax removal, and general wellness using natural and calming methods.</w:t>
      </w:r>
    </w:p>
    <w:p w14:paraId="0AC51700" w14:textId="77777777" w:rsidR="00F24A59" w:rsidRDefault="00F24A59" w:rsidP="00F24A59">
      <w:pPr>
        <w:spacing w:before="240" w:after="240" w:line="240" w:lineRule="auto"/>
        <w:ind w:left="720" w:hanging="360"/>
        <w:rPr>
          <w:sz w:val="26"/>
          <w:szCs w:val="26"/>
        </w:rPr>
      </w:pPr>
    </w:p>
    <w:p w14:paraId="461018AA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728F1E67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🔥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Thermal Auricular Therapy Techniques</w:t>
      </w:r>
    </w:p>
    <w:p w14:paraId="778E3DCA" w14:textId="77777777" w:rsidR="00F24A59" w:rsidRDefault="00F24A59" w:rsidP="00F24A59">
      <w:pPr>
        <w:numPr>
          <w:ilvl w:val="0"/>
          <w:numId w:val="614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ear candling safely and effectively</w:t>
      </w:r>
      <w:r>
        <w:rPr>
          <w:sz w:val="26"/>
          <w:szCs w:val="26"/>
        </w:rPr>
        <w:br/>
      </w:r>
    </w:p>
    <w:p w14:paraId="26E56FA3" w14:textId="77777777" w:rsidR="00F24A59" w:rsidRDefault="00F24A59" w:rsidP="00F24A59">
      <w:pPr>
        <w:numPr>
          <w:ilvl w:val="0"/>
          <w:numId w:val="61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Understand the purpose and benefits of thermal auricular therapy</w:t>
      </w:r>
      <w:r>
        <w:rPr>
          <w:sz w:val="26"/>
          <w:szCs w:val="26"/>
        </w:rPr>
        <w:br/>
      </w:r>
    </w:p>
    <w:p w14:paraId="4AF8806E" w14:textId="77777777" w:rsidR="00F24A59" w:rsidRDefault="00F24A59" w:rsidP="00F24A59">
      <w:pPr>
        <w:numPr>
          <w:ilvl w:val="0"/>
          <w:numId w:val="614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Customize sessions based on client concerns such as ear congestion, sinus issues, or relaxation</w:t>
      </w:r>
      <w:r>
        <w:rPr>
          <w:sz w:val="26"/>
          <w:szCs w:val="26"/>
        </w:rPr>
        <w:br/>
      </w:r>
    </w:p>
    <w:p w14:paraId="3A63C8FD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🦻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Ear Structure &amp; Function</w:t>
      </w:r>
    </w:p>
    <w:p w14:paraId="21226143" w14:textId="77777777" w:rsidR="00F24A59" w:rsidRDefault="00F24A59" w:rsidP="00F24A59">
      <w:pPr>
        <w:numPr>
          <w:ilvl w:val="0"/>
          <w:numId w:val="189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the basic anatomy of the ear and how therapy impacts it</w:t>
      </w:r>
      <w:r>
        <w:rPr>
          <w:sz w:val="26"/>
          <w:szCs w:val="26"/>
        </w:rPr>
        <w:br/>
      </w:r>
    </w:p>
    <w:p w14:paraId="3EFA0887" w14:textId="77777777" w:rsidR="00F24A59" w:rsidRDefault="00F24A59" w:rsidP="00F24A59">
      <w:pPr>
        <w:numPr>
          <w:ilvl w:val="0"/>
          <w:numId w:val="189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how to work safely around sensitive areas</w:t>
      </w:r>
      <w:r>
        <w:rPr>
          <w:sz w:val="26"/>
          <w:szCs w:val="26"/>
        </w:rPr>
        <w:br/>
      </w:r>
    </w:p>
    <w:p w14:paraId="1925FDE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🛡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 &amp; Safety Practices</w:t>
      </w:r>
    </w:p>
    <w:p w14:paraId="618B79F6" w14:textId="77777777" w:rsidR="00F24A59" w:rsidRDefault="00F24A59" w:rsidP="00F24A59">
      <w:pPr>
        <w:numPr>
          <w:ilvl w:val="0"/>
          <w:numId w:val="63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Maintain proper hygiene and professional treatment standards</w:t>
      </w:r>
      <w:r>
        <w:rPr>
          <w:sz w:val="26"/>
          <w:szCs w:val="26"/>
        </w:rPr>
        <w:br/>
      </w:r>
    </w:p>
    <w:p w14:paraId="3ED2BECA" w14:textId="77777777" w:rsidR="00F24A59" w:rsidRDefault="00F24A59" w:rsidP="00F24A59">
      <w:pPr>
        <w:numPr>
          <w:ilvl w:val="0"/>
          <w:numId w:val="63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Follow essential safety protocols during every session</w:t>
      </w:r>
      <w:r>
        <w:rPr>
          <w:sz w:val="26"/>
          <w:szCs w:val="26"/>
        </w:rPr>
        <w:br/>
      </w:r>
    </w:p>
    <w:p w14:paraId="35EE1ED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First Aid Basics</w:t>
      </w:r>
    </w:p>
    <w:p w14:paraId="0B227860" w14:textId="77777777" w:rsidR="00F24A59" w:rsidRDefault="00F24A59" w:rsidP="00F24A59">
      <w:pPr>
        <w:numPr>
          <w:ilvl w:val="0"/>
          <w:numId w:val="403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Respond to minor incidents and emergencies confidently</w:t>
      </w:r>
      <w:r>
        <w:rPr>
          <w:sz w:val="26"/>
          <w:szCs w:val="26"/>
        </w:rPr>
        <w:br/>
      </w:r>
    </w:p>
    <w:p w14:paraId="4470B2EC" w14:textId="77777777" w:rsidR="00F24A59" w:rsidRDefault="00F24A59" w:rsidP="00F24A59">
      <w:pPr>
        <w:numPr>
          <w:ilvl w:val="0"/>
          <w:numId w:val="403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Ensure client safety during therapy</w:t>
      </w:r>
      <w:r>
        <w:rPr>
          <w:sz w:val="26"/>
          <w:szCs w:val="26"/>
        </w:rPr>
        <w:br/>
      </w:r>
    </w:p>
    <w:p w14:paraId="328CDC7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lastRenderedPageBreak/>
        <w:t>🗣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Soft Skills &amp; Client Communication</w:t>
      </w:r>
    </w:p>
    <w:p w14:paraId="60F31EDE" w14:textId="77777777" w:rsidR="00F24A59" w:rsidRDefault="00F24A59" w:rsidP="00F24A59">
      <w:pPr>
        <w:numPr>
          <w:ilvl w:val="0"/>
          <w:numId w:val="299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Build trust through professional and gentle client care</w:t>
      </w:r>
      <w:r>
        <w:rPr>
          <w:sz w:val="26"/>
          <w:szCs w:val="26"/>
        </w:rPr>
        <w:br/>
      </w:r>
    </w:p>
    <w:p w14:paraId="69F40FB9" w14:textId="77777777" w:rsidR="00F24A59" w:rsidRDefault="00F24A59" w:rsidP="00F24A59">
      <w:pPr>
        <w:numPr>
          <w:ilvl w:val="0"/>
          <w:numId w:val="299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Explain the process clearly and answer common client concerns</w:t>
      </w:r>
      <w:r>
        <w:rPr>
          <w:sz w:val="26"/>
          <w:szCs w:val="26"/>
        </w:rPr>
        <w:br/>
      </w:r>
    </w:p>
    <w:p w14:paraId="530C2DAF" w14:textId="77777777" w:rsidR="00F24A59" w:rsidRDefault="00F24A59" w:rsidP="00F24A59">
      <w:pPr>
        <w:spacing w:before="240" w:after="240" w:line="240" w:lineRule="auto"/>
        <w:ind w:left="720" w:hanging="360"/>
        <w:rPr>
          <w:sz w:val="26"/>
          <w:szCs w:val="26"/>
        </w:rPr>
      </w:pPr>
    </w:p>
    <w:p w14:paraId="1541679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0930F876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Upon successful completion, you’ll be awarded a </w:t>
      </w:r>
      <w:r>
        <w:rPr>
          <w:b/>
          <w:sz w:val="26"/>
          <w:szCs w:val="26"/>
        </w:rPr>
        <w:t>Certificate in Thermal Auricular Therapy</w:t>
      </w:r>
      <w:r>
        <w:rPr>
          <w:sz w:val="26"/>
          <w:szCs w:val="26"/>
        </w:rPr>
        <w:t xml:space="preserve">, officially certifying you as a </w:t>
      </w:r>
      <w:r>
        <w:rPr>
          <w:b/>
          <w:sz w:val="26"/>
          <w:szCs w:val="26"/>
        </w:rPr>
        <w:t>Specialist in Thermal Auricular Therapy</w:t>
      </w:r>
      <w:r>
        <w:rPr>
          <w:sz w:val="26"/>
          <w:szCs w:val="26"/>
        </w:rPr>
        <w:t>.</w:t>
      </w:r>
    </w:p>
    <w:p w14:paraId="36B87519" w14:textId="77777777" w:rsidR="00F24A59" w:rsidRDefault="00F24A59" w:rsidP="00F24A59">
      <w:pPr>
        <w:spacing w:before="240" w:after="240" w:line="240" w:lineRule="auto"/>
        <w:ind w:left="720" w:hanging="360"/>
        <w:rPr>
          <w:sz w:val="26"/>
          <w:szCs w:val="26"/>
        </w:rPr>
      </w:pPr>
    </w:p>
    <w:p w14:paraId="5D711CB1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57669F9F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ideal for:</w:t>
      </w:r>
    </w:p>
    <w:p w14:paraId="17067121" w14:textId="77777777" w:rsidR="00F24A59" w:rsidRDefault="00F24A59" w:rsidP="00F24A59">
      <w:pPr>
        <w:numPr>
          <w:ilvl w:val="0"/>
          <w:numId w:val="17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Salon and spa professionals looking to expand their wellness services</w:t>
      </w:r>
      <w:r>
        <w:rPr>
          <w:sz w:val="26"/>
          <w:szCs w:val="26"/>
        </w:rPr>
        <w:br/>
      </w:r>
    </w:p>
    <w:p w14:paraId="6D2EB4B6" w14:textId="77777777" w:rsidR="00F24A59" w:rsidRDefault="00F24A59" w:rsidP="00F24A59">
      <w:pPr>
        <w:numPr>
          <w:ilvl w:val="0"/>
          <w:numId w:val="17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or home-based beauty and therapy practitioners</w:t>
      </w:r>
      <w:r>
        <w:rPr>
          <w:sz w:val="26"/>
          <w:szCs w:val="26"/>
        </w:rPr>
        <w:br/>
      </w:r>
    </w:p>
    <w:p w14:paraId="33D78D06" w14:textId="77777777" w:rsidR="00F24A59" w:rsidRDefault="00F24A59" w:rsidP="00F24A59">
      <w:pPr>
        <w:numPr>
          <w:ilvl w:val="0"/>
          <w:numId w:val="17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Massage therapists and holistic healers</w:t>
      </w:r>
      <w:r>
        <w:rPr>
          <w:sz w:val="26"/>
          <w:szCs w:val="26"/>
        </w:rPr>
        <w:br/>
      </w:r>
    </w:p>
    <w:p w14:paraId="6F49F006" w14:textId="77777777" w:rsidR="00F24A59" w:rsidRDefault="00F24A59" w:rsidP="00F24A59">
      <w:pPr>
        <w:numPr>
          <w:ilvl w:val="0"/>
          <w:numId w:val="17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Freshers exploring alternative wellness careers</w:t>
      </w:r>
      <w:r>
        <w:rPr>
          <w:sz w:val="26"/>
          <w:szCs w:val="26"/>
        </w:rPr>
        <w:br/>
      </w:r>
    </w:p>
    <w:p w14:paraId="028A1603" w14:textId="77777777" w:rsidR="00F24A59" w:rsidRDefault="00F24A59" w:rsidP="00F24A59">
      <w:pPr>
        <w:numPr>
          <w:ilvl w:val="0"/>
          <w:numId w:val="17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passionate about natural healing and relaxation therapies</w:t>
      </w:r>
      <w:r>
        <w:rPr>
          <w:sz w:val="26"/>
          <w:szCs w:val="26"/>
        </w:rPr>
        <w:br/>
      </w:r>
    </w:p>
    <w:p w14:paraId="067B1FED" w14:textId="77777777" w:rsidR="00F24A59" w:rsidRDefault="00F24A59" w:rsidP="00F24A5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Course Name:Lymphatic Drainage &amp; Detox Therapy Certification </w:t>
      </w:r>
    </w:p>
    <w:p w14:paraId="3C84685E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OCQ23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6 Days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Specialist in Lymphatic Drainage Massage</w:t>
      </w:r>
    </w:p>
    <w:p w14:paraId="3EA4C180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51A01827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05CB630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Enter the growing world of holistic wellness and body therapy as a certified </w:t>
      </w:r>
      <w:r>
        <w:rPr>
          <w:b/>
          <w:sz w:val="26"/>
          <w:szCs w:val="26"/>
        </w:rPr>
        <w:t>Lymphatic Drainage Massage Specialist</w:t>
      </w:r>
      <w:r>
        <w:rPr>
          <w:sz w:val="26"/>
          <w:szCs w:val="26"/>
        </w:rPr>
        <w:t>. After completing this course, you can:</w:t>
      </w:r>
    </w:p>
    <w:p w14:paraId="66A34C6C" w14:textId="77777777" w:rsidR="00F24A59" w:rsidRDefault="00F24A59" w:rsidP="00F24A59">
      <w:pPr>
        <w:numPr>
          <w:ilvl w:val="0"/>
          <w:numId w:val="70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Work at wellness centers, detox clinics, and premium spas</w:t>
      </w:r>
      <w:r>
        <w:rPr>
          <w:sz w:val="26"/>
          <w:szCs w:val="26"/>
        </w:rPr>
        <w:br/>
      </w:r>
    </w:p>
    <w:p w14:paraId="21B7CA9D" w14:textId="77777777" w:rsidR="00F24A59" w:rsidRDefault="00F24A59" w:rsidP="00F24A59">
      <w:pPr>
        <w:numPr>
          <w:ilvl w:val="0"/>
          <w:numId w:val="70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Join rehabilitation clinics offering post-surgery care</w:t>
      </w:r>
      <w:r>
        <w:rPr>
          <w:sz w:val="26"/>
          <w:szCs w:val="26"/>
        </w:rPr>
        <w:br/>
      </w:r>
    </w:p>
    <w:p w14:paraId="22E4BAC9" w14:textId="77777777" w:rsidR="00F24A59" w:rsidRDefault="00F24A59" w:rsidP="00F24A59">
      <w:pPr>
        <w:numPr>
          <w:ilvl w:val="0"/>
          <w:numId w:val="70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Offer lymphatic massage services to beauty clients for body sculpting and detox</w:t>
      </w:r>
      <w:r>
        <w:rPr>
          <w:sz w:val="26"/>
          <w:szCs w:val="26"/>
        </w:rPr>
        <w:br/>
      </w:r>
    </w:p>
    <w:p w14:paraId="3BDE6B04" w14:textId="77777777" w:rsidR="00F24A59" w:rsidRDefault="00F24A59" w:rsidP="00F24A59">
      <w:pPr>
        <w:numPr>
          <w:ilvl w:val="0"/>
          <w:numId w:val="70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Start a freelance practice for clients seeking natural healing and fluid balance</w:t>
      </w:r>
      <w:r>
        <w:rPr>
          <w:sz w:val="26"/>
          <w:szCs w:val="26"/>
        </w:rPr>
        <w:br/>
      </w:r>
    </w:p>
    <w:p w14:paraId="5EBC428E" w14:textId="77777777" w:rsidR="00F24A59" w:rsidRDefault="00F24A59" w:rsidP="00F24A59">
      <w:pPr>
        <w:numPr>
          <w:ilvl w:val="0"/>
          <w:numId w:val="70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Collaborate with aesthetic clinics and wellness retreats</w:t>
      </w:r>
      <w:r>
        <w:rPr>
          <w:sz w:val="26"/>
          <w:szCs w:val="26"/>
        </w:rPr>
        <w:br/>
      </w:r>
    </w:p>
    <w:p w14:paraId="7752341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specialized massage technique is in high demand for health, recovery, and beauty purposes — giving you a unique edge in the industry.</w:t>
      </w:r>
    </w:p>
    <w:p w14:paraId="27A4ABB9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735CA48E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4421DF4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Spa Therapy &amp; Wellness</w:t>
      </w:r>
    </w:p>
    <w:p w14:paraId="6280BFF9" w14:textId="77777777" w:rsidR="00F24A59" w:rsidRDefault="00F24A59" w:rsidP="00F24A59">
      <w:pPr>
        <w:numPr>
          <w:ilvl w:val="0"/>
          <w:numId w:val="69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gentle, rhythmic lymphatic drainage massage techniques</w:t>
      </w:r>
      <w:r>
        <w:rPr>
          <w:sz w:val="26"/>
          <w:szCs w:val="26"/>
        </w:rPr>
        <w:br/>
      </w:r>
    </w:p>
    <w:p w14:paraId="0051B157" w14:textId="77777777" w:rsidR="00F24A59" w:rsidRDefault="00F24A59" w:rsidP="00F24A59">
      <w:pPr>
        <w:numPr>
          <w:ilvl w:val="0"/>
          <w:numId w:val="69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Help reduce fluid retention, swelling, and promote natural detoxification</w:t>
      </w:r>
      <w:r>
        <w:rPr>
          <w:sz w:val="26"/>
          <w:szCs w:val="26"/>
        </w:rPr>
        <w:br/>
      </w:r>
    </w:p>
    <w:p w14:paraId="590D1013" w14:textId="77777777" w:rsidR="00F24A59" w:rsidRDefault="00F24A59" w:rsidP="00F24A59">
      <w:pPr>
        <w:numPr>
          <w:ilvl w:val="0"/>
          <w:numId w:val="69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when and how to apply this technique for health and aesthetic benefits</w:t>
      </w:r>
      <w:r>
        <w:rPr>
          <w:sz w:val="26"/>
          <w:szCs w:val="26"/>
        </w:rPr>
        <w:br/>
      </w:r>
    </w:p>
    <w:p w14:paraId="652E8EF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&amp; Body Flow Awareness</w:t>
      </w:r>
    </w:p>
    <w:p w14:paraId="462F1E00" w14:textId="77777777" w:rsidR="00F24A59" w:rsidRDefault="00F24A59" w:rsidP="00F24A59">
      <w:pPr>
        <w:numPr>
          <w:ilvl w:val="0"/>
          <w:numId w:val="28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the structure and function of the lymphatic system</w:t>
      </w:r>
      <w:r>
        <w:rPr>
          <w:sz w:val="26"/>
          <w:szCs w:val="26"/>
        </w:rPr>
        <w:br/>
      </w:r>
    </w:p>
    <w:p w14:paraId="189ECD67" w14:textId="77777777" w:rsidR="00F24A59" w:rsidRDefault="00F24A59" w:rsidP="00F24A59">
      <w:pPr>
        <w:numPr>
          <w:ilvl w:val="0"/>
          <w:numId w:val="28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how massage supports immunity, healing, and fluid movement</w:t>
      </w:r>
      <w:r>
        <w:rPr>
          <w:sz w:val="26"/>
          <w:szCs w:val="26"/>
        </w:rPr>
        <w:br/>
      </w:r>
    </w:p>
    <w:p w14:paraId="1F3AB55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🛡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 &amp; Safety Practices</w:t>
      </w:r>
    </w:p>
    <w:p w14:paraId="2A4CC5E5" w14:textId="77777777" w:rsidR="00F24A59" w:rsidRDefault="00F24A59" w:rsidP="00F24A59">
      <w:pPr>
        <w:numPr>
          <w:ilvl w:val="0"/>
          <w:numId w:val="333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Follow strict hygiene and professional safety standards</w:t>
      </w:r>
      <w:r>
        <w:rPr>
          <w:sz w:val="26"/>
          <w:szCs w:val="26"/>
        </w:rPr>
        <w:br/>
      </w:r>
    </w:p>
    <w:p w14:paraId="5E50A780" w14:textId="77777777" w:rsidR="00F24A59" w:rsidRDefault="00F24A59" w:rsidP="00F24A59">
      <w:pPr>
        <w:numPr>
          <w:ilvl w:val="0"/>
          <w:numId w:val="333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Identify when lymphatic massage should or shouldn’t be used</w:t>
      </w:r>
      <w:r>
        <w:rPr>
          <w:sz w:val="26"/>
          <w:szCs w:val="26"/>
        </w:rPr>
        <w:br/>
      </w:r>
    </w:p>
    <w:p w14:paraId="5736B403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Basic First Aid &amp; Emergency Handling</w:t>
      </w:r>
    </w:p>
    <w:p w14:paraId="68A4C11C" w14:textId="77777777" w:rsidR="00F24A59" w:rsidRDefault="00F24A59" w:rsidP="00F24A59">
      <w:pPr>
        <w:numPr>
          <w:ilvl w:val="0"/>
          <w:numId w:val="217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Respond to client discomfort or emergencies with confidence</w:t>
      </w:r>
      <w:r>
        <w:rPr>
          <w:sz w:val="26"/>
          <w:szCs w:val="26"/>
        </w:rPr>
        <w:br/>
      </w:r>
    </w:p>
    <w:p w14:paraId="13915034" w14:textId="77777777" w:rsidR="00F24A59" w:rsidRDefault="00F24A59" w:rsidP="00F24A59">
      <w:pPr>
        <w:numPr>
          <w:ilvl w:val="0"/>
          <w:numId w:val="217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Keep treatment environments safe and client-ready</w:t>
      </w:r>
      <w:r>
        <w:rPr>
          <w:sz w:val="26"/>
          <w:szCs w:val="26"/>
        </w:rPr>
        <w:br/>
      </w:r>
    </w:p>
    <w:p w14:paraId="48BE8620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🗣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Soft Skills &amp; Client Communication</w:t>
      </w:r>
    </w:p>
    <w:p w14:paraId="502C4C0C" w14:textId="77777777" w:rsidR="00F24A59" w:rsidRDefault="00F24A59" w:rsidP="00F24A59">
      <w:pPr>
        <w:numPr>
          <w:ilvl w:val="0"/>
          <w:numId w:val="38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Explain treatment benefits in simple, clear terms</w:t>
      </w:r>
      <w:r>
        <w:rPr>
          <w:sz w:val="26"/>
          <w:szCs w:val="26"/>
        </w:rPr>
        <w:br/>
      </w:r>
    </w:p>
    <w:p w14:paraId="4E6E3AB4" w14:textId="77777777" w:rsidR="00F24A59" w:rsidRDefault="00F24A59" w:rsidP="00F24A59">
      <w:pPr>
        <w:numPr>
          <w:ilvl w:val="0"/>
          <w:numId w:val="38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Handle client needs with professionalism, empathy, and trust</w:t>
      </w:r>
      <w:r>
        <w:rPr>
          <w:sz w:val="26"/>
          <w:szCs w:val="26"/>
        </w:rPr>
        <w:br/>
      </w:r>
    </w:p>
    <w:p w14:paraId="75CEFD21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20D1D0DA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2C460A6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On successful completion, you’ll receive a </w:t>
      </w:r>
      <w:r>
        <w:rPr>
          <w:b/>
          <w:sz w:val="26"/>
          <w:szCs w:val="26"/>
        </w:rPr>
        <w:t>Certificate in Lymphatic Drainage Massage</w:t>
      </w:r>
      <w:r>
        <w:rPr>
          <w:sz w:val="26"/>
          <w:szCs w:val="26"/>
        </w:rPr>
        <w:t xml:space="preserve">, certifying you as a </w:t>
      </w:r>
      <w:r>
        <w:rPr>
          <w:b/>
          <w:sz w:val="26"/>
          <w:szCs w:val="26"/>
        </w:rPr>
        <w:t>Specialist in Lymphatic Drainage Massage</w:t>
      </w:r>
      <w:r>
        <w:rPr>
          <w:sz w:val="26"/>
          <w:szCs w:val="26"/>
        </w:rPr>
        <w:t>.</w:t>
      </w:r>
    </w:p>
    <w:p w14:paraId="16099E4F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0A0AF978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62112FF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perfect for:</w:t>
      </w:r>
    </w:p>
    <w:p w14:paraId="486AA3A6" w14:textId="77777777" w:rsidR="00F24A59" w:rsidRDefault="00F24A59" w:rsidP="00F24A59">
      <w:pPr>
        <w:numPr>
          <w:ilvl w:val="0"/>
          <w:numId w:val="635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Spa and salon professionals looking to offer advanced massage services</w:t>
      </w:r>
      <w:r>
        <w:rPr>
          <w:sz w:val="26"/>
          <w:szCs w:val="26"/>
        </w:rPr>
        <w:br/>
      </w:r>
    </w:p>
    <w:p w14:paraId="3E14ED9F" w14:textId="77777777" w:rsidR="00F24A59" w:rsidRDefault="00F24A59" w:rsidP="00F24A59">
      <w:pPr>
        <w:numPr>
          <w:ilvl w:val="0"/>
          <w:numId w:val="63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and mobile therapists interested in wellness and detox solutions</w:t>
      </w:r>
      <w:r>
        <w:rPr>
          <w:sz w:val="26"/>
          <w:szCs w:val="26"/>
        </w:rPr>
        <w:br/>
      </w:r>
    </w:p>
    <w:p w14:paraId="43ECD031" w14:textId="77777777" w:rsidR="00F24A59" w:rsidRDefault="00F24A59" w:rsidP="00F24A59">
      <w:pPr>
        <w:numPr>
          <w:ilvl w:val="0"/>
          <w:numId w:val="63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Aesthetic professionals and body sculpting specialists</w:t>
      </w:r>
      <w:r>
        <w:rPr>
          <w:sz w:val="26"/>
          <w:szCs w:val="26"/>
        </w:rPr>
        <w:br/>
      </w:r>
    </w:p>
    <w:p w14:paraId="6EFBC310" w14:textId="77777777" w:rsidR="00F24A59" w:rsidRDefault="00F24A59" w:rsidP="00F24A59">
      <w:pPr>
        <w:numPr>
          <w:ilvl w:val="0"/>
          <w:numId w:val="63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Freshers exploring holistic and beauty-focused therapies</w:t>
      </w:r>
      <w:r>
        <w:rPr>
          <w:sz w:val="26"/>
          <w:szCs w:val="26"/>
        </w:rPr>
        <w:br/>
      </w:r>
    </w:p>
    <w:p w14:paraId="4B771FCB" w14:textId="77777777" w:rsidR="00F24A59" w:rsidRDefault="00F24A59" w:rsidP="00F24A59">
      <w:pPr>
        <w:numPr>
          <w:ilvl w:val="0"/>
          <w:numId w:val="635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passionate about natural health, healing, and client care</w:t>
      </w:r>
      <w:r>
        <w:rPr>
          <w:sz w:val="26"/>
          <w:szCs w:val="26"/>
        </w:rPr>
        <w:br/>
      </w:r>
    </w:p>
    <w:p w14:paraId="340B86A3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3938F787" w14:textId="77777777" w:rsidR="00F24A59" w:rsidRDefault="00F24A59" w:rsidP="00F24A59">
      <w:pPr>
        <w:spacing w:before="240" w:after="240" w:line="240" w:lineRule="auto"/>
        <w:ind w:left="720"/>
        <w:rPr>
          <w:sz w:val="26"/>
          <w:szCs w:val="26"/>
        </w:rPr>
      </w:pPr>
    </w:p>
    <w:p w14:paraId="597CC77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28"/>
          <w:szCs w:val="28"/>
        </w:rPr>
        <w:t xml:space="preserve">  Course Name: Foot Reflexology &amp; Pressure Point Therapy Course</w:t>
      </w:r>
      <w:r>
        <w:rPr>
          <w:sz w:val="26"/>
          <w:szCs w:val="26"/>
        </w:rPr>
        <w:br/>
        <w:t xml:space="preserve"> </w:t>
      </w:r>
    </w:p>
    <w:p w14:paraId="22FDF14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Course Code:</w:t>
      </w:r>
      <w:r>
        <w:rPr>
          <w:sz w:val="26"/>
          <w:szCs w:val="26"/>
        </w:rPr>
        <w:t xml:space="preserve"> OCQ22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4 Days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Reflexologist</w:t>
      </w:r>
    </w:p>
    <w:p w14:paraId="031D4B9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15E8C44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1DBFBAE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Start a career in holistic health and wellness, offering in-demand therapies that promote deep healing and relaxation. As a certified Reflexologist, you can:</w:t>
      </w:r>
    </w:p>
    <w:p w14:paraId="5F7132B6" w14:textId="77777777" w:rsidR="00F24A59" w:rsidRDefault="00F24A59" w:rsidP="00F24A59">
      <w:pPr>
        <w:numPr>
          <w:ilvl w:val="0"/>
          <w:numId w:val="41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Work in wellness centers, spas, and holistic clinics</w:t>
      </w:r>
      <w:r>
        <w:rPr>
          <w:sz w:val="26"/>
          <w:szCs w:val="26"/>
        </w:rPr>
        <w:br/>
      </w:r>
    </w:p>
    <w:p w14:paraId="14B35C51" w14:textId="77777777" w:rsidR="00F24A59" w:rsidRDefault="00F24A59" w:rsidP="00F24A59">
      <w:pPr>
        <w:numPr>
          <w:ilvl w:val="0"/>
          <w:numId w:val="4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Offer private, home-based reflexology sessions</w:t>
      </w:r>
      <w:r>
        <w:rPr>
          <w:sz w:val="26"/>
          <w:szCs w:val="26"/>
        </w:rPr>
        <w:br/>
      </w:r>
    </w:p>
    <w:p w14:paraId="3FE94DFE" w14:textId="77777777" w:rsidR="00F24A59" w:rsidRDefault="00F24A59" w:rsidP="00F24A59">
      <w:pPr>
        <w:numPr>
          <w:ilvl w:val="0"/>
          <w:numId w:val="4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Join alternative medicine practices or physiotherapy centers</w:t>
      </w:r>
      <w:r>
        <w:rPr>
          <w:sz w:val="26"/>
          <w:szCs w:val="26"/>
        </w:rPr>
        <w:br/>
      </w:r>
    </w:p>
    <w:p w14:paraId="7461D672" w14:textId="77777777" w:rsidR="00F24A59" w:rsidRDefault="00F24A59" w:rsidP="00F24A59">
      <w:pPr>
        <w:numPr>
          <w:ilvl w:val="0"/>
          <w:numId w:val="4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Start your own freelance reflexology or wellness business</w:t>
      </w:r>
      <w:r>
        <w:rPr>
          <w:sz w:val="26"/>
          <w:szCs w:val="26"/>
        </w:rPr>
        <w:br/>
      </w:r>
    </w:p>
    <w:p w14:paraId="686CD710" w14:textId="77777777" w:rsidR="00F24A59" w:rsidRDefault="00F24A59" w:rsidP="00F24A59">
      <w:pPr>
        <w:numPr>
          <w:ilvl w:val="0"/>
          <w:numId w:val="41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Collaborate with wellness retreats or yoga studios for therapy add-ons</w:t>
      </w:r>
      <w:r>
        <w:rPr>
          <w:sz w:val="26"/>
          <w:szCs w:val="26"/>
        </w:rPr>
        <w:br/>
      </w:r>
    </w:p>
    <w:p w14:paraId="3283603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Your skill will help clients relieve stress, improve circulation, and support natural healing — all through expert foot therapy.</w:t>
      </w:r>
    </w:p>
    <w:p w14:paraId="750E40C4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3ED7A0E8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7144A7F0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🦶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Foot Reflexology Techniques</w:t>
      </w:r>
    </w:p>
    <w:p w14:paraId="71EBA336" w14:textId="77777777" w:rsidR="00F24A59" w:rsidRDefault="00F24A59" w:rsidP="00F24A59">
      <w:pPr>
        <w:numPr>
          <w:ilvl w:val="0"/>
          <w:numId w:val="364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reflexology using the correct pressure points</w:t>
      </w:r>
      <w:r>
        <w:rPr>
          <w:sz w:val="26"/>
          <w:szCs w:val="26"/>
        </w:rPr>
        <w:br/>
      </w:r>
    </w:p>
    <w:p w14:paraId="77E14693" w14:textId="77777777" w:rsidR="00F24A59" w:rsidRDefault="00F24A59" w:rsidP="00F24A59">
      <w:pPr>
        <w:numPr>
          <w:ilvl w:val="0"/>
          <w:numId w:val="36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Apply zone therapy to target specific organs and body systems</w:t>
      </w:r>
      <w:r>
        <w:rPr>
          <w:sz w:val="26"/>
          <w:szCs w:val="26"/>
        </w:rPr>
        <w:br/>
      </w:r>
    </w:p>
    <w:p w14:paraId="185D6E44" w14:textId="77777777" w:rsidR="00F24A59" w:rsidRDefault="00F24A59" w:rsidP="00F24A59">
      <w:pPr>
        <w:numPr>
          <w:ilvl w:val="0"/>
          <w:numId w:val="364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Customize sessions for individual client needs and wellness goals</w:t>
      </w:r>
      <w:r>
        <w:rPr>
          <w:sz w:val="26"/>
          <w:szCs w:val="26"/>
        </w:rPr>
        <w:br/>
      </w:r>
    </w:p>
    <w:p w14:paraId="535BD9BA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&amp; Pressure Point Awareness</w:t>
      </w:r>
    </w:p>
    <w:p w14:paraId="05BCA92A" w14:textId="77777777" w:rsidR="00F24A59" w:rsidRDefault="00F24A59" w:rsidP="00F24A59">
      <w:pPr>
        <w:numPr>
          <w:ilvl w:val="0"/>
          <w:numId w:val="55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foot reflex maps and their connection to body functions</w:t>
      </w:r>
      <w:r>
        <w:rPr>
          <w:sz w:val="26"/>
          <w:szCs w:val="26"/>
        </w:rPr>
        <w:br/>
      </w:r>
    </w:p>
    <w:p w14:paraId="31B255A6" w14:textId="77777777" w:rsidR="00F24A59" w:rsidRDefault="00F24A59" w:rsidP="00F24A59">
      <w:pPr>
        <w:numPr>
          <w:ilvl w:val="0"/>
          <w:numId w:val="55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how the nervous system responds to reflexology</w:t>
      </w:r>
      <w:r>
        <w:rPr>
          <w:sz w:val="26"/>
          <w:szCs w:val="26"/>
        </w:rPr>
        <w:br/>
      </w:r>
    </w:p>
    <w:p w14:paraId="218C8D49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Spa Wellness &amp; Client Care</w:t>
      </w:r>
    </w:p>
    <w:p w14:paraId="2814E40A" w14:textId="77777777" w:rsidR="00F24A59" w:rsidRDefault="00F24A59" w:rsidP="00F24A59">
      <w:pPr>
        <w:numPr>
          <w:ilvl w:val="0"/>
          <w:numId w:val="36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Create a relaxing experience through atmosphere, touch, and care</w:t>
      </w:r>
      <w:r>
        <w:rPr>
          <w:sz w:val="26"/>
          <w:szCs w:val="26"/>
        </w:rPr>
        <w:br/>
      </w:r>
    </w:p>
    <w:p w14:paraId="447D2827" w14:textId="77777777" w:rsidR="00F24A59" w:rsidRDefault="00F24A59" w:rsidP="00F24A59">
      <w:pPr>
        <w:numPr>
          <w:ilvl w:val="0"/>
          <w:numId w:val="36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Build trust and comfort with clients through empathy and professionalism</w:t>
      </w:r>
      <w:r>
        <w:rPr>
          <w:sz w:val="26"/>
          <w:szCs w:val="26"/>
        </w:rPr>
        <w:br/>
      </w:r>
    </w:p>
    <w:p w14:paraId="107A35D0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 &amp; Safety + First Aid</w:t>
      </w:r>
    </w:p>
    <w:p w14:paraId="3B6F37A4" w14:textId="77777777" w:rsidR="00F24A59" w:rsidRDefault="00F24A59" w:rsidP="00F24A59">
      <w:pPr>
        <w:numPr>
          <w:ilvl w:val="0"/>
          <w:numId w:val="735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Practice hygiene and safety protocols in treatment settings</w:t>
      </w:r>
      <w:r>
        <w:rPr>
          <w:sz w:val="26"/>
          <w:szCs w:val="26"/>
        </w:rPr>
        <w:br/>
      </w:r>
    </w:p>
    <w:p w14:paraId="34B66891" w14:textId="77777777" w:rsidR="00F24A59" w:rsidRDefault="00F24A59" w:rsidP="00F24A59">
      <w:pPr>
        <w:numPr>
          <w:ilvl w:val="0"/>
          <w:numId w:val="735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Be equipped to handle minor emergencies and first aid scenarios</w:t>
      </w:r>
      <w:r>
        <w:rPr>
          <w:sz w:val="26"/>
          <w:szCs w:val="26"/>
        </w:rPr>
        <w:br/>
      </w:r>
    </w:p>
    <w:p w14:paraId="54D66249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3F855BAB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7A1A7E18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You’ll be awarded a </w:t>
      </w:r>
      <w:r>
        <w:rPr>
          <w:b/>
          <w:sz w:val="26"/>
          <w:szCs w:val="26"/>
        </w:rPr>
        <w:t>Certificate in Foot Reflexology &amp; Pressure Point Therapy</w:t>
      </w:r>
      <w:r>
        <w:rPr>
          <w:sz w:val="26"/>
          <w:szCs w:val="26"/>
        </w:rPr>
        <w:t xml:space="preserve">, officially certifying you as a </w:t>
      </w:r>
      <w:r>
        <w:rPr>
          <w:b/>
          <w:sz w:val="26"/>
          <w:szCs w:val="26"/>
        </w:rPr>
        <w:t>Reflexologist</w:t>
      </w:r>
      <w:r>
        <w:rPr>
          <w:sz w:val="26"/>
          <w:szCs w:val="26"/>
        </w:rPr>
        <w:t xml:space="preserve"> upon course completion.</w:t>
      </w:r>
    </w:p>
    <w:p w14:paraId="656449CA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536FB9F3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003D8AE1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a great fit for:</w:t>
      </w:r>
    </w:p>
    <w:p w14:paraId="540586EB" w14:textId="77777777" w:rsidR="00F24A59" w:rsidRDefault="00F24A59" w:rsidP="00F24A59">
      <w:pPr>
        <w:numPr>
          <w:ilvl w:val="0"/>
          <w:numId w:val="171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Spa and salon professionals looking to add healing therapies</w:t>
      </w:r>
      <w:r>
        <w:rPr>
          <w:sz w:val="26"/>
          <w:szCs w:val="26"/>
        </w:rPr>
        <w:br/>
      </w:r>
    </w:p>
    <w:p w14:paraId="7315D384" w14:textId="77777777" w:rsidR="00F24A59" w:rsidRDefault="00F24A59" w:rsidP="00F24A59">
      <w:pPr>
        <w:numPr>
          <w:ilvl w:val="0"/>
          <w:numId w:val="17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Freshers exploring a career in wellness and holistic health</w:t>
      </w:r>
      <w:r>
        <w:rPr>
          <w:sz w:val="26"/>
          <w:szCs w:val="26"/>
        </w:rPr>
        <w:br/>
      </w:r>
    </w:p>
    <w:p w14:paraId="276057A1" w14:textId="77777777" w:rsidR="00F24A59" w:rsidRDefault="00F24A59" w:rsidP="00F24A59">
      <w:pPr>
        <w:numPr>
          <w:ilvl w:val="0"/>
          <w:numId w:val="17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or home-based therapists</w:t>
      </w:r>
      <w:r>
        <w:rPr>
          <w:sz w:val="26"/>
          <w:szCs w:val="26"/>
        </w:rPr>
        <w:br/>
      </w:r>
    </w:p>
    <w:p w14:paraId="360E8BE3" w14:textId="77777777" w:rsidR="00F24A59" w:rsidRDefault="00F24A59" w:rsidP="00F24A59">
      <w:pPr>
        <w:numPr>
          <w:ilvl w:val="0"/>
          <w:numId w:val="17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Yoga instructors, fitness trainers, and natural health enthusiasts</w:t>
      </w:r>
      <w:r>
        <w:rPr>
          <w:sz w:val="26"/>
          <w:szCs w:val="26"/>
        </w:rPr>
        <w:br/>
      </w:r>
    </w:p>
    <w:p w14:paraId="6719597B" w14:textId="77777777" w:rsidR="00F24A59" w:rsidRDefault="00F24A59" w:rsidP="00F24A59">
      <w:pPr>
        <w:numPr>
          <w:ilvl w:val="0"/>
          <w:numId w:val="171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who wants to help others through natural touch therapy</w:t>
      </w:r>
      <w:r>
        <w:rPr>
          <w:sz w:val="26"/>
          <w:szCs w:val="26"/>
        </w:rPr>
        <w:br/>
      </w:r>
    </w:p>
    <w:p w14:paraId="528AB19A" w14:textId="77777777" w:rsidR="00F24A59" w:rsidRDefault="00F24A59" w:rsidP="00F24A5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  </w:t>
      </w:r>
      <w:r>
        <w:rPr>
          <w:b/>
          <w:sz w:val="28"/>
          <w:szCs w:val="28"/>
        </w:rPr>
        <w:t>Course Name: Aromatherapy Wellness Techniques Certification</w:t>
      </w:r>
      <w:r>
        <w:rPr>
          <w:b/>
          <w:sz w:val="28"/>
          <w:szCs w:val="28"/>
        </w:rPr>
        <w:br/>
      </w:r>
    </w:p>
    <w:p w14:paraId="2DCC4CB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OCQ25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8 Days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Aromatherapist</w:t>
      </w:r>
    </w:p>
    <w:p w14:paraId="11A703C9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4F48F58F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lastRenderedPageBreak/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3D0149F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Step into the world of holistic healing and wellness with confidence. As a certified </w:t>
      </w:r>
      <w:r>
        <w:rPr>
          <w:b/>
          <w:sz w:val="26"/>
          <w:szCs w:val="26"/>
        </w:rPr>
        <w:t>Aromatherapist</w:t>
      </w:r>
      <w:r>
        <w:rPr>
          <w:sz w:val="26"/>
          <w:szCs w:val="26"/>
        </w:rPr>
        <w:t>, you’ll be ready to:</w:t>
      </w:r>
    </w:p>
    <w:p w14:paraId="75803CFC" w14:textId="77777777" w:rsidR="00F24A59" w:rsidRDefault="00F24A59" w:rsidP="00F24A59">
      <w:pPr>
        <w:numPr>
          <w:ilvl w:val="0"/>
          <w:numId w:val="25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Work in luxury spas, wellness retreats, and health resorts</w:t>
      </w:r>
      <w:r>
        <w:rPr>
          <w:sz w:val="26"/>
          <w:szCs w:val="26"/>
        </w:rPr>
        <w:br/>
      </w:r>
    </w:p>
    <w:p w14:paraId="53B073BA" w14:textId="77777777" w:rsidR="00F24A59" w:rsidRDefault="00F24A59" w:rsidP="00F24A59">
      <w:pPr>
        <w:numPr>
          <w:ilvl w:val="0"/>
          <w:numId w:val="25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Offer personalized aromatherapy treatments in salons or therapy clinics</w:t>
      </w:r>
      <w:r>
        <w:rPr>
          <w:sz w:val="26"/>
          <w:szCs w:val="26"/>
        </w:rPr>
        <w:br/>
      </w:r>
    </w:p>
    <w:p w14:paraId="33547ADE" w14:textId="77777777" w:rsidR="00F24A59" w:rsidRDefault="00F24A59" w:rsidP="00F24A59">
      <w:pPr>
        <w:numPr>
          <w:ilvl w:val="0"/>
          <w:numId w:val="25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Start your own home-based or freelance aromatherapy business</w:t>
      </w:r>
      <w:r>
        <w:rPr>
          <w:sz w:val="26"/>
          <w:szCs w:val="26"/>
        </w:rPr>
        <w:br/>
      </w:r>
    </w:p>
    <w:p w14:paraId="4AFA5763" w14:textId="77777777" w:rsidR="00F24A59" w:rsidRDefault="00F24A59" w:rsidP="00F24A59">
      <w:pPr>
        <w:numPr>
          <w:ilvl w:val="0"/>
          <w:numId w:val="25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Collaborate with wellness coaches, yoga studios, or lifestyle brands</w:t>
      </w:r>
      <w:r>
        <w:rPr>
          <w:sz w:val="26"/>
          <w:szCs w:val="26"/>
        </w:rPr>
        <w:br/>
      </w:r>
    </w:p>
    <w:p w14:paraId="00F74869" w14:textId="77777777" w:rsidR="00F24A59" w:rsidRDefault="00F24A59" w:rsidP="00F24A59">
      <w:pPr>
        <w:numPr>
          <w:ilvl w:val="0"/>
          <w:numId w:val="25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Help clients naturally manage stress, skin health, and body tension through essential oil therapy</w:t>
      </w:r>
      <w:r>
        <w:rPr>
          <w:sz w:val="26"/>
          <w:szCs w:val="26"/>
        </w:rPr>
        <w:br/>
      </w:r>
    </w:p>
    <w:p w14:paraId="29A196A6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prepares you for a soothing, in-demand career where wellness and nature come together.</w:t>
      </w:r>
    </w:p>
    <w:p w14:paraId="371D221E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73B2A6A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27AF934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🧖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Spa Therapy &amp; Wellness</w:t>
      </w:r>
    </w:p>
    <w:p w14:paraId="15B10EF0" w14:textId="77777777" w:rsidR="00F24A59" w:rsidRDefault="00F24A59" w:rsidP="00F24A59">
      <w:pPr>
        <w:numPr>
          <w:ilvl w:val="0"/>
          <w:numId w:val="721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full-body aroma massages using custom essential oil blends</w:t>
      </w:r>
      <w:r>
        <w:rPr>
          <w:sz w:val="26"/>
          <w:szCs w:val="26"/>
        </w:rPr>
        <w:br/>
      </w:r>
    </w:p>
    <w:p w14:paraId="4496DD5C" w14:textId="77777777" w:rsidR="00F24A59" w:rsidRDefault="00F24A59" w:rsidP="00F24A59">
      <w:pPr>
        <w:numPr>
          <w:ilvl w:val="0"/>
          <w:numId w:val="7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Deliver relaxing </w:t>
      </w:r>
      <w:r>
        <w:rPr>
          <w:b/>
          <w:sz w:val="26"/>
          <w:szCs w:val="26"/>
        </w:rPr>
        <w:t>aroma spa facials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manicures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pedicures</w:t>
      </w:r>
      <w:r>
        <w:rPr>
          <w:b/>
          <w:sz w:val="26"/>
          <w:szCs w:val="26"/>
        </w:rPr>
        <w:br/>
      </w:r>
    </w:p>
    <w:p w14:paraId="6AB6F9E5" w14:textId="77777777" w:rsidR="00F24A59" w:rsidRDefault="00F24A59" w:rsidP="00F24A59">
      <w:pPr>
        <w:numPr>
          <w:ilvl w:val="0"/>
          <w:numId w:val="7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Select and mix oils for different skin types and health goals</w:t>
      </w:r>
      <w:r>
        <w:rPr>
          <w:sz w:val="26"/>
          <w:szCs w:val="26"/>
        </w:rPr>
        <w:br/>
      </w:r>
    </w:p>
    <w:p w14:paraId="089DC07A" w14:textId="77777777" w:rsidR="00F24A59" w:rsidRDefault="00F24A59" w:rsidP="00F24A59">
      <w:pPr>
        <w:numPr>
          <w:ilvl w:val="0"/>
          <w:numId w:val="721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Create calming treatment environments that enhance healing</w:t>
      </w:r>
      <w:r>
        <w:rPr>
          <w:sz w:val="26"/>
          <w:szCs w:val="26"/>
        </w:rPr>
        <w:br/>
      </w:r>
    </w:p>
    <w:p w14:paraId="26EDCC95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🧪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Understanding Essential Oils</w:t>
      </w:r>
    </w:p>
    <w:p w14:paraId="0BCE35D1" w14:textId="77777777" w:rsidR="00F24A59" w:rsidRDefault="00F24A59" w:rsidP="00F24A59">
      <w:pPr>
        <w:numPr>
          <w:ilvl w:val="0"/>
          <w:numId w:val="38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the properties, uses, and safety of various essential oils</w:t>
      </w:r>
      <w:r>
        <w:rPr>
          <w:sz w:val="26"/>
          <w:szCs w:val="26"/>
        </w:rPr>
        <w:br/>
      </w:r>
    </w:p>
    <w:p w14:paraId="00F3438F" w14:textId="77777777" w:rsidR="00F24A59" w:rsidRDefault="00F24A59" w:rsidP="00F24A59">
      <w:pPr>
        <w:numPr>
          <w:ilvl w:val="0"/>
          <w:numId w:val="38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Blend oils for massage and skincare based on client needs</w:t>
      </w:r>
      <w:r>
        <w:rPr>
          <w:sz w:val="26"/>
          <w:szCs w:val="26"/>
        </w:rPr>
        <w:br/>
      </w:r>
    </w:p>
    <w:p w14:paraId="0F737402" w14:textId="77777777" w:rsidR="00F24A59" w:rsidRDefault="00F24A59" w:rsidP="00F24A59">
      <w:pPr>
        <w:numPr>
          <w:ilvl w:val="0"/>
          <w:numId w:val="38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how scent affects mood, stress, and physical well-being</w:t>
      </w:r>
      <w:r>
        <w:rPr>
          <w:sz w:val="26"/>
          <w:szCs w:val="26"/>
        </w:rPr>
        <w:br/>
      </w:r>
    </w:p>
    <w:p w14:paraId="5B3626E6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lastRenderedPageBreak/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&amp; Wellness Knowledge</w:t>
      </w:r>
    </w:p>
    <w:p w14:paraId="477F3768" w14:textId="77777777" w:rsidR="00F24A59" w:rsidRDefault="00F24A59" w:rsidP="00F24A59">
      <w:pPr>
        <w:numPr>
          <w:ilvl w:val="0"/>
          <w:numId w:val="57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Understand how aromatherapy works with the body’s systems</w:t>
      </w:r>
      <w:r>
        <w:rPr>
          <w:sz w:val="26"/>
          <w:szCs w:val="26"/>
        </w:rPr>
        <w:br/>
      </w:r>
    </w:p>
    <w:p w14:paraId="767D7DF3" w14:textId="77777777" w:rsidR="00F24A59" w:rsidRDefault="00F24A59" w:rsidP="00F24A59">
      <w:pPr>
        <w:numPr>
          <w:ilvl w:val="0"/>
          <w:numId w:val="57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Identify key pressure points and muscle groups involved in massage</w:t>
      </w:r>
      <w:r>
        <w:rPr>
          <w:sz w:val="26"/>
          <w:szCs w:val="26"/>
        </w:rPr>
        <w:br/>
      </w:r>
    </w:p>
    <w:p w14:paraId="4755C611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 &amp; Safety + First Aid Basics</w:t>
      </w:r>
    </w:p>
    <w:p w14:paraId="409C5E81" w14:textId="77777777" w:rsidR="00F24A59" w:rsidRDefault="00F24A59" w:rsidP="00F24A59">
      <w:pPr>
        <w:numPr>
          <w:ilvl w:val="0"/>
          <w:numId w:val="41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Practice professional hygiene and client safety</w:t>
      </w:r>
      <w:r>
        <w:rPr>
          <w:sz w:val="26"/>
          <w:szCs w:val="26"/>
        </w:rPr>
        <w:br/>
      </w:r>
    </w:p>
    <w:p w14:paraId="49E25D05" w14:textId="77777777" w:rsidR="00F24A59" w:rsidRDefault="00F24A59" w:rsidP="00F24A59">
      <w:pPr>
        <w:numPr>
          <w:ilvl w:val="0"/>
          <w:numId w:val="41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Be prepared to respond to minor first aid situations confidently</w:t>
      </w:r>
      <w:r>
        <w:rPr>
          <w:sz w:val="26"/>
          <w:szCs w:val="26"/>
        </w:rPr>
        <w:br/>
      </w:r>
    </w:p>
    <w:p w14:paraId="0C1760B6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🗣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Client Care &amp; Communication</w:t>
      </w:r>
    </w:p>
    <w:p w14:paraId="77E5DC10" w14:textId="77777777" w:rsidR="00F24A59" w:rsidRDefault="00F24A59" w:rsidP="00F24A59">
      <w:pPr>
        <w:numPr>
          <w:ilvl w:val="0"/>
          <w:numId w:val="649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Offer personalized consultations and recommend wellness treatments</w:t>
      </w:r>
      <w:r>
        <w:rPr>
          <w:sz w:val="26"/>
          <w:szCs w:val="26"/>
        </w:rPr>
        <w:br/>
      </w:r>
    </w:p>
    <w:p w14:paraId="4838499F" w14:textId="77777777" w:rsidR="00F24A59" w:rsidRDefault="00F24A59" w:rsidP="00F24A59">
      <w:pPr>
        <w:numPr>
          <w:ilvl w:val="0"/>
          <w:numId w:val="649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Build long-term relationships through care, attention, and trust</w:t>
      </w:r>
      <w:r>
        <w:rPr>
          <w:sz w:val="26"/>
          <w:szCs w:val="26"/>
        </w:rPr>
        <w:br/>
      </w:r>
    </w:p>
    <w:p w14:paraId="326D43AF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24CA722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058948DD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At the end of this course, you will receive a </w:t>
      </w:r>
      <w:r>
        <w:rPr>
          <w:b/>
          <w:sz w:val="26"/>
          <w:szCs w:val="26"/>
        </w:rPr>
        <w:t>Certificate in Aromatherapy Wellness Techniques</w:t>
      </w:r>
      <w:r>
        <w:rPr>
          <w:sz w:val="26"/>
          <w:szCs w:val="26"/>
        </w:rPr>
        <w:t xml:space="preserve">, certifying you as a professional </w:t>
      </w:r>
      <w:r>
        <w:rPr>
          <w:b/>
          <w:sz w:val="26"/>
          <w:szCs w:val="26"/>
        </w:rPr>
        <w:t>Aromatherapist</w:t>
      </w:r>
      <w:r>
        <w:rPr>
          <w:sz w:val="26"/>
          <w:szCs w:val="26"/>
        </w:rPr>
        <w:t>.</w:t>
      </w:r>
    </w:p>
    <w:p w14:paraId="7EBCF6D6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3256648E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375C7C5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ideal for:</w:t>
      </w:r>
    </w:p>
    <w:p w14:paraId="721A1C5E" w14:textId="77777777" w:rsidR="00F24A59" w:rsidRDefault="00F24A59" w:rsidP="00F24A59">
      <w:pPr>
        <w:numPr>
          <w:ilvl w:val="0"/>
          <w:numId w:val="398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Spa professionals looking to add high-end wellness services</w:t>
      </w:r>
      <w:r>
        <w:rPr>
          <w:sz w:val="26"/>
          <w:szCs w:val="26"/>
        </w:rPr>
        <w:br/>
      </w:r>
    </w:p>
    <w:p w14:paraId="6EBF4665" w14:textId="77777777" w:rsidR="00F24A59" w:rsidRDefault="00F24A59" w:rsidP="00F24A59">
      <w:pPr>
        <w:numPr>
          <w:ilvl w:val="0"/>
          <w:numId w:val="39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Beauty therapists and salon owners expanding into holistic care</w:t>
      </w:r>
      <w:r>
        <w:rPr>
          <w:sz w:val="26"/>
          <w:szCs w:val="26"/>
        </w:rPr>
        <w:br/>
      </w:r>
    </w:p>
    <w:p w14:paraId="3AFC8176" w14:textId="77777777" w:rsidR="00F24A59" w:rsidRDefault="00F24A59" w:rsidP="00F24A59">
      <w:pPr>
        <w:numPr>
          <w:ilvl w:val="0"/>
          <w:numId w:val="39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Freelancers and home-based service providers</w:t>
      </w:r>
      <w:r>
        <w:rPr>
          <w:sz w:val="26"/>
          <w:szCs w:val="26"/>
        </w:rPr>
        <w:br/>
      </w:r>
    </w:p>
    <w:p w14:paraId="03FF4D95" w14:textId="77777777" w:rsidR="00F24A59" w:rsidRDefault="00F24A59" w:rsidP="00F24A59">
      <w:pPr>
        <w:numPr>
          <w:ilvl w:val="0"/>
          <w:numId w:val="39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Wellness enthusiasts, freshers, and beginners in natural health</w:t>
      </w:r>
      <w:r>
        <w:rPr>
          <w:sz w:val="26"/>
          <w:szCs w:val="26"/>
        </w:rPr>
        <w:br/>
      </w:r>
    </w:p>
    <w:p w14:paraId="74500C11" w14:textId="77777777" w:rsidR="00F24A59" w:rsidRDefault="00F24A59" w:rsidP="00F24A59">
      <w:pPr>
        <w:numPr>
          <w:ilvl w:val="0"/>
          <w:numId w:val="398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Anyone passionate about healing with the power of scent and touch</w:t>
      </w:r>
      <w:r>
        <w:rPr>
          <w:sz w:val="26"/>
          <w:szCs w:val="26"/>
        </w:rPr>
        <w:br/>
      </w:r>
    </w:p>
    <w:p w14:paraId="3DEBD832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1BD1BEEC" w14:textId="77777777" w:rsidR="00F24A59" w:rsidRDefault="00F24A59" w:rsidP="00F24A5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</w:t>
      </w:r>
      <w:r>
        <w:rPr>
          <w:b/>
          <w:sz w:val="28"/>
          <w:szCs w:val="28"/>
        </w:rPr>
        <w:t>Course Name: Sports Massage Techniques &amp; Recovery Program</w:t>
      </w:r>
    </w:p>
    <w:p w14:paraId="58962585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Course Code:</w:t>
      </w:r>
      <w:r>
        <w:rPr>
          <w:sz w:val="26"/>
          <w:szCs w:val="26"/>
        </w:rPr>
        <w:t xml:space="preserve"> OCQ21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Duration:</w:t>
      </w:r>
      <w:r>
        <w:rPr>
          <w:sz w:val="26"/>
          <w:szCs w:val="26"/>
        </w:rPr>
        <w:t xml:space="preserve"> 4 Days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Certification Awarded:</w:t>
      </w:r>
      <w:r>
        <w:rPr>
          <w:sz w:val="26"/>
          <w:szCs w:val="26"/>
        </w:rPr>
        <w:t xml:space="preserve"> Certificate</w:t>
      </w:r>
      <w:r>
        <w:rPr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t>Certified As:</w:t>
      </w:r>
      <w:r>
        <w:rPr>
          <w:sz w:val="26"/>
          <w:szCs w:val="26"/>
        </w:rPr>
        <w:t xml:space="preserve"> Sports Massage Therapist</w:t>
      </w:r>
    </w:p>
    <w:p w14:paraId="132A4B97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58A2A563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💼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What You Can Become After This Course</w:t>
      </w:r>
    </w:p>
    <w:p w14:paraId="72AFB661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Kickstart your career in the dynamic world of athletic care and physical recovery. As a certified </w:t>
      </w:r>
      <w:r>
        <w:rPr>
          <w:b/>
          <w:sz w:val="26"/>
          <w:szCs w:val="26"/>
        </w:rPr>
        <w:t>Sports Massage Therapist</w:t>
      </w:r>
      <w:r>
        <w:rPr>
          <w:sz w:val="26"/>
          <w:szCs w:val="26"/>
        </w:rPr>
        <w:t>, you can:</w:t>
      </w:r>
    </w:p>
    <w:p w14:paraId="59F4AB43" w14:textId="77777777" w:rsidR="00F24A59" w:rsidRDefault="00F24A59" w:rsidP="00F24A59">
      <w:pPr>
        <w:numPr>
          <w:ilvl w:val="0"/>
          <w:numId w:val="73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Work with athletes in sports academies, gyms, and fitness centers</w:t>
      </w:r>
      <w:r>
        <w:rPr>
          <w:sz w:val="26"/>
          <w:szCs w:val="26"/>
        </w:rPr>
        <w:br/>
      </w:r>
    </w:p>
    <w:p w14:paraId="1A5B0521" w14:textId="77777777" w:rsidR="00F24A59" w:rsidRDefault="00F24A59" w:rsidP="00F24A59">
      <w:pPr>
        <w:numPr>
          <w:ilvl w:val="0"/>
          <w:numId w:val="73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Join rehabilitation and physiotherapy clinics</w:t>
      </w:r>
      <w:r>
        <w:rPr>
          <w:sz w:val="26"/>
          <w:szCs w:val="26"/>
        </w:rPr>
        <w:br/>
      </w:r>
    </w:p>
    <w:p w14:paraId="30E08A06" w14:textId="77777777" w:rsidR="00F24A59" w:rsidRDefault="00F24A59" w:rsidP="00F24A59">
      <w:pPr>
        <w:numPr>
          <w:ilvl w:val="0"/>
          <w:numId w:val="73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Offer recovery massage services to sports teams and fitness clients</w:t>
      </w:r>
      <w:r>
        <w:rPr>
          <w:sz w:val="26"/>
          <w:szCs w:val="26"/>
        </w:rPr>
        <w:br/>
      </w:r>
    </w:p>
    <w:p w14:paraId="311BC326" w14:textId="77777777" w:rsidR="00F24A59" w:rsidRDefault="00F24A59" w:rsidP="00F24A59">
      <w:pPr>
        <w:numPr>
          <w:ilvl w:val="0"/>
          <w:numId w:val="73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Build your own freelance or mobile massage therapy practice</w:t>
      </w:r>
      <w:r>
        <w:rPr>
          <w:sz w:val="26"/>
          <w:szCs w:val="26"/>
        </w:rPr>
        <w:br/>
      </w:r>
    </w:p>
    <w:p w14:paraId="111A60C6" w14:textId="77777777" w:rsidR="00F24A59" w:rsidRDefault="00F24A59" w:rsidP="00F24A59">
      <w:pPr>
        <w:numPr>
          <w:ilvl w:val="0"/>
          <w:numId w:val="73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Collaborate with personal trainers, chiropractors, or sports therapists</w:t>
      </w:r>
      <w:r>
        <w:rPr>
          <w:sz w:val="26"/>
          <w:szCs w:val="26"/>
        </w:rPr>
        <w:br/>
      </w:r>
    </w:p>
    <w:p w14:paraId="3BFF48D9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You’ll help clients reduce pain, prevent injuries, and improve performance through targeted massage therapy.</w:t>
      </w:r>
    </w:p>
    <w:p w14:paraId="4B9A7A28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004D3BC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🔧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Skills You Will Learn</w:t>
      </w:r>
    </w:p>
    <w:p w14:paraId="2DFA322E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💪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Sports Massage Techniques</w:t>
      </w:r>
    </w:p>
    <w:p w14:paraId="7263EB19" w14:textId="77777777" w:rsidR="00F24A59" w:rsidRDefault="00F24A59" w:rsidP="00F24A59">
      <w:pPr>
        <w:numPr>
          <w:ilvl w:val="0"/>
          <w:numId w:val="731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Perform deep tissue and trigger point massages</w:t>
      </w:r>
      <w:r>
        <w:rPr>
          <w:sz w:val="26"/>
          <w:szCs w:val="26"/>
        </w:rPr>
        <w:br/>
      </w:r>
    </w:p>
    <w:p w14:paraId="7E3F04E1" w14:textId="77777777" w:rsidR="00F24A59" w:rsidRDefault="00F24A59" w:rsidP="00F24A59">
      <w:pPr>
        <w:numPr>
          <w:ilvl w:val="0"/>
          <w:numId w:val="73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Apply techniques that support injury recovery and muscle relaxation</w:t>
      </w:r>
      <w:r>
        <w:rPr>
          <w:sz w:val="26"/>
          <w:szCs w:val="26"/>
        </w:rPr>
        <w:br/>
      </w:r>
    </w:p>
    <w:p w14:paraId="52AB3408" w14:textId="77777777" w:rsidR="00F24A59" w:rsidRDefault="00F24A59" w:rsidP="00F24A59">
      <w:pPr>
        <w:numPr>
          <w:ilvl w:val="0"/>
          <w:numId w:val="731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Understand pre- and post-event massage routines for athletes</w:t>
      </w:r>
      <w:r>
        <w:rPr>
          <w:sz w:val="26"/>
          <w:szCs w:val="26"/>
        </w:rPr>
        <w:br/>
      </w:r>
    </w:p>
    <w:p w14:paraId="0CF80055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Anatomy &amp; Muscle Recovery Knowledge</w:t>
      </w:r>
    </w:p>
    <w:p w14:paraId="21318629" w14:textId="77777777" w:rsidR="00F24A59" w:rsidRDefault="00F24A59" w:rsidP="00F24A59">
      <w:pPr>
        <w:numPr>
          <w:ilvl w:val="0"/>
          <w:numId w:val="660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Identify major muscle groups and their functions</w:t>
      </w:r>
      <w:r>
        <w:rPr>
          <w:sz w:val="26"/>
          <w:szCs w:val="26"/>
        </w:rPr>
        <w:br/>
      </w:r>
    </w:p>
    <w:p w14:paraId="03F49F1A" w14:textId="77777777" w:rsidR="00F24A59" w:rsidRDefault="00F24A59" w:rsidP="00F24A59">
      <w:pPr>
        <w:numPr>
          <w:ilvl w:val="0"/>
          <w:numId w:val="66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Learn how massage supports circulation, flexibility, and repair</w:t>
      </w:r>
      <w:r>
        <w:rPr>
          <w:sz w:val="26"/>
          <w:szCs w:val="26"/>
        </w:rPr>
        <w:br/>
      </w:r>
    </w:p>
    <w:p w14:paraId="5A885181" w14:textId="77777777" w:rsidR="00F24A59" w:rsidRDefault="00F24A59" w:rsidP="00F24A59">
      <w:pPr>
        <w:numPr>
          <w:ilvl w:val="0"/>
          <w:numId w:val="660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Apply knowledge to customize treatments for individual recovery needs</w:t>
      </w:r>
      <w:r>
        <w:rPr>
          <w:sz w:val="26"/>
          <w:szCs w:val="26"/>
        </w:rPr>
        <w:br/>
      </w:r>
    </w:p>
    <w:p w14:paraId="3AABB062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🛡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Health, Hygiene &amp; Safety</w:t>
      </w:r>
    </w:p>
    <w:p w14:paraId="679A765E" w14:textId="77777777" w:rsidR="00F24A59" w:rsidRDefault="00F24A59" w:rsidP="00F24A59">
      <w:pPr>
        <w:numPr>
          <w:ilvl w:val="0"/>
          <w:numId w:val="686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Follow professional health and safety standards</w:t>
      </w:r>
      <w:r>
        <w:rPr>
          <w:sz w:val="26"/>
          <w:szCs w:val="26"/>
        </w:rPr>
        <w:br/>
      </w:r>
    </w:p>
    <w:p w14:paraId="2BBBDB07" w14:textId="77777777" w:rsidR="00F24A59" w:rsidRDefault="00F24A59" w:rsidP="00F24A59">
      <w:pPr>
        <w:numPr>
          <w:ilvl w:val="0"/>
          <w:numId w:val="686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Maintain a clean, safe, and client-ready environment</w:t>
      </w:r>
      <w:r>
        <w:rPr>
          <w:sz w:val="26"/>
          <w:szCs w:val="26"/>
        </w:rPr>
        <w:br/>
      </w:r>
    </w:p>
    <w:p w14:paraId="60CE5E1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🚑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First Aid for Fitness Professionals</w:t>
      </w:r>
    </w:p>
    <w:p w14:paraId="67FC0A7E" w14:textId="77777777" w:rsidR="00F24A59" w:rsidRDefault="00F24A59" w:rsidP="00F24A59">
      <w:pPr>
        <w:numPr>
          <w:ilvl w:val="0"/>
          <w:numId w:val="633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Learn basic emergency response procedures</w:t>
      </w:r>
      <w:r>
        <w:rPr>
          <w:sz w:val="26"/>
          <w:szCs w:val="26"/>
        </w:rPr>
        <w:br/>
      </w:r>
    </w:p>
    <w:p w14:paraId="4B2B6CD3" w14:textId="77777777" w:rsidR="00F24A59" w:rsidRDefault="00F24A59" w:rsidP="00F24A59">
      <w:pPr>
        <w:numPr>
          <w:ilvl w:val="0"/>
          <w:numId w:val="633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Stay prepared for common injuries and incidents in a wellness setting</w:t>
      </w:r>
      <w:r>
        <w:rPr>
          <w:sz w:val="26"/>
          <w:szCs w:val="26"/>
        </w:rPr>
        <w:br/>
      </w:r>
    </w:p>
    <w:p w14:paraId="5BFAA77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🗣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Professional Client Care</w:t>
      </w:r>
    </w:p>
    <w:p w14:paraId="39F6EDF3" w14:textId="77777777" w:rsidR="00F24A59" w:rsidRDefault="00F24A59" w:rsidP="00F24A59">
      <w:pPr>
        <w:numPr>
          <w:ilvl w:val="0"/>
          <w:numId w:val="18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Communicate effectively with clients and understand their physical concerns</w:t>
      </w:r>
      <w:r>
        <w:rPr>
          <w:sz w:val="26"/>
          <w:szCs w:val="26"/>
        </w:rPr>
        <w:br/>
      </w:r>
    </w:p>
    <w:p w14:paraId="511350D4" w14:textId="77777777" w:rsidR="00F24A59" w:rsidRDefault="00F24A59" w:rsidP="00F24A59">
      <w:pPr>
        <w:numPr>
          <w:ilvl w:val="0"/>
          <w:numId w:val="18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Offer recovery advice and build trust through results-driven sessions</w:t>
      </w:r>
      <w:r>
        <w:rPr>
          <w:sz w:val="26"/>
          <w:szCs w:val="26"/>
        </w:rPr>
        <w:br/>
      </w:r>
    </w:p>
    <w:p w14:paraId="6D10AEC7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340DF95C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🏅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Certificate You’ll Receive</w:t>
      </w:r>
    </w:p>
    <w:p w14:paraId="17241C03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You’ll receive a </w:t>
      </w:r>
      <w:r>
        <w:rPr>
          <w:b/>
          <w:sz w:val="26"/>
          <w:szCs w:val="26"/>
        </w:rPr>
        <w:t>Certificate in Sports Massage Techniques &amp; Recovery</w:t>
      </w:r>
      <w:r>
        <w:rPr>
          <w:sz w:val="26"/>
          <w:szCs w:val="26"/>
        </w:rPr>
        <w:t xml:space="preserve">, officially recognizing you as a qualified </w:t>
      </w:r>
      <w:r>
        <w:rPr>
          <w:b/>
          <w:sz w:val="26"/>
          <w:szCs w:val="26"/>
        </w:rPr>
        <w:t>Sports Massage Therapist</w:t>
      </w:r>
      <w:r>
        <w:rPr>
          <w:sz w:val="26"/>
          <w:szCs w:val="26"/>
        </w:rPr>
        <w:t>.</w:t>
      </w:r>
    </w:p>
    <w:p w14:paraId="5F534D8B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19D2BF04" w14:textId="77777777" w:rsidR="00F24A59" w:rsidRDefault="00F24A59" w:rsidP="00F24A59">
      <w:pPr>
        <w:spacing w:before="240" w:after="240" w:line="240" w:lineRule="auto"/>
        <w:rPr>
          <w:b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👩</w:t>
      </w:r>
      <w:r>
        <w:rPr>
          <w:sz w:val="26"/>
          <w:szCs w:val="26"/>
        </w:rPr>
        <w:t>‍</w:t>
      </w:r>
      <w:r>
        <w:rPr>
          <w:rFonts w:ascii="Apple Color Emoji" w:hAnsi="Apple Color Emoji" w:cs="Apple Color Emoji"/>
          <w:sz w:val="26"/>
          <w:szCs w:val="26"/>
        </w:rPr>
        <w:t>🎓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Who This Course Is For</w:t>
      </w:r>
    </w:p>
    <w:p w14:paraId="44F6B70C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This course is perfect for:</w:t>
      </w:r>
    </w:p>
    <w:p w14:paraId="47D922D9" w14:textId="77777777" w:rsidR="00F24A59" w:rsidRDefault="00F24A59" w:rsidP="00F24A59">
      <w:pPr>
        <w:numPr>
          <w:ilvl w:val="0"/>
          <w:numId w:val="252"/>
        </w:num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Fitness trainers and gym coaches wanting to expand into recovery therapy</w:t>
      </w:r>
      <w:r>
        <w:rPr>
          <w:sz w:val="26"/>
          <w:szCs w:val="26"/>
        </w:rPr>
        <w:br/>
      </w:r>
    </w:p>
    <w:p w14:paraId="701AB05A" w14:textId="77777777" w:rsidR="00F24A59" w:rsidRDefault="00F24A59" w:rsidP="00F24A59">
      <w:pPr>
        <w:numPr>
          <w:ilvl w:val="0"/>
          <w:numId w:val="25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Spa and massage professionals looking to specialize in sports care</w:t>
      </w:r>
      <w:r>
        <w:rPr>
          <w:sz w:val="26"/>
          <w:szCs w:val="26"/>
        </w:rPr>
        <w:br/>
      </w:r>
    </w:p>
    <w:p w14:paraId="4AEC5E83" w14:textId="77777777" w:rsidR="00F24A59" w:rsidRDefault="00F24A59" w:rsidP="00F24A59">
      <w:pPr>
        <w:numPr>
          <w:ilvl w:val="0"/>
          <w:numId w:val="25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Freelancers or mobile therapists targeting athletes and fitness clients</w:t>
      </w:r>
      <w:r>
        <w:rPr>
          <w:sz w:val="26"/>
          <w:szCs w:val="26"/>
        </w:rPr>
        <w:br/>
      </w:r>
    </w:p>
    <w:p w14:paraId="68F29E21" w14:textId="77777777" w:rsidR="00F24A59" w:rsidRDefault="00F24A59" w:rsidP="00F24A59">
      <w:pPr>
        <w:numPr>
          <w:ilvl w:val="0"/>
          <w:numId w:val="25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Physiotherapy assistants and wellness professionals</w:t>
      </w:r>
      <w:r>
        <w:rPr>
          <w:sz w:val="26"/>
          <w:szCs w:val="26"/>
        </w:rPr>
        <w:br/>
      </w:r>
    </w:p>
    <w:p w14:paraId="3EA95053" w14:textId="77777777" w:rsidR="00F24A59" w:rsidRDefault="00F24A59" w:rsidP="00F24A59">
      <w:pPr>
        <w:numPr>
          <w:ilvl w:val="0"/>
          <w:numId w:val="252"/>
        </w:numPr>
        <w:spacing w:after="240" w:line="240" w:lineRule="auto"/>
        <w:rPr>
          <w:sz w:val="26"/>
          <w:szCs w:val="26"/>
        </w:rPr>
      </w:pPr>
      <w:r>
        <w:rPr>
          <w:sz w:val="26"/>
          <w:szCs w:val="26"/>
        </w:rPr>
        <w:t>Freshers passionate about helping others through hands-on bodywork</w:t>
      </w:r>
      <w:r>
        <w:rPr>
          <w:sz w:val="26"/>
          <w:szCs w:val="26"/>
        </w:rPr>
        <w:br/>
      </w:r>
    </w:p>
    <w:p w14:paraId="007B4F0E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159489D4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7E785744" w14:textId="77777777" w:rsidR="00F24A59" w:rsidRDefault="00F24A59" w:rsidP="00F24A59">
      <w:pPr>
        <w:spacing w:before="240" w:after="240" w:line="240" w:lineRule="auto"/>
        <w:rPr>
          <w:sz w:val="26"/>
          <w:szCs w:val="26"/>
        </w:rPr>
      </w:pPr>
    </w:p>
    <w:p w14:paraId="69B8BB75" w14:textId="77777777" w:rsidR="00F24A59" w:rsidRDefault="00F24A59" w:rsidP="00F24A59">
      <w:pPr>
        <w:spacing w:line="240" w:lineRule="auto"/>
        <w:rPr>
          <w:sz w:val="26"/>
          <w:szCs w:val="26"/>
        </w:rPr>
      </w:pPr>
    </w:p>
    <w:p w14:paraId="6EFC6160" w14:textId="77777777" w:rsidR="00F24A59" w:rsidRDefault="00F24A59" w:rsidP="00F24A59">
      <w:pPr>
        <w:spacing w:line="240" w:lineRule="auto"/>
        <w:jc w:val="center"/>
        <w:rPr>
          <w:sz w:val="26"/>
          <w:szCs w:val="26"/>
        </w:rPr>
      </w:pPr>
    </w:p>
    <w:p w14:paraId="633092F7" w14:textId="77777777" w:rsidR="00F24A59" w:rsidRDefault="00F24A59" w:rsidP="00F24A59">
      <w:pPr>
        <w:spacing w:before="240" w:after="240"/>
        <w:jc w:val="center"/>
        <w:rPr>
          <w:b/>
          <w:color w:val="0000FF"/>
          <w:sz w:val="42"/>
          <w:szCs w:val="42"/>
        </w:rPr>
      </w:pPr>
      <w:r>
        <w:rPr>
          <w:b/>
          <w:color w:val="0000FF"/>
          <w:sz w:val="42"/>
          <w:szCs w:val="42"/>
        </w:rPr>
        <w:t>NUTRITION COURSES</w:t>
      </w:r>
    </w:p>
    <w:p w14:paraId="5982E791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Diploma in Nutrition &amp; Dietetics</w:t>
      </w:r>
    </w:p>
    <w:p w14:paraId="0DFA9DB7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ODQ38</w:t>
      </w:r>
      <w:r>
        <w:br/>
        <w:t xml:space="preserve"> </w:t>
      </w:r>
      <w:r>
        <w:rPr>
          <w:b/>
        </w:rPr>
        <w:t>Duration:</w:t>
      </w:r>
      <w:r>
        <w:t xml:space="preserve"> 14 Months</w:t>
      </w:r>
      <w:r>
        <w:br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Certified Nutritionist</w:t>
      </w:r>
    </w:p>
    <w:p w14:paraId="62812881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confidently into a rewarding career helping others live healthier lives. After this course, you can work as:</w:t>
      </w:r>
    </w:p>
    <w:p w14:paraId="0FFBD174" w14:textId="77777777" w:rsidR="00F24A59" w:rsidRDefault="00F24A59" w:rsidP="00F24A59">
      <w:pPr>
        <w:numPr>
          <w:ilvl w:val="0"/>
          <w:numId w:val="202"/>
        </w:numPr>
        <w:spacing w:before="240"/>
      </w:pPr>
      <w:r>
        <w:t>Certified Nutritionist</w:t>
      </w:r>
      <w:r>
        <w:br/>
      </w:r>
    </w:p>
    <w:p w14:paraId="4A9F1AE5" w14:textId="77777777" w:rsidR="00F24A59" w:rsidRDefault="00F24A59" w:rsidP="00F24A59">
      <w:pPr>
        <w:numPr>
          <w:ilvl w:val="0"/>
          <w:numId w:val="202"/>
        </w:numPr>
      </w:pPr>
      <w:r>
        <w:t>Diet Counselor</w:t>
      </w:r>
      <w:r>
        <w:br/>
      </w:r>
    </w:p>
    <w:p w14:paraId="54D78F2B" w14:textId="77777777" w:rsidR="00F24A59" w:rsidRDefault="00F24A59" w:rsidP="00F24A59">
      <w:pPr>
        <w:numPr>
          <w:ilvl w:val="0"/>
          <w:numId w:val="202"/>
        </w:numPr>
      </w:pPr>
      <w:r>
        <w:t>Weight Management Specialist</w:t>
      </w:r>
      <w:r>
        <w:br/>
      </w:r>
    </w:p>
    <w:p w14:paraId="6C9C4580" w14:textId="77777777" w:rsidR="00F24A59" w:rsidRDefault="00F24A59" w:rsidP="00F24A59">
      <w:pPr>
        <w:numPr>
          <w:ilvl w:val="0"/>
          <w:numId w:val="202"/>
        </w:numPr>
      </w:pPr>
      <w:r>
        <w:t>Community Health Consultant</w:t>
      </w:r>
      <w:r>
        <w:br/>
      </w:r>
    </w:p>
    <w:p w14:paraId="42233A62" w14:textId="77777777" w:rsidR="00F24A59" w:rsidRDefault="00F24A59" w:rsidP="00F24A59">
      <w:pPr>
        <w:numPr>
          <w:ilvl w:val="0"/>
          <w:numId w:val="202"/>
        </w:numPr>
      </w:pPr>
      <w:r>
        <w:t>Food and Nutrition Educator</w:t>
      </w:r>
      <w:r>
        <w:br/>
      </w:r>
    </w:p>
    <w:p w14:paraId="5C83973E" w14:textId="77777777" w:rsidR="00F24A59" w:rsidRDefault="00F24A59" w:rsidP="00F24A59">
      <w:pPr>
        <w:numPr>
          <w:ilvl w:val="0"/>
          <w:numId w:val="202"/>
        </w:numPr>
      </w:pPr>
      <w:r>
        <w:t>Wellness Coach</w:t>
      </w:r>
      <w:r>
        <w:br/>
      </w:r>
    </w:p>
    <w:p w14:paraId="3F4E16F7" w14:textId="77777777" w:rsidR="00F24A59" w:rsidRDefault="00F24A59" w:rsidP="00F24A59">
      <w:pPr>
        <w:numPr>
          <w:ilvl w:val="0"/>
          <w:numId w:val="202"/>
        </w:numPr>
        <w:spacing w:after="240"/>
      </w:pPr>
      <w:r>
        <w:t>Nutrition Consultant in hospitals, clinics, gyms, or private practice</w:t>
      </w:r>
      <w:r>
        <w:br/>
      </w:r>
    </w:p>
    <w:p w14:paraId="31D3DBB8" w14:textId="77777777" w:rsidR="00F24A59" w:rsidRDefault="00F24A59" w:rsidP="00F24A59">
      <w:pPr>
        <w:spacing w:before="240" w:after="240"/>
      </w:pPr>
      <w:r>
        <w:lastRenderedPageBreak/>
        <w:t>You can even launch your own diet consultation service or wellness brand!</w:t>
      </w:r>
    </w:p>
    <w:p w14:paraId="27A1017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6C1904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Understanding Nutrition Basics</w:t>
      </w:r>
    </w:p>
    <w:p w14:paraId="2AC935DC" w14:textId="77777777" w:rsidR="00F24A59" w:rsidRDefault="00F24A59" w:rsidP="00F24A59">
      <w:pPr>
        <w:numPr>
          <w:ilvl w:val="0"/>
          <w:numId w:val="179"/>
        </w:numPr>
        <w:spacing w:before="240"/>
      </w:pPr>
      <w:r>
        <w:t>Master balanced diets and how nutrients work (carbs, proteins, fats, vitamins, minerals, energy, water)</w:t>
      </w:r>
      <w:r>
        <w:br/>
      </w:r>
    </w:p>
    <w:p w14:paraId="0423FDA3" w14:textId="77777777" w:rsidR="00F24A59" w:rsidRDefault="00F24A59" w:rsidP="00F24A59">
      <w:pPr>
        <w:numPr>
          <w:ilvl w:val="0"/>
          <w:numId w:val="179"/>
        </w:numPr>
        <w:spacing w:after="240"/>
      </w:pPr>
      <w:r>
        <w:t>Learn about food science and food chemistry across cereals, vegetables, fruits, oils, dairy, pulses, and more</w:t>
      </w:r>
      <w:r>
        <w:br/>
      </w:r>
    </w:p>
    <w:p w14:paraId="73C5F8F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b/>
        </w:rPr>
        <w:t>Nutrition Assessment Techniques</w:t>
      </w:r>
    </w:p>
    <w:p w14:paraId="0CED99D1" w14:textId="77777777" w:rsidR="00F24A59" w:rsidRDefault="00F24A59" w:rsidP="00F24A59">
      <w:pPr>
        <w:numPr>
          <w:ilvl w:val="0"/>
          <w:numId w:val="432"/>
        </w:numPr>
        <w:spacing w:before="240"/>
      </w:pPr>
      <w:r>
        <w:t>Conduct BMI (Body Mass Index) and BCA (Body Composition Analysis)</w:t>
      </w:r>
      <w:r>
        <w:br/>
      </w:r>
    </w:p>
    <w:p w14:paraId="1232984F" w14:textId="77777777" w:rsidR="00F24A59" w:rsidRDefault="00F24A59" w:rsidP="00F24A59">
      <w:pPr>
        <w:numPr>
          <w:ilvl w:val="0"/>
          <w:numId w:val="432"/>
        </w:numPr>
        <w:spacing w:after="240"/>
      </w:pPr>
      <w:r>
        <w:t>Practice standardization and real-world nutrition assessments</w:t>
      </w:r>
      <w:r>
        <w:br/>
      </w:r>
    </w:p>
    <w:p w14:paraId="3A09B6B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🍱</w:t>
      </w:r>
      <w:r>
        <w:t xml:space="preserve"> </w:t>
      </w:r>
      <w:r>
        <w:rPr>
          <w:b/>
        </w:rPr>
        <w:t>Meal and Diet Planning</w:t>
      </w:r>
    </w:p>
    <w:p w14:paraId="21B33DCF" w14:textId="77777777" w:rsidR="00F24A59" w:rsidRDefault="00F24A59" w:rsidP="00F24A59">
      <w:pPr>
        <w:numPr>
          <w:ilvl w:val="0"/>
          <w:numId w:val="173"/>
        </w:numPr>
        <w:spacing w:before="240"/>
      </w:pPr>
      <w:r>
        <w:t>Create tailored diet plans for all life stages – infants to the elderly</w:t>
      </w:r>
      <w:r>
        <w:br/>
      </w:r>
    </w:p>
    <w:p w14:paraId="7456F1EE" w14:textId="77777777" w:rsidR="00F24A59" w:rsidRDefault="00F24A59" w:rsidP="00F24A59">
      <w:pPr>
        <w:numPr>
          <w:ilvl w:val="0"/>
          <w:numId w:val="173"/>
        </w:numPr>
      </w:pPr>
      <w:r>
        <w:t>Specialize in nutrition for pregnancy, lactation, adolescence, and more</w:t>
      </w:r>
      <w:r>
        <w:br/>
      </w:r>
    </w:p>
    <w:p w14:paraId="468C3F75" w14:textId="77777777" w:rsidR="00F24A59" w:rsidRDefault="00F24A59" w:rsidP="00F24A59">
      <w:pPr>
        <w:numPr>
          <w:ilvl w:val="0"/>
          <w:numId w:val="173"/>
        </w:numPr>
        <w:spacing w:after="240"/>
      </w:pPr>
      <w:r>
        <w:t>Design therapeutic diets for specific health conditions (diabetes, heart disease, renal disease, etc.)</w:t>
      </w:r>
      <w:r>
        <w:br/>
      </w:r>
    </w:p>
    <w:p w14:paraId="0D6B390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🏋️</w:t>
      </w:r>
      <w:r>
        <w:t xml:space="preserve"> </w:t>
      </w:r>
      <w:r>
        <w:rPr>
          <w:b/>
        </w:rPr>
        <w:t>Weight Management &amp; Lifestyle Coaching</w:t>
      </w:r>
    </w:p>
    <w:p w14:paraId="6578A7D9" w14:textId="77777777" w:rsidR="00F24A59" w:rsidRDefault="00F24A59" w:rsidP="00F24A59">
      <w:pPr>
        <w:numPr>
          <w:ilvl w:val="0"/>
          <w:numId w:val="506"/>
        </w:numPr>
        <w:spacing w:before="240"/>
      </w:pPr>
      <w:r>
        <w:t>Understand obesity, eating disorders, and weight management strategies</w:t>
      </w:r>
      <w:r>
        <w:br/>
      </w:r>
    </w:p>
    <w:p w14:paraId="60CC20E6" w14:textId="77777777" w:rsidR="00F24A59" w:rsidRDefault="00F24A59" w:rsidP="00F24A59">
      <w:pPr>
        <w:numPr>
          <w:ilvl w:val="0"/>
          <w:numId w:val="506"/>
        </w:numPr>
        <w:spacing w:after="240"/>
      </w:pPr>
      <w:r>
        <w:t>Plan low-fat meals, budget-friendly diets, and lifestyle changes for long-term wellness</w:t>
      </w:r>
      <w:r>
        <w:br/>
      </w:r>
    </w:p>
    <w:p w14:paraId="1216F51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🏥</w:t>
      </w:r>
      <w:r>
        <w:t xml:space="preserve"> </w:t>
      </w:r>
      <w:r>
        <w:rPr>
          <w:b/>
        </w:rPr>
        <w:t>Therapeutic Nutrition Management</w:t>
      </w:r>
    </w:p>
    <w:p w14:paraId="15C45B07" w14:textId="77777777" w:rsidR="00F24A59" w:rsidRDefault="00F24A59" w:rsidP="00F24A59">
      <w:pPr>
        <w:numPr>
          <w:ilvl w:val="0"/>
          <w:numId w:val="730"/>
        </w:numPr>
        <w:spacing w:before="240"/>
      </w:pPr>
      <w:r>
        <w:t>Plan diets for hospital patients and manage nutrition during infectious diseases, metabolic disorders, menopause, and more</w:t>
      </w:r>
      <w:r>
        <w:br/>
      </w:r>
    </w:p>
    <w:p w14:paraId="28E4EAD2" w14:textId="77777777" w:rsidR="00F24A59" w:rsidRDefault="00F24A59" w:rsidP="00F24A59">
      <w:pPr>
        <w:numPr>
          <w:ilvl w:val="0"/>
          <w:numId w:val="730"/>
        </w:numPr>
        <w:spacing w:after="240"/>
      </w:pPr>
      <w:r>
        <w:t>Practical exposure through hospital visits and diet counseling events</w:t>
      </w:r>
      <w:r>
        <w:br/>
      </w:r>
    </w:p>
    <w:p w14:paraId="7111348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🛒</w:t>
      </w:r>
      <w:r>
        <w:t xml:space="preserve"> </w:t>
      </w:r>
      <w:r>
        <w:rPr>
          <w:b/>
        </w:rPr>
        <w:t>Food Science &amp; Safe Practices</w:t>
      </w:r>
    </w:p>
    <w:p w14:paraId="3C183E3C" w14:textId="77777777" w:rsidR="00F24A59" w:rsidRDefault="00F24A59" w:rsidP="00F24A59">
      <w:pPr>
        <w:numPr>
          <w:ilvl w:val="0"/>
          <w:numId w:val="539"/>
        </w:numPr>
        <w:spacing w:before="240"/>
      </w:pPr>
      <w:r>
        <w:lastRenderedPageBreak/>
        <w:t>Learn food preservation, food labeling, and food adulteration detection</w:t>
      </w:r>
      <w:r>
        <w:br/>
      </w:r>
    </w:p>
    <w:p w14:paraId="091869EE" w14:textId="77777777" w:rsidR="00F24A59" w:rsidRDefault="00F24A59" w:rsidP="00F24A59">
      <w:pPr>
        <w:numPr>
          <w:ilvl w:val="0"/>
          <w:numId w:val="539"/>
        </w:numPr>
        <w:spacing w:after="240"/>
      </w:pPr>
      <w:r>
        <w:t>Understand food budgeting, effective resource use, and novel food innovations</w:t>
      </w:r>
      <w:r>
        <w:br/>
      </w:r>
    </w:p>
    <w:p w14:paraId="08A472A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🧘</w:t>
      </w:r>
      <w:r>
        <w:t xml:space="preserve">‍♀️ </w:t>
      </w:r>
      <w:r>
        <w:rPr>
          <w:b/>
        </w:rPr>
        <w:t>Holistic Health Approaches</w:t>
      </w:r>
    </w:p>
    <w:p w14:paraId="27D03EED" w14:textId="77777777" w:rsidR="00F24A59" w:rsidRDefault="00F24A59" w:rsidP="00F24A59">
      <w:pPr>
        <w:numPr>
          <w:ilvl w:val="0"/>
          <w:numId w:val="268"/>
        </w:numPr>
        <w:spacing w:before="240" w:after="240"/>
      </w:pPr>
      <w:r>
        <w:t>Introduction to Ayurveda and Yoga principles to enhance diet and wellness coaching</w:t>
      </w:r>
      <w:r>
        <w:br/>
      </w:r>
    </w:p>
    <w:p w14:paraId="7B0AC909" w14:textId="77777777" w:rsidR="00F24A59" w:rsidRDefault="00F24A59" w:rsidP="00F24A59">
      <w:pPr>
        <w:spacing w:before="240" w:after="240"/>
      </w:pPr>
    </w:p>
    <w:p w14:paraId="67CF4E4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On successful completion, you will be awarded a </w:t>
      </w:r>
      <w:r>
        <w:rPr>
          <w:b/>
        </w:rPr>
        <w:t>Diploma in Nutrition &amp; Dietetics</w:t>
      </w:r>
      <w:r>
        <w:t xml:space="preserve"> and become a </w:t>
      </w:r>
      <w:r>
        <w:rPr>
          <w:b/>
        </w:rPr>
        <w:t>Certified Nutritionist</w:t>
      </w:r>
      <w:r>
        <w:t xml:space="preserve"> — ready for a fulfilling career in health and wellness!</w:t>
      </w:r>
    </w:p>
    <w:p w14:paraId="16FB35A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E45965E" w14:textId="77777777" w:rsidR="00F24A59" w:rsidRDefault="00F24A59" w:rsidP="00F24A59">
      <w:pPr>
        <w:numPr>
          <w:ilvl w:val="0"/>
          <w:numId w:val="474"/>
        </w:numPr>
        <w:spacing w:before="240"/>
      </w:pPr>
      <w:r>
        <w:t>Freshers passionate about health and nutrition</w:t>
      </w:r>
      <w:r>
        <w:br/>
      </w:r>
    </w:p>
    <w:p w14:paraId="0EA65A0F" w14:textId="77777777" w:rsidR="00F24A59" w:rsidRDefault="00F24A59" w:rsidP="00F24A59">
      <w:pPr>
        <w:numPr>
          <w:ilvl w:val="0"/>
          <w:numId w:val="474"/>
        </w:numPr>
      </w:pPr>
      <w:r>
        <w:t>Aspiring dieticians and wellness coaches</w:t>
      </w:r>
      <w:r>
        <w:br/>
      </w:r>
    </w:p>
    <w:p w14:paraId="1ED9B6FC" w14:textId="77777777" w:rsidR="00F24A59" w:rsidRDefault="00F24A59" w:rsidP="00F24A59">
      <w:pPr>
        <w:numPr>
          <w:ilvl w:val="0"/>
          <w:numId w:val="474"/>
        </w:numPr>
      </w:pPr>
      <w:r>
        <w:t>Healthcare workers looking to upskill</w:t>
      </w:r>
      <w:r>
        <w:br/>
      </w:r>
    </w:p>
    <w:p w14:paraId="214DAA9B" w14:textId="77777777" w:rsidR="00F24A59" w:rsidRDefault="00F24A59" w:rsidP="00F24A59">
      <w:pPr>
        <w:numPr>
          <w:ilvl w:val="0"/>
          <w:numId w:val="474"/>
        </w:numPr>
      </w:pPr>
      <w:r>
        <w:t>Fitness trainers, gym owners, and yoga instructors</w:t>
      </w:r>
      <w:r>
        <w:br/>
      </w:r>
    </w:p>
    <w:p w14:paraId="3B96B39B" w14:textId="77777777" w:rsidR="00F24A59" w:rsidRDefault="00F24A59" w:rsidP="00F24A59">
      <w:pPr>
        <w:numPr>
          <w:ilvl w:val="0"/>
          <w:numId w:val="474"/>
        </w:numPr>
      </w:pPr>
      <w:r>
        <w:t>Homemakers or individuals wanting to start a freelance nutrition consultancy</w:t>
      </w:r>
      <w:r>
        <w:br/>
      </w:r>
    </w:p>
    <w:p w14:paraId="1F751D19" w14:textId="77777777" w:rsidR="00F24A59" w:rsidRDefault="00F24A59" w:rsidP="00F24A59">
      <w:pPr>
        <w:numPr>
          <w:ilvl w:val="0"/>
          <w:numId w:val="474"/>
        </w:numPr>
        <w:spacing w:after="240"/>
      </w:pPr>
      <w:r>
        <w:t>Anyone interested in living a healthier life and helping others do the same</w:t>
      </w:r>
      <w:r>
        <w:br/>
      </w:r>
    </w:p>
    <w:p w14:paraId="6AEA0F1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Beauty Nutrition &amp; Inner Wellness Course</w:t>
      </w:r>
    </w:p>
    <w:p w14:paraId="3052ACDE" w14:textId="77777777" w:rsidR="00F24A59" w:rsidRDefault="00F24A59" w:rsidP="00F24A59">
      <w:pPr>
        <w:spacing w:before="240" w:after="240"/>
        <w:jc w:val="center"/>
      </w:pPr>
    </w:p>
    <w:p w14:paraId="6EBE98B0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t xml:space="preserve"> OCQ80</w:t>
      </w:r>
    </w:p>
    <w:p w14:paraId="20F48230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 xml:space="preserve"> 5 Weeks</w:t>
      </w:r>
    </w:p>
    <w:p w14:paraId="5F3334A4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t xml:space="preserve"> CERTIFICATE</w:t>
      </w:r>
    </w:p>
    <w:p w14:paraId="4A77632D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t xml:space="preserve"> Beauty Nutrition Specialist</w:t>
      </w:r>
    </w:p>
    <w:p w14:paraId="612488E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1A480F9" w14:textId="77777777" w:rsidR="00F24A59" w:rsidRDefault="00F24A59" w:rsidP="00F24A59">
      <w:pPr>
        <w:numPr>
          <w:ilvl w:val="0"/>
          <w:numId w:val="759"/>
        </w:numPr>
        <w:spacing w:before="240"/>
      </w:pPr>
      <w:r>
        <w:lastRenderedPageBreak/>
        <w:t>Certified Beauty Nutritionist</w:t>
      </w:r>
      <w:r>
        <w:br/>
      </w:r>
    </w:p>
    <w:p w14:paraId="2EF4AABF" w14:textId="77777777" w:rsidR="00F24A59" w:rsidRDefault="00F24A59" w:rsidP="00F24A59">
      <w:pPr>
        <w:numPr>
          <w:ilvl w:val="0"/>
          <w:numId w:val="759"/>
        </w:numPr>
      </w:pPr>
      <w:r>
        <w:t>Wellness Coach (Specializing in Beauty &amp; Skin Health)</w:t>
      </w:r>
      <w:r>
        <w:br/>
      </w:r>
    </w:p>
    <w:p w14:paraId="7B473681" w14:textId="77777777" w:rsidR="00F24A59" w:rsidRDefault="00F24A59" w:rsidP="00F24A59">
      <w:pPr>
        <w:numPr>
          <w:ilvl w:val="0"/>
          <w:numId w:val="759"/>
        </w:numPr>
      </w:pPr>
      <w:r>
        <w:t>Inner Wellness Consultant for Salons, Clinics &amp; Spas</w:t>
      </w:r>
      <w:r>
        <w:br/>
      </w:r>
    </w:p>
    <w:p w14:paraId="7602D9E3" w14:textId="77777777" w:rsidR="00F24A59" w:rsidRDefault="00F24A59" w:rsidP="00F24A59">
      <w:pPr>
        <w:numPr>
          <w:ilvl w:val="0"/>
          <w:numId w:val="759"/>
        </w:numPr>
      </w:pPr>
      <w:r>
        <w:t>Personal Nutrition Advisor</w:t>
      </w:r>
      <w:r>
        <w:br/>
      </w:r>
    </w:p>
    <w:p w14:paraId="666DD060" w14:textId="77777777" w:rsidR="00F24A59" w:rsidRDefault="00F24A59" w:rsidP="00F24A59">
      <w:pPr>
        <w:numPr>
          <w:ilvl w:val="0"/>
          <w:numId w:val="759"/>
        </w:numPr>
      </w:pPr>
      <w:r>
        <w:t>Skin &amp; Wellness Influencer</w:t>
      </w:r>
      <w:r>
        <w:br/>
      </w:r>
    </w:p>
    <w:p w14:paraId="1DDFD6E8" w14:textId="77777777" w:rsidR="00F24A59" w:rsidRDefault="00F24A59" w:rsidP="00F24A59">
      <w:pPr>
        <w:numPr>
          <w:ilvl w:val="0"/>
          <w:numId w:val="759"/>
        </w:numPr>
      </w:pPr>
      <w:r>
        <w:t>Freelance Nutrition Expert for Beauty Brands</w:t>
      </w:r>
      <w:r>
        <w:br/>
      </w:r>
    </w:p>
    <w:p w14:paraId="2F444891" w14:textId="77777777" w:rsidR="00F24A59" w:rsidRDefault="00F24A59" w:rsidP="00F24A59">
      <w:pPr>
        <w:numPr>
          <w:ilvl w:val="0"/>
          <w:numId w:val="759"/>
        </w:numPr>
        <w:spacing w:after="240"/>
      </w:pPr>
      <w:r>
        <w:t>Workshop Facilitator for Skin-Food Wellness Programs</w:t>
      </w:r>
      <w:r>
        <w:br/>
      </w:r>
    </w:p>
    <w:p w14:paraId="69A0A4A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2DACEC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NUTRITION &amp; FOOD SCIENCE</w:t>
      </w:r>
    </w:p>
    <w:p w14:paraId="2F3A7B49" w14:textId="77777777" w:rsidR="00F24A59" w:rsidRDefault="00F24A59" w:rsidP="00F24A59">
      <w:pPr>
        <w:numPr>
          <w:ilvl w:val="0"/>
          <w:numId w:val="327"/>
        </w:numPr>
        <w:spacing w:before="240"/>
      </w:pPr>
      <w:r>
        <w:t>Understand how food impacts beauty, skin, hair, and overall wellness</w:t>
      </w:r>
      <w:r>
        <w:br/>
      </w:r>
    </w:p>
    <w:p w14:paraId="719869B2" w14:textId="77777777" w:rsidR="00F24A59" w:rsidRDefault="00F24A59" w:rsidP="00F24A59">
      <w:pPr>
        <w:numPr>
          <w:ilvl w:val="0"/>
          <w:numId w:val="327"/>
        </w:numPr>
      </w:pPr>
      <w:r>
        <w:t>Identify essential nutrients and how they benefit the body</w:t>
      </w:r>
      <w:r>
        <w:br/>
      </w:r>
    </w:p>
    <w:p w14:paraId="7F1BCB1F" w14:textId="77777777" w:rsidR="00F24A59" w:rsidRDefault="00F24A59" w:rsidP="00F24A59">
      <w:pPr>
        <w:numPr>
          <w:ilvl w:val="0"/>
          <w:numId w:val="327"/>
        </w:numPr>
        <w:spacing w:after="240"/>
      </w:pPr>
      <w:r>
        <w:t>Recognize signs of nutritional deficiencies</w:t>
      </w:r>
      <w:r>
        <w:br/>
      </w:r>
    </w:p>
    <w:p w14:paraId="684C4F0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🥗</w:t>
      </w:r>
      <w:r>
        <w:t xml:space="preserve"> </w:t>
      </w:r>
      <w:r>
        <w:rPr>
          <w:b/>
        </w:rPr>
        <w:t>HEALTHYPRACTICALS</w:t>
      </w:r>
    </w:p>
    <w:p w14:paraId="5280DFF7" w14:textId="77777777" w:rsidR="00F24A59" w:rsidRDefault="00F24A59" w:rsidP="00F24A59">
      <w:pPr>
        <w:numPr>
          <w:ilvl w:val="0"/>
          <w:numId w:val="289"/>
        </w:numPr>
        <w:spacing w:before="240"/>
      </w:pPr>
      <w:r>
        <w:t xml:space="preserve">Hands-on cooking activity </w:t>
      </w:r>
    </w:p>
    <w:p w14:paraId="351CDC73" w14:textId="77777777" w:rsidR="00F24A59" w:rsidRDefault="00F24A59" w:rsidP="00F24A59">
      <w:pPr>
        <w:numPr>
          <w:ilvl w:val="0"/>
          <w:numId w:val="289"/>
        </w:numPr>
        <w:spacing w:after="240"/>
      </w:pPr>
      <w:r>
        <w:t>Creative projects connecting food to real beauty outcomes</w:t>
      </w:r>
      <w:r>
        <w:br/>
      </w:r>
    </w:p>
    <w:p w14:paraId="2F41F9D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SKIN, HAIR, AND NAIL SCIENCE</w:t>
      </w:r>
    </w:p>
    <w:p w14:paraId="1119E986" w14:textId="77777777" w:rsidR="00F24A59" w:rsidRDefault="00F24A59" w:rsidP="00F24A59">
      <w:pPr>
        <w:numPr>
          <w:ilvl w:val="0"/>
          <w:numId w:val="233"/>
        </w:numPr>
        <w:spacing w:before="240"/>
      </w:pPr>
      <w:r>
        <w:t>Basic anatomy of skin, hair, and nails</w:t>
      </w:r>
      <w:r>
        <w:br/>
      </w:r>
    </w:p>
    <w:p w14:paraId="2A20734D" w14:textId="77777777" w:rsidR="00F24A59" w:rsidRDefault="00F24A59" w:rsidP="00F24A59">
      <w:pPr>
        <w:numPr>
          <w:ilvl w:val="0"/>
          <w:numId w:val="233"/>
        </w:numPr>
      </w:pPr>
      <w:r>
        <w:t>Understand skin ageing, sun damage, and how to prevent them through diet</w:t>
      </w:r>
      <w:r>
        <w:br/>
      </w:r>
    </w:p>
    <w:p w14:paraId="39F41E99" w14:textId="77777777" w:rsidR="00F24A59" w:rsidRDefault="00F24A59" w:rsidP="00F24A59">
      <w:pPr>
        <w:numPr>
          <w:ilvl w:val="0"/>
          <w:numId w:val="233"/>
        </w:numPr>
        <w:spacing w:after="240"/>
      </w:pPr>
      <w:r>
        <w:t>Learn to recommend foods that promote glowing skin and healthy hair</w:t>
      </w:r>
      <w:r>
        <w:br/>
      </w:r>
    </w:p>
    <w:p w14:paraId="6546B45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</w:t>
      </w:r>
      <w:r>
        <w:t xml:space="preserve"> </w:t>
      </w:r>
      <w:r>
        <w:rPr>
          <w:b/>
        </w:rPr>
        <w:t>TRADITIONAL WELLNESS WISDOM</w:t>
      </w:r>
    </w:p>
    <w:p w14:paraId="64804E02" w14:textId="77777777" w:rsidR="00F24A59" w:rsidRDefault="00F24A59" w:rsidP="00F24A59">
      <w:pPr>
        <w:numPr>
          <w:ilvl w:val="0"/>
          <w:numId w:val="746"/>
        </w:numPr>
        <w:spacing w:before="240" w:after="240"/>
      </w:pPr>
      <w:r>
        <w:t>Discover time-tested foods and practices for healthy skin from traditional approaches</w:t>
      </w:r>
      <w:r>
        <w:br/>
      </w:r>
    </w:p>
    <w:p w14:paraId="293D809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lastRenderedPageBreak/>
        <w:t>🏅</w:t>
      </w:r>
      <w:r>
        <w:t xml:space="preserve"> </w:t>
      </w:r>
      <w:r>
        <w:rPr>
          <w:b/>
        </w:rPr>
        <w:t>Certificate You’ll Receive</w:t>
      </w:r>
      <w:r>
        <w:t xml:space="preserve"> upon successful completion, you will receive a </w:t>
      </w:r>
      <w:r>
        <w:rPr>
          <w:b/>
        </w:rPr>
        <w:t>Certificate in Beauty Nutrition &amp; Inner Wellness</w:t>
      </w:r>
      <w:r>
        <w:t xml:space="preserve">, officially recognizing you as a </w:t>
      </w:r>
      <w:r>
        <w:rPr>
          <w:b/>
        </w:rPr>
        <w:t xml:space="preserve">Beauty Nutrition Specialist </w:t>
      </w:r>
      <w:r>
        <w:t>ready for the wellness and beauty industry.</w:t>
      </w:r>
    </w:p>
    <w:p w14:paraId="377BD15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41BBDD2" w14:textId="77777777" w:rsidR="00F24A59" w:rsidRDefault="00F24A59" w:rsidP="00F24A59">
      <w:pPr>
        <w:numPr>
          <w:ilvl w:val="0"/>
          <w:numId w:val="394"/>
        </w:numPr>
        <w:spacing w:before="240"/>
      </w:pPr>
      <w:r>
        <w:t>Freshers passionate about beauty, health, and wellness</w:t>
      </w:r>
      <w:r>
        <w:br/>
      </w:r>
    </w:p>
    <w:p w14:paraId="574DDD61" w14:textId="77777777" w:rsidR="00F24A59" w:rsidRDefault="00F24A59" w:rsidP="00F24A59">
      <w:pPr>
        <w:numPr>
          <w:ilvl w:val="0"/>
          <w:numId w:val="394"/>
        </w:numPr>
      </w:pPr>
      <w:r>
        <w:t>Beauty professionals looking to expand their service offerings</w:t>
      </w:r>
      <w:r>
        <w:br/>
      </w:r>
    </w:p>
    <w:p w14:paraId="6132C600" w14:textId="77777777" w:rsidR="00F24A59" w:rsidRDefault="00F24A59" w:rsidP="00F24A59">
      <w:pPr>
        <w:numPr>
          <w:ilvl w:val="0"/>
          <w:numId w:val="394"/>
        </w:numPr>
      </w:pPr>
      <w:r>
        <w:t>Salon owners who want to introduce inner beauty services</w:t>
      </w:r>
      <w:r>
        <w:br/>
      </w:r>
    </w:p>
    <w:p w14:paraId="73E2E030" w14:textId="77777777" w:rsidR="00F24A59" w:rsidRDefault="00F24A59" w:rsidP="00F24A59">
      <w:pPr>
        <w:numPr>
          <w:ilvl w:val="0"/>
          <w:numId w:val="394"/>
        </w:numPr>
      </w:pPr>
      <w:r>
        <w:t>Makeup artists aiming to offer holistic beauty advice</w:t>
      </w:r>
      <w:r>
        <w:br/>
      </w:r>
    </w:p>
    <w:p w14:paraId="61BF8ABF" w14:textId="77777777" w:rsidR="00F24A59" w:rsidRDefault="00F24A59" w:rsidP="00F24A59">
      <w:pPr>
        <w:numPr>
          <w:ilvl w:val="0"/>
          <w:numId w:val="394"/>
        </w:numPr>
      </w:pPr>
      <w:r>
        <w:t>Freelancers and entrepreneurs interested in nutrition coaching</w:t>
      </w:r>
      <w:r>
        <w:br/>
      </w:r>
    </w:p>
    <w:p w14:paraId="0C3A9E3A" w14:textId="77777777" w:rsidR="00F24A59" w:rsidRDefault="00F24A59" w:rsidP="00F24A59">
      <w:pPr>
        <w:numPr>
          <w:ilvl w:val="0"/>
          <w:numId w:val="394"/>
        </w:numPr>
        <w:spacing w:after="240"/>
      </w:pPr>
      <w:r>
        <w:t>Anyone who believes beauty begins from within!</w:t>
      </w:r>
    </w:p>
    <w:p w14:paraId="3FD4CC9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Intro to Dietetics &amp; Modern Nutrition</w:t>
      </w:r>
    </w:p>
    <w:p w14:paraId="61B8CB0A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OCQ33</w:t>
      </w:r>
    </w:p>
    <w:p w14:paraId="09521BD9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Months (Online/Offline)</w:t>
      </w:r>
    </w:p>
    <w:p w14:paraId="2E0305D0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4502B5F5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Nutrition &amp; Health  Coach</w:t>
      </w:r>
    </w:p>
    <w:p w14:paraId="140B571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1218D417" w14:textId="77777777" w:rsidR="00F24A59" w:rsidRDefault="00F24A59" w:rsidP="00F24A59">
      <w:pPr>
        <w:spacing w:before="240" w:after="240"/>
      </w:pPr>
      <w:r>
        <w:t>This course opens doors to the wellness and nutrition industry, allowing you to guide others toward healthier lifestyles. After completing this program, you can confidently work as:</w:t>
      </w:r>
    </w:p>
    <w:p w14:paraId="5D8D3BD0" w14:textId="77777777" w:rsidR="00F24A59" w:rsidRDefault="00F24A59" w:rsidP="00F24A59">
      <w:pPr>
        <w:numPr>
          <w:ilvl w:val="0"/>
          <w:numId w:val="547"/>
        </w:numPr>
        <w:spacing w:before="240"/>
      </w:pPr>
      <w:r>
        <w:rPr>
          <w:b/>
        </w:rPr>
        <w:t>Certified Nutrition &amp; Health Coach</w:t>
      </w:r>
      <w:r>
        <w:rPr>
          <w:b/>
        </w:rPr>
        <w:br/>
      </w:r>
    </w:p>
    <w:p w14:paraId="0E3C8304" w14:textId="77777777" w:rsidR="00F24A59" w:rsidRDefault="00F24A59" w:rsidP="00F24A59">
      <w:pPr>
        <w:numPr>
          <w:ilvl w:val="0"/>
          <w:numId w:val="547"/>
        </w:numPr>
      </w:pPr>
      <w:r>
        <w:rPr>
          <w:b/>
        </w:rPr>
        <w:t>Personal Wellness Consultant</w:t>
      </w:r>
      <w:r>
        <w:rPr>
          <w:b/>
        </w:rPr>
        <w:br/>
      </w:r>
    </w:p>
    <w:p w14:paraId="427AEBDF" w14:textId="77777777" w:rsidR="00F24A59" w:rsidRDefault="00F24A59" w:rsidP="00F24A59">
      <w:pPr>
        <w:numPr>
          <w:ilvl w:val="0"/>
          <w:numId w:val="547"/>
        </w:numPr>
      </w:pPr>
      <w:r>
        <w:rPr>
          <w:b/>
        </w:rPr>
        <w:t>Meal Planning Specialist</w:t>
      </w:r>
      <w:r>
        <w:t xml:space="preserve"> for adults</w:t>
      </w:r>
      <w:r>
        <w:br/>
      </w:r>
    </w:p>
    <w:p w14:paraId="00B7A56E" w14:textId="77777777" w:rsidR="00F24A59" w:rsidRDefault="00F24A59" w:rsidP="00F24A59">
      <w:pPr>
        <w:numPr>
          <w:ilvl w:val="0"/>
          <w:numId w:val="547"/>
        </w:numPr>
      </w:pPr>
      <w:r>
        <w:rPr>
          <w:b/>
        </w:rPr>
        <w:t>Diet Assistant in Health clinics, wellness centers, or gyms</w:t>
      </w:r>
      <w:r>
        <w:rPr>
          <w:b/>
        </w:rPr>
        <w:br/>
      </w:r>
    </w:p>
    <w:p w14:paraId="20521127" w14:textId="77777777" w:rsidR="00F24A59" w:rsidRDefault="00F24A59" w:rsidP="00F24A59">
      <w:pPr>
        <w:numPr>
          <w:ilvl w:val="0"/>
          <w:numId w:val="547"/>
        </w:numPr>
      </w:pPr>
      <w:r>
        <w:rPr>
          <w:b/>
        </w:rPr>
        <w:lastRenderedPageBreak/>
        <w:t>Freelance Health Coach</w:t>
      </w:r>
      <w:r>
        <w:t xml:space="preserve"> for individuals or groups</w:t>
      </w:r>
      <w:r>
        <w:br/>
      </w:r>
    </w:p>
    <w:p w14:paraId="0768D4BF" w14:textId="77777777" w:rsidR="00F24A59" w:rsidRDefault="00F24A59" w:rsidP="00F24A59">
      <w:pPr>
        <w:numPr>
          <w:ilvl w:val="0"/>
          <w:numId w:val="547"/>
        </w:numPr>
        <w:spacing w:after="240"/>
      </w:pPr>
      <w:r>
        <w:rPr>
          <w:b/>
        </w:rPr>
        <w:t>Content Creator</w:t>
      </w:r>
      <w:r>
        <w:t xml:space="preserve"> in food, health, or lifestyle blogging</w:t>
      </w:r>
    </w:p>
    <w:p w14:paraId="5BB65E9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7E58B09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🥗</w:t>
      </w:r>
      <w:r>
        <w:t xml:space="preserve"> </w:t>
      </w:r>
      <w:r>
        <w:rPr>
          <w:b/>
        </w:rPr>
        <w:t>Nutrition &amp; Health Science</w:t>
      </w:r>
    </w:p>
    <w:p w14:paraId="2B7AB91E" w14:textId="77777777" w:rsidR="00F24A59" w:rsidRDefault="00F24A59" w:rsidP="00F24A59">
      <w:pPr>
        <w:numPr>
          <w:ilvl w:val="0"/>
          <w:numId w:val="234"/>
        </w:numPr>
        <w:spacing w:before="240"/>
      </w:pPr>
      <w:r>
        <w:t xml:space="preserve">Understand the </w:t>
      </w:r>
      <w:r>
        <w:rPr>
          <w:b/>
        </w:rPr>
        <w:t>digestive system and how nutrients work</w:t>
      </w:r>
      <w:r>
        <w:t xml:space="preserve"> in the body</w:t>
      </w:r>
      <w:r>
        <w:br/>
      </w:r>
    </w:p>
    <w:p w14:paraId="1E1C72EA" w14:textId="77777777" w:rsidR="00F24A59" w:rsidRDefault="00F24A59" w:rsidP="00F24A59">
      <w:pPr>
        <w:numPr>
          <w:ilvl w:val="0"/>
          <w:numId w:val="234"/>
        </w:numPr>
      </w:pPr>
      <w:r>
        <w:t xml:space="preserve">Learn the difference between </w:t>
      </w:r>
      <w:r>
        <w:rPr>
          <w:b/>
        </w:rPr>
        <w:t>macronutrients (carbs, protein, fats)</w:t>
      </w:r>
      <w:r>
        <w:t xml:space="preserve"> and </w:t>
      </w:r>
      <w:r>
        <w:rPr>
          <w:b/>
        </w:rPr>
        <w:t>micronutrients (vitamins, minerals)</w:t>
      </w:r>
      <w:r>
        <w:rPr>
          <w:b/>
        </w:rPr>
        <w:br/>
      </w:r>
    </w:p>
    <w:p w14:paraId="44714BA1" w14:textId="77777777" w:rsidR="00F24A59" w:rsidRDefault="00F24A59" w:rsidP="00F24A59">
      <w:pPr>
        <w:numPr>
          <w:ilvl w:val="0"/>
          <w:numId w:val="234"/>
        </w:numPr>
      </w:pPr>
      <w:r>
        <w:t xml:space="preserve">Get hands-on with </w:t>
      </w:r>
      <w:r>
        <w:rPr>
          <w:b/>
        </w:rPr>
        <w:t>BMI and body composition assessments</w:t>
      </w:r>
      <w:r>
        <w:t xml:space="preserve"> (BMI &amp; BCA)</w:t>
      </w:r>
      <w:r>
        <w:br/>
      </w:r>
    </w:p>
    <w:p w14:paraId="496F4A69" w14:textId="77777777" w:rsidR="00F24A59" w:rsidRDefault="00F24A59" w:rsidP="00F24A59">
      <w:pPr>
        <w:numPr>
          <w:ilvl w:val="0"/>
          <w:numId w:val="234"/>
        </w:numPr>
        <w:spacing w:after="240"/>
      </w:pPr>
      <w:r>
        <w:t xml:space="preserve">Learn the </w:t>
      </w:r>
      <w:r>
        <w:rPr>
          <w:b/>
        </w:rPr>
        <w:t>Nutrition Care Process (ABCD Method)</w:t>
      </w:r>
      <w:r>
        <w:t xml:space="preserve"> to assess health</w:t>
      </w:r>
      <w:r>
        <w:br/>
      </w:r>
    </w:p>
    <w:p w14:paraId="4D867FB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🍳</w:t>
      </w:r>
      <w:r>
        <w:t>Overview of</w:t>
      </w:r>
      <w:r>
        <w:rPr>
          <w:b/>
        </w:rPr>
        <w:t xml:space="preserve"> Meal Planning</w:t>
      </w:r>
    </w:p>
    <w:p w14:paraId="3BDDE2E6" w14:textId="77777777" w:rsidR="00F24A59" w:rsidRDefault="00F24A59" w:rsidP="00F24A59">
      <w:pPr>
        <w:spacing w:before="240" w:after="240"/>
      </w:pPr>
    </w:p>
    <w:p w14:paraId="4A566879" w14:textId="77777777" w:rsidR="00F24A59" w:rsidRDefault="00F24A59" w:rsidP="00F24A59">
      <w:pPr>
        <w:numPr>
          <w:ilvl w:val="0"/>
          <w:numId w:val="218"/>
        </w:numPr>
        <w:spacing w:before="240"/>
      </w:pPr>
      <w:r>
        <w:t xml:space="preserve">Explore </w:t>
      </w:r>
      <w:r>
        <w:rPr>
          <w:b/>
        </w:rPr>
        <w:t>Indian foods</w:t>
      </w:r>
      <w:r>
        <w:t xml:space="preserve"> – from pulses to oils, fruits, cereals, and meats</w:t>
      </w:r>
      <w:r>
        <w:br/>
      </w:r>
    </w:p>
    <w:p w14:paraId="6FF2B868" w14:textId="77777777" w:rsidR="00F24A59" w:rsidRDefault="00F24A59" w:rsidP="00F24A59">
      <w:pPr>
        <w:numPr>
          <w:ilvl w:val="0"/>
          <w:numId w:val="218"/>
        </w:numPr>
      </w:pPr>
      <w:r>
        <w:t xml:space="preserve">Gain real experience with </w:t>
      </w:r>
      <w:r>
        <w:rPr>
          <w:b/>
        </w:rPr>
        <w:t>budget cooking</w:t>
      </w:r>
      <w:r>
        <w:t xml:space="preserve"> </w:t>
      </w:r>
    </w:p>
    <w:p w14:paraId="4D994E70" w14:textId="77777777" w:rsidR="00F24A59" w:rsidRDefault="00F24A59" w:rsidP="00F24A59">
      <w:pPr>
        <w:numPr>
          <w:ilvl w:val="0"/>
          <w:numId w:val="218"/>
        </w:numPr>
        <w:spacing w:after="240"/>
      </w:pPr>
      <w:r>
        <w:t xml:space="preserve">Learn </w:t>
      </w:r>
      <w:r>
        <w:rPr>
          <w:b/>
        </w:rPr>
        <w:t>healthy food preparation methods</w:t>
      </w:r>
      <w:r>
        <w:t xml:space="preserve"> based on real ingredients</w:t>
      </w:r>
      <w:r>
        <w:br/>
      </w:r>
    </w:p>
    <w:p w14:paraId="0D6304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2AB6CFC4" w14:textId="77777777" w:rsidR="00F24A59" w:rsidRDefault="00F24A59" w:rsidP="00F24A59">
      <w:pPr>
        <w:numPr>
          <w:ilvl w:val="0"/>
          <w:numId w:val="302"/>
        </w:numPr>
        <w:spacing w:before="240"/>
      </w:pPr>
      <w:r>
        <w:t xml:space="preserve">Develop the confidence to </w:t>
      </w:r>
      <w:r>
        <w:rPr>
          <w:b/>
        </w:rPr>
        <w:t>consult clients on their health goals</w:t>
      </w:r>
      <w:r>
        <w:rPr>
          <w:b/>
        </w:rPr>
        <w:br/>
      </w:r>
    </w:p>
    <w:p w14:paraId="424D5C28" w14:textId="77777777" w:rsidR="00F24A59" w:rsidRDefault="00F24A59" w:rsidP="00F24A59">
      <w:pPr>
        <w:numPr>
          <w:ilvl w:val="0"/>
          <w:numId w:val="302"/>
        </w:numPr>
      </w:pPr>
      <w:r>
        <w:t xml:space="preserve">Practice effective </w:t>
      </w:r>
      <w:r>
        <w:rPr>
          <w:b/>
        </w:rPr>
        <w:t>client communication and dietary guidance</w:t>
      </w:r>
      <w:r>
        <w:rPr>
          <w:b/>
        </w:rPr>
        <w:br/>
      </w:r>
    </w:p>
    <w:p w14:paraId="2CD54F16" w14:textId="77777777" w:rsidR="00F24A59" w:rsidRDefault="00F24A59" w:rsidP="00F24A59">
      <w:pPr>
        <w:numPr>
          <w:ilvl w:val="0"/>
          <w:numId w:val="302"/>
        </w:numPr>
        <w:spacing w:after="240"/>
      </w:pPr>
      <w:r>
        <w:t xml:space="preserve">Work on </w:t>
      </w:r>
      <w:r>
        <w:rPr>
          <w:b/>
        </w:rPr>
        <w:t>creative nutrition assignments</w:t>
      </w:r>
      <w:r>
        <w:t xml:space="preserve"> that build your confidence and portfolio</w:t>
      </w:r>
    </w:p>
    <w:p w14:paraId="0E47CFB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3F784D3" w14:textId="77777777" w:rsidR="00F24A59" w:rsidRDefault="00F24A59" w:rsidP="00F24A59">
      <w:pPr>
        <w:spacing w:before="240" w:after="240"/>
      </w:pPr>
      <w:r>
        <w:t>Upon successful completion, you will be awarded a</w:t>
      </w:r>
      <w:r>
        <w:br/>
        <w:t xml:space="preserve"> </w:t>
      </w:r>
      <w:r>
        <w:rPr>
          <w:b/>
        </w:rPr>
        <w:t>Certificate in Dietetics &amp; Modern Nutrition</w:t>
      </w:r>
      <w:r>
        <w:t xml:space="preserve">, certifying you as a </w:t>
      </w:r>
      <w:r>
        <w:rPr>
          <w:b/>
        </w:rPr>
        <w:t>Nutrition &amp; Health Coach</w:t>
      </w:r>
      <w:r>
        <w:t xml:space="preserve"> ready to enter the Health &amp; Wellness  industry.</w:t>
      </w:r>
    </w:p>
    <w:p w14:paraId="79AF967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602BA719" w14:textId="77777777" w:rsidR="00F24A59" w:rsidRDefault="00F24A59" w:rsidP="00F24A59">
      <w:pPr>
        <w:spacing w:before="240" w:after="240"/>
      </w:pPr>
      <w:r>
        <w:t>This course is ideal for:</w:t>
      </w:r>
    </w:p>
    <w:p w14:paraId="05B64486" w14:textId="77777777" w:rsidR="00F24A59" w:rsidRDefault="00F24A59" w:rsidP="00F24A59">
      <w:pPr>
        <w:numPr>
          <w:ilvl w:val="0"/>
          <w:numId w:val="283"/>
        </w:numPr>
        <w:spacing w:before="240"/>
      </w:pPr>
      <w:r>
        <w:rPr>
          <w:b/>
        </w:rPr>
        <w:lastRenderedPageBreak/>
        <w:t>Students or freshers</w:t>
      </w:r>
      <w:r>
        <w:t xml:space="preserve"> exploring careers in nutrition or wellness</w:t>
      </w:r>
      <w:r>
        <w:br/>
      </w:r>
    </w:p>
    <w:p w14:paraId="3C6F855F" w14:textId="77777777" w:rsidR="00F24A59" w:rsidRDefault="00F24A59" w:rsidP="00F24A59">
      <w:pPr>
        <w:numPr>
          <w:ilvl w:val="0"/>
          <w:numId w:val="283"/>
        </w:numPr>
      </w:pPr>
      <w:r>
        <w:rPr>
          <w:b/>
        </w:rPr>
        <w:t>Fitness trainers, gym owners, or yoga instructors</w:t>
      </w:r>
      <w:r>
        <w:t xml:space="preserve"> expanding into nutrition</w:t>
      </w:r>
      <w:r>
        <w:br/>
      </w:r>
    </w:p>
    <w:p w14:paraId="1D5C6C4C" w14:textId="77777777" w:rsidR="00F24A59" w:rsidRDefault="00F24A59" w:rsidP="00F24A59">
      <w:pPr>
        <w:numPr>
          <w:ilvl w:val="0"/>
          <w:numId w:val="283"/>
        </w:numPr>
      </w:pPr>
      <w:r>
        <w:rPr>
          <w:b/>
        </w:rPr>
        <w:t>Homemakers and cooking enthusiasts</w:t>
      </w:r>
      <w:r>
        <w:t xml:space="preserve"> passionate about healthy eating</w:t>
      </w:r>
      <w:r>
        <w:br/>
      </w:r>
    </w:p>
    <w:p w14:paraId="7DB370D4" w14:textId="77777777" w:rsidR="00F24A59" w:rsidRDefault="00F24A59" w:rsidP="00F24A59">
      <w:pPr>
        <w:numPr>
          <w:ilvl w:val="0"/>
          <w:numId w:val="283"/>
        </w:numPr>
      </w:pPr>
      <w:r>
        <w:rPr>
          <w:b/>
        </w:rPr>
        <w:t>Health-conscious individuals</w:t>
      </w:r>
      <w:r>
        <w:t xml:space="preserve"> wanting to help others live better</w:t>
      </w:r>
      <w:r>
        <w:br/>
      </w:r>
    </w:p>
    <w:p w14:paraId="67FC7152" w14:textId="77777777" w:rsidR="00F24A59" w:rsidRDefault="00F24A59" w:rsidP="00F24A59">
      <w:pPr>
        <w:numPr>
          <w:ilvl w:val="0"/>
          <w:numId w:val="283"/>
        </w:numPr>
        <w:spacing w:after="240"/>
      </w:pPr>
      <w:r>
        <w:rPr>
          <w:b/>
        </w:rPr>
        <w:t>Beauty and salon professionals</w:t>
      </w:r>
      <w:r>
        <w:t xml:space="preserve"> integrating holistic wellness services</w:t>
      </w:r>
    </w:p>
    <w:p w14:paraId="5A943DD0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 Family Nutrition &amp; Child Wellness Certification</w:t>
      </w:r>
    </w:p>
    <w:p w14:paraId="04144B67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OCQ37</w:t>
      </w:r>
    </w:p>
    <w:p w14:paraId="199D650B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Months (Online/Offline)</w:t>
      </w:r>
    </w:p>
    <w:p w14:paraId="463A1A6E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3E14DA15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  <w:t>Child Nutrition Specialist,</w:t>
      </w:r>
      <w:r>
        <w:t xml:space="preserve"> Family Health Coach</w:t>
      </w:r>
    </w:p>
    <w:p w14:paraId="40FF359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19B7B328" w14:textId="77777777" w:rsidR="00F24A59" w:rsidRDefault="00F24A59" w:rsidP="00F24A59">
      <w:pPr>
        <w:spacing w:before="240" w:after="240"/>
      </w:pPr>
      <w:r>
        <w:t>This program is your gateway into the world of nutrition, especially tailored  for  family wellness and child health. Upon completion, you can pursue roles such as:</w:t>
      </w:r>
    </w:p>
    <w:p w14:paraId="3760BC14" w14:textId="77777777" w:rsidR="00F24A59" w:rsidRDefault="00F24A59" w:rsidP="00F24A59">
      <w:pPr>
        <w:numPr>
          <w:ilvl w:val="0"/>
          <w:numId w:val="363"/>
        </w:numPr>
        <w:spacing w:before="240"/>
      </w:pPr>
      <w:r>
        <w:rPr>
          <w:b/>
        </w:rPr>
        <w:t>Child Nutrition Specialist</w:t>
      </w:r>
    </w:p>
    <w:p w14:paraId="151C2E19" w14:textId="77777777" w:rsidR="00F24A59" w:rsidRDefault="00F24A59" w:rsidP="00F24A59">
      <w:pPr>
        <w:numPr>
          <w:ilvl w:val="0"/>
          <w:numId w:val="363"/>
        </w:numPr>
      </w:pPr>
      <w:r>
        <w:rPr>
          <w:b/>
        </w:rPr>
        <w:t>Nutrition Consultant for Children</w:t>
      </w:r>
      <w:r>
        <w:rPr>
          <w:b/>
        </w:rPr>
        <w:br/>
      </w:r>
    </w:p>
    <w:p w14:paraId="75213EF5" w14:textId="77777777" w:rsidR="00F24A59" w:rsidRDefault="00F24A59" w:rsidP="00F24A59">
      <w:pPr>
        <w:numPr>
          <w:ilvl w:val="0"/>
          <w:numId w:val="363"/>
        </w:numPr>
        <w:rPr>
          <w:b/>
        </w:rPr>
      </w:pPr>
      <w:r>
        <w:rPr>
          <w:b/>
        </w:rPr>
        <w:t>Family Nutrition Coach</w:t>
      </w:r>
      <w:r>
        <w:rPr>
          <w:b/>
        </w:rPr>
        <w:br/>
      </w:r>
    </w:p>
    <w:p w14:paraId="177940F5" w14:textId="77777777" w:rsidR="00F24A59" w:rsidRDefault="00F24A59" w:rsidP="00F24A59">
      <w:pPr>
        <w:numPr>
          <w:ilvl w:val="0"/>
          <w:numId w:val="363"/>
        </w:numPr>
      </w:pPr>
      <w:r>
        <w:rPr>
          <w:b/>
        </w:rPr>
        <w:t>School/Preschool Meal Planner</w:t>
      </w:r>
      <w:r>
        <w:rPr>
          <w:b/>
        </w:rPr>
        <w:br/>
      </w:r>
    </w:p>
    <w:p w14:paraId="21BDA589" w14:textId="77777777" w:rsidR="00F24A59" w:rsidRDefault="00F24A59" w:rsidP="00F24A59">
      <w:pPr>
        <w:numPr>
          <w:ilvl w:val="0"/>
          <w:numId w:val="363"/>
        </w:numPr>
      </w:pPr>
      <w:r>
        <w:rPr>
          <w:b/>
        </w:rPr>
        <w:t>Tiffin Box Nutrition Advisor</w:t>
      </w:r>
      <w:r>
        <w:rPr>
          <w:b/>
        </w:rPr>
        <w:br/>
      </w:r>
    </w:p>
    <w:p w14:paraId="03844AE5" w14:textId="77777777" w:rsidR="00F24A59" w:rsidRDefault="00F24A59" w:rsidP="00F24A59">
      <w:pPr>
        <w:numPr>
          <w:ilvl w:val="0"/>
          <w:numId w:val="363"/>
        </w:numPr>
        <w:spacing w:after="240"/>
      </w:pPr>
      <w:r>
        <w:rPr>
          <w:b/>
        </w:rPr>
        <w:t>Nutrition Blogger or Educator</w:t>
      </w:r>
      <w:r>
        <w:rPr>
          <w:b/>
        </w:rPr>
        <w:br/>
      </w:r>
    </w:p>
    <w:p w14:paraId="0539E9AB" w14:textId="77777777" w:rsidR="00F24A59" w:rsidRDefault="00F24A59" w:rsidP="00F24A59">
      <w:pPr>
        <w:spacing w:before="240" w:after="240"/>
      </w:pPr>
      <w:r>
        <w:t>Perfect for those passionate about guiding families and children toward better food choices and long-term health.</w:t>
      </w:r>
    </w:p>
    <w:p w14:paraId="19C5FA9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B2C73C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🥗</w:t>
      </w:r>
      <w:r>
        <w:t xml:space="preserve"> </w:t>
      </w:r>
      <w:r>
        <w:rPr>
          <w:b/>
        </w:rPr>
        <w:t>Nutrition &amp; Wellness for Every Life Stage</w:t>
      </w:r>
    </w:p>
    <w:p w14:paraId="5361DD0D" w14:textId="77777777" w:rsidR="00F24A59" w:rsidRDefault="00F24A59" w:rsidP="00F24A59">
      <w:pPr>
        <w:numPr>
          <w:ilvl w:val="0"/>
          <w:numId w:val="340"/>
        </w:numPr>
        <w:spacing w:before="240"/>
      </w:pPr>
      <w:r>
        <w:t>Understand macronutrients, micronutrients, water, energy &amp; fiber</w:t>
      </w:r>
      <w:r>
        <w:br/>
      </w:r>
    </w:p>
    <w:p w14:paraId="6C6A1410" w14:textId="77777777" w:rsidR="00F24A59" w:rsidRDefault="00F24A59" w:rsidP="00F24A59">
      <w:pPr>
        <w:numPr>
          <w:ilvl w:val="0"/>
          <w:numId w:val="340"/>
        </w:numPr>
      </w:pPr>
      <w:r>
        <w:t xml:space="preserve">Learn basics of </w:t>
      </w:r>
      <w:r>
        <w:rPr>
          <w:b/>
        </w:rPr>
        <w:t>diets for children, adults, and pregnant women</w:t>
      </w:r>
      <w:r>
        <w:rPr>
          <w:b/>
        </w:rPr>
        <w:br/>
      </w:r>
    </w:p>
    <w:p w14:paraId="3C908992" w14:textId="77777777" w:rsidR="00F24A59" w:rsidRDefault="00F24A59" w:rsidP="00F24A59">
      <w:pPr>
        <w:numPr>
          <w:ilvl w:val="0"/>
          <w:numId w:val="340"/>
        </w:numPr>
      </w:pPr>
      <w:r>
        <w:t xml:space="preserve">Master the </w:t>
      </w:r>
      <w:r>
        <w:rPr>
          <w:b/>
        </w:rPr>
        <w:t>Recommended Dietary Allowances (RDA)</w:t>
      </w:r>
      <w:r>
        <w:t xml:space="preserve"> for Indian families</w:t>
      </w:r>
      <w:r>
        <w:br/>
      </w:r>
    </w:p>
    <w:p w14:paraId="0FFA8520" w14:textId="77777777" w:rsidR="00F24A59" w:rsidRDefault="00F24A59" w:rsidP="00F24A59">
      <w:pPr>
        <w:numPr>
          <w:ilvl w:val="0"/>
          <w:numId w:val="340"/>
        </w:numPr>
        <w:spacing w:after="240"/>
      </w:pPr>
      <w:r>
        <w:t xml:space="preserve">Identify and address </w:t>
      </w:r>
      <w:r>
        <w:rPr>
          <w:b/>
        </w:rPr>
        <w:t>common nutrient deficiencies in children</w:t>
      </w:r>
      <w:r>
        <w:rPr>
          <w:b/>
        </w:rPr>
        <w:br/>
      </w:r>
    </w:p>
    <w:p w14:paraId="18D1E35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👶</w:t>
      </w:r>
      <w:r>
        <w:t xml:space="preserve"> </w:t>
      </w:r>
      <w:r>
        <w:rPr>
          <w:b/>
        </w:rPr>
        <w:t>Child &amp; Maternal Nutrition</w:t>
      </w:r>
    </w:p>
    <w:p w14:paraId="470C05E1" w14:textId="77777777" w:rsidR="00F24A59" w:rsidRDefault="00F24A59" w:rsidP="00F24A59">
      <w:pPr>
        <w:numPr>
          <w:ilvl w:val="0"/>
          <w:numId w:val="183"/>
        </w:numPr>
        <w:spacing w:before="240"/>
      </w:pPr>
      <w:r>
        <w:t xml:space="preserve"> Learn about </w:t>
      </w:r>
      <w:r>
        <w:rPr>
          <w:b/>
        </w:rPr>
        <w:t>age-appropriate diets</w:t>
      </w:r>
      <w:r>
        <w:t xml:space="preserve"> for infants, preschoolers, and school-aged children</w:t>
      </w:r>
      <w:r>
        <w:br/>
      </w:r>
    </w:p>
    <w:p w14:paraId="334A7130" w14:textId="77777777" w:rsidR="00F24A59" w:rsidRDefault="00F24A59" w:rsidP="00F24A59">
      <w:pPr>
        <w:numPr>
          <w:ilvl w:val="0"/>
          <w:numId w:val="183"/>
        </w:numPr>
      </w:pPr>
      <w:r>
        <w:t xml:space="preserve">Design </w:t>
      </w:r>
      <w:r>
        <w:rPr>
          <w:b/>
        </w:rPr>
        <w:t>healthy tiffin recipes</w:t>
      </w:r>
      <w:r>
        <w:t xml:space="preserve"> for kids.</w:t>
      </w:r>
      <w:r>
        <w:br/>
      </w:r>
    </w:p>
    <w:p w14:paraId="49E52038" w14:textId="77777777" w:rsidR="00F24A59" w:rsidRDefault="00F24A59" w:rsidP="00F24A59">
      <w:pPr>
        <w:numPr>
          <w:ilvl w:val="0"/>
          <w:numId w:val="183"/>
        </w:numPr>
      </w:pPr>
      <w:r>
        <w:t xml:space="preserve">Support mothers for correct </w:t>
      </w:r>
      <w:r>
        <w:rPr>
          <w:b/>
        </w:rPr>
        <w:t>lactation and pregnancy diets</w:t>
      </w:r>
      <w:r>
        <w:rPr>
          <w:b/>
        </w:rPr>
        <w:br/>
      </w:r>
    </w:p>
    <w:p w14:paraId="7611DFC1" w14:textId="77777777" w:rsidR="00F24A59" w:rsidRDefault="00F24A59" w:rsidP="00F24A59">
      <w:pPr>
        <w:numPr>
          <w:ilvl w:val="0"/>
          <w:numId w:val="183"/>
        </w:numPr>
        <w:spacing w:after="240"/>
      </w:pPr>
      <w:r>
        <w:t xml:space="preserve">Learn about </w:t>
      </w:r>
      <w:r>
        <w:rPr>
          <w:b/>
        </w:rPr>
        <w:t>Indian government nutrition programs</w:t>
      </w:r>
      <w:r>
        <w:t xml:space="preserve"> for mothers and children</w:t>
      </w:r>
      <w:r>
        <w:br/>
      </w:r>
    </w:p>
    <w:p w14:paraId="26C1E00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b/>
        </w:rPr>
        <w:t>Practical Diet Planning Tools</w:t>
      </w:r>
    </w:p>
    <w:p w14:paraId="76BC628D" w14:textId="77777777" w:rsidR="00F24A59" w:rsidRDefault="00F24A59" w:rsidP="00F24A59">
      <w:pPr>
        <w:numPr>
          <w:ilvl w:val="0"/>
          <w:numId w:val="470"/>
        </w:numPr>
        <w:spacing w:before="240"/>
      </w:pPr>
      <w:r>
        <w:t xml:space="preserve">Understand </w:t>
      </w:r>
      <w:r>
        <w:rPr>
          <w:b/>
        </w:rPr>
        <w:t>food exchange lists</w:t>
      </w:r>
      <w:r>
        <w:t xml:space="preserve"> for flexible meal planning</w:t>
      </w:r>
      <w:r>
        <w:br/>
      </w:r>
    </w:p>
    <w:p w14:paraId="341DBEA6" w14:textId="77777777" w:rsidR="00F24A59" w:rsidRDefault="00F24A59" w:rsidP="00F24A59">
      <w:pPr>
        <w:numPr>
          <w:ilvl w:val="0"/>
          <w:numId w:val="470"/>
        </w:numPr>
        <w:spacing w:after="240"/>
      </w:pPr>
      <w:r>
        <w:t xml:space="preserve">Refer to </w:t>
      </w:r>
      <w:r>
        <w:rPr>
          <w:b/>
        </w:rPr>
        <w:t>nutrient tables</w:t>
      </w:r>
      <w:r>
        <w:t xml:space="preserve"> to ensure complete family wellness</w:t>
      </w:r>
      <w:r>
        <w:br/>
      </w:r>
      <w:r>
        <w:br/>
      </w:r>
    </w:p>
    <w:p w14:paraId="7427B0B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31B2F7C1" w14:textId="77777777" w:rsidR="00F24A59" w:rsidRDefault="00F24A59" w:rsidP="00F24A59">
      <w:pPr>
        <w:numPr>
          <w:ilvl w:val="0"/>
          <w:numId w:val="358"/>
        </w:numPr>
        <w:spacing w:before="240"/>
      </w:pPr>
      <w:r>
        <w:t xml:space="preserve">Guide clients through </w:t>
      </w:r>
      <w:r>
        <w:rPr>
          <w:b/>
        </w:rPr>
        <w:t>consultations for nutrition planning</w:t>
      </w:r>
      <w:r>
        <w:rPr>
          <w:b/>
        </w:rPr>
        <w:br/>
      </w:r>
    </w:p>
    <w:p w14:paraId="39D78573" w14:textId="77777777" w:rsidR="00F24A59" w:rsidRDefault="00F24A59" w:rsidP="00F24A59">
      <w:pPr>
        <w:numPr>
          <w:ilvl w:val="0"/>
          <w:numId w:val="358"/>
        </w:numPr>
      </w:pPr>
      <w:r>
        <w:t xml:space="preserve">Build confidence as a </w:t>
      </w:r>
      <w:r>
        <w:rPr>
          <w:b/>
        </w:rPr>
        <w:t>family wellness advisor or freelance consultant</w:t>
      </w:r>
      <w:r>
        <w:rPr>
          <w:b/>
        </w:rPr>
        <w:br/>
      </w:r>
    </w:p>
    <w:p w14:paraId="1C275A8E" w14:textId="77777777" w:rsidR="00F24A59" w:rsidRDefault="00F24A59" w:rsidP="00F24A59">
      <w:pPr>
        <w:numPr>
          <w:ilvl w:val="0"/>
          <w:numId w:val="358"/>
        </w:numPr>
        <w:spacing w:after="240"/>
      </w:pPr>
      <w:r>
        <w:t xml:space="preserve">Learn to </w:t>
      </w:r>
      <w:r>
        <w:rPr>
          <w:b/>
        </w:rPr>
        <w:t>communicate nutrition knowledge</w:t>
      </w:r>
      <w:r>
        <w:t xml:space="preserve"> clearly and simply</w:t>
      </w:r>
      <w:r>
        <w:br/>
      </w:r>
    </w:p>
    <w:p w14:paraId="2CC9C1E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53202C88" w14:textId="77777777" w:rsidR="00F24A59" w:rsidRDefault="00F24A59" w:rsidP="00F24A59">
      <w:pPr>
        <w:spacing w:before="240" w:after="240"/>
      </w:pPr>
      <w:r>
        <w:t>You’ll be awarded a</w:t>
      </w:r>
      <w:r>
        <w:br/>
        <w:t xml:space="preserve"> </w:t>
      </w:r>
      <w:r>
        <w:rPr>
          <w:b/>
        </w:rPr>
        <w:t>Certificate in Family Nutrition &amp; Child Wellness</w:t>
      </w:r>
      <w:r>
        <w:t xml:space="preserve">, officially recognizing you as a Nutrition Consultant for Children/ </w:t>
      </w:r>
      <w:r>
        <w:rPr>
          <w:b/>
        </w:rPr>
        <w:t>Child &amp; Family Health Coach</w:t>
      </w:r>
      <w:r>
        <w:t>.</w:t>
      </w:r>
    </w:p>
    <w:p w14:paraId="14593C0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E613548" w14:textId="77777777" w:rsidR="00F24A59" w:rsidRDefault="00F24A59" w:rsidP="00F24A59">
      <w:pPr>
        <w:spacing w:before="240" w:after="240"/>
      </w:pPr>
      <w:r>
        <w:t>This course is a perfect fit for:</w:t>
      </w:r>
    </w:p>
    <w:p w14:paraId="3245E958" w14:textId="77777777" w:rsidR="00F24A59" w:rsidRDefault="00F24A59" w:rsidP="00F24A59">
      <w:pPr>
        <w:numPr>
          <w:ilvl w:val="0"/>
          <w:numId w:val="248"/>
        </w:numPr>
        <w:spacing w:before="240"/>
      </w:pPr>
      <w:r>
        <w:rPr>
          <w:b/>
        </w:rPr>
        <w:t>Aspiring nutritionists or health educators</w:t>
      </w:r>
      <w:r>
        <w:rPr>
          <w:b/>
        </w:rPr>
        <w:br/>
      </w:r>
    </w:p>
    <w:p w14:paraId="3F1594CF" w14:textId="77777777" w:rsidR="00F24A59" w:rsidRDefault="00F24A59" w:rsidP="00F24A59">
      <w:pPr>
        <w:numPr>
          <w:ilvl w:val="0"/>
          <w:numId w:val="248"/>
        </w:numPr>
      </w:pPr>
      <w:r>
        <w:rPr>
          <w:b/>
        </w:rPr>
        <w:t>Moms or moms-to-be</w:t>
      </w:r>
      <w:r>
        <w:t xml:space="preserve"> who want to manage nutrition at home</w:t>
      </w:r>
      <w:r>
        <w:br/>
      </w:r>
    </w:p>
    <w:p w14:paraId="39FA99BF" w14:textId="77777777" w:rsidR="00F24A59" w:rsidRDefault="00F24A59" w:rsidP="00F24A59">
      <w:pPr>
        <w:numPr>
          <w:ilvl w:val="0"/>
          <w:numId w:val="248"/>
        </w:numPr>
      </w:pPr>
      <w:r>
        <w:rPr>
          <w:b/>
        </w:rPr>
        <w:t>Fitness professionals</w:t>
      </w:r>
      <w:r>
        <w:t xml:space="preserve"> adding child &amp; maternal nutrition to their portfolio</w:t>
      </w:r>
      <w:r>
        <w:br/>
      </w:r>
    </w:p>
    <w:p w14:paraId="5DE91857" w14:textId="77777777" w:rsidR="00F24A59" w:rsidRDefault="00F24A59" w:rsidP="00F24A59">
      <w:pPr>
        <w:numPr>
          <w:ilvl w:val="0"/>
          <w:numId w:val="248"/>
        </w:numPr>
      </w:pPr>
      <w:r>
        <w:rPr>
          <w:b/>
        </w:rPr>
        <w:t>Preschool/kindergarten owners or teachers</w:t>
      </w:r>
      <w:r>
        <w:rPr>
          <w:b/>
        </w:rPr>
        <w:br/>
      </w:r>
    </w:p>
    <w:p w14:paraId="5257A748" w14:textId="77777777" w:rsidR="00F24A59" w:rsidRDefault="00F24A59" w:rsidP="00F24A59">
      <w:pPr>
        <w:numPr>
          <w:ilvl w:val="0"/>
          <w:numId w:val="248"/>
        </w:numPr>
        <w:spacing w:after="240"/>
      </w:pPr>
      <w:r>
        <w:rPr>
          <w:b/>
        </w:rPr>
        <w:t>Anyone passionate about healthy family living and food awareness</w:t>
      </w:r>
    </w:p>
    <w:p w14:paraId="07B961A8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 </w:t>
      </w:r>
      <w:r>
        <w:rPr>
          <w:rFonts w:ascii="Calibri" w:eastAsia="Calibri" w:hAnsi="Calibri" w:cs="Calibri"/>
          <w:b/>
          <w:sz w:val="24"/>
          <w:szCs w:val="24"/>
        </w:rPr>
        <w:t>Nutrition for Mental &amp; Emotional Wellness Course</w:t>
      </w:r>
    </w:p>
    <w:p w14:paraId="6DE41E1B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  <w:t xml:space="preserve"> </w:t>
      </w:r>
      <w:r>
        <w:t>OCQ100</w:t>
      </w:r>
    </w:p>
    <w:p w14:paraId="6363D4DD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1 Month</w:t>
      </w:r>
    </w:p>
    <w:p w14:paraId="07EA0113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3737E0C3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Certified As:</w:t>
      </w:r>
      <w:r>
        <w:rPr>
          <w:b/>
        </w:rPr>
        <w:br/>
      </w:r>
      <w:r>
        <w:t xml:space="preserve"> Mental Wellness Nutritionist</w:t>
      </w:r>
    </w:p>
    <w:p w14:paraId="75B66EC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💼</w:t>
      </w:r>
      <w:r>
        <w:rPr>
          <w:b/>
        </w:rPr>
        <w:t xml:space="preserve"> What You Can Become After This Course</w:t>
      </w:r>
    </w:p>
    <w:p w14:paraId="72C4D59B" w14:textId="77777777" w:rsidR="00F24A59" w:rsidRDefault="00F24A59" w:rsidP="00F24A59">
      <w:pPr>
        <w:spacing w:before="240" w:after="240"/>
      </w:pPr>
      <w:r>
        <w:t>This course opens doors to career paths that bridge nutrition and emotional wellbeing. After completion, you can step into meaningful roles such as:</w:t>
      </w:r>
    </w:p>
    <w:p w14:paraId="04438B2E" w14:textId="77777777" w:rsidR="00F24A59" w:rsidRDefault="00F24A59" w:rsidP="00F24A59">
      <w:pPr>
        <w:numPr>
          <w:ilvl w:val="0"/>
          <w:numId w:val="347"/>
        </w:numPr>
        <w:spacing w:before="240"/>
      </w:pPr>
      <w:r>
        <w:t>Certified Mental Wellness Nutritionist</w:t>
      </w:r>
      <w:r>
        <w:br/>
      </w:r>
    </w:p>
    <w:p w14:paraId="2E3F1E88" w14:textId="77777777" w:rsidR="00F24A59" w:rsidRDefault="00F24A59" w:rsidP="00F24A59">
      <w:pPr>
        <w:numPr>
          <w:ilvl w:val="0"/>
          <w:numId w:val="347"/>
        </w:numPr>
      </w:pPr>
      <w:r>
        <w:t>Emotional Wellness Coach</w:t>
      </w:r>
      <w:r>
        <w:br/>
      </w:r>
    </w:p>
    <w:p w14:paraId="4683116F" w14:textId="77777777" w:rsidR="00F24A59" w:rsidRDefault="00F24A59" w:rsidP="00F24A59">
      <w:pPr>
        <w:numPr>
          <w:ilvl w:val="0"/>
          <w:numId w:val="347"/>
        </w:numPr>
      </w:pPr>
      <w:r>
        <w:t>Mindful Eating Consultant</w:t>
      </w:r>
      <w:r>
        <w:br/>
      </w:r>
    </w:p>
    <w:p w14:paraId="2D40BAD9" w14:textId="77777777" w:rsidR="00F24A59" w:rsidRDefault="00F24A59" w:rsidP="00F24A59">
      <w:pPr>
        <w:numPr>
          <w:ilvl w:val="0"/>
          <w:numId w:val="347"/>
        </w:numPr>
      </w:pPr>
      <w:r>
        <w:t>Wellness Educator or Speaker</w:t>
      </w:r>
      <w:r>
        <w:br/>
      </w:r>
    </w:p>
    <w:p w14:paraId="274CE369" w14:textId="77777777" w:rsidR="00F24A59" w:rsidRDefault="00F24A59" w:rsidP="00F24A59">
      <w:pPr>
        <w:numPr>
          <w:ilvl w:val="0"/>
          <w:numId w:val="347"/>
        </w:numPr>
        <w:spacing w:after="240"/>
      </w:pPr>
      <w:r>
        <w:t>Mental Health Advisor with Nutrition Focus</w:t>
      </w:r>
      <w:r>
        <w:br/>
      </w:r>
    </w:p>
    <w:p w14:paraId="4BBCFF0C" w14:textId="77777777" w:rsidR="00F24A59" w:rsidRDefault="00F24A59" w:rsidP="00F24A59">
      <w:pPr>
        <w:spacing w:before="240" w:after="240"/>
      </w:pPr>
      <w:r>
        <w:t xml:space="preserve">You’ll be empowered to guide individuals in improving mood, energy, and focus—simply by eating right. </w:t>
      </w:r>
    </w:p>
    <w:p w14:paraId="2C91494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lastRenderedPageBreak/>
        <w:t>🔧</w:t>
      </w:r>
      <w:r>
        <w:rPr>
          <w:b/>
        </w:rPr>
        <w:t xml:space="preserve"> Skills You Will Learn</w:t>
      </w:r>
    </w:p>
    <w:p w14:paraId="5CB4DB12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  <w:b/>
        </w:rPr>
        <w:t>🧠</w:t>
      </w:r>
      <w:r>
        <w:t xml:space="preserve"> Nutrition for Brain &amp; Emotional Health</w:t>
      </w:r>
    </w:p>
    <w:p w14:paraId="214516CF" w14:textId="77777777" w:rsidR="00F24A59" w:rsidRDefault="00F24A59" w:rsidP="00F24A59">
      <w:pPr>
        <w:numPr>
          <w:ilvl w:val="0"/>
          <w:numId w:val="393"/>
        </w:numPr>
        <w:spacing w:before="240"/>
      </w:pPr>
      <w:r>
        <w:t>Understand how nutrients impact brain function and mood</w:t>
      </w:r>
      <w:r>
        <w:br/>
      </w:r>
    </w:p>
    <w:p w14:paraId="7288D1CC" w14:textId="77777777" w:rsidR="00F24A59" w:rsidRDefault="00F24A59" w:rsidP="00F24A59">
      <w:pPr>
        <w:numPr>
          <w:ilvl w:val="0"/>
          <w:numId w:val="393"/>
        </w:numPr>
      </w:pPr>
      <w:r>
        <w:t>Identify key vitamins, minerals, and foods for mental clarity and calm</w:t>
      </w:r>
      <w:r>
        <w:br/>
      </w:r>
    </w:p>
    <w:p w14:paraId="05E56DB5" w14:textId="77777777" w:rsidR="00F24A59" w:rsidRDefault="00F24A59" w:rsidP="00F24A59">
      <w:pPr>
        <w:numPr>
          <w:ilvl w:val="0"/>
          <w:numId w:val="393"/>
        </w:numPr>
        <w:spacing w:after="240"/>
      </w:pPr>
      <w:r>
        <w:t>Learn about dietary patterns that improve emotional stability and reduce anxiety/depression</w:t>
      </w:r>
      <w:r>
        <w:br/>
      </w:r>
    </w:p>
    <w:p w14:paraId="4DAE702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🍽️</w:t>
      </w:r>
      <w:r>
        <w:rPr>
          <w:b/>
        </w:rPr>
        <w:t xml:space="preserve"> Mindful Eating &amp; Lifestyle Integration</w:t>
      </w:r>
    </w:p>
    <w:p w14:paraId="38105E62" w14:textId="77777777" w:rsidR="00F24A59" w:rsidRDefault="00F24A59" w:rsidP="00F24A59">
      <w:pPr>
        <w:spacing w:before="240" w:after="240"/>
        <w:ind w:left="720"/>
      </w:pPr>
      <w:r>
        <w:t>Explore the practice of mindful eating and how it supports emotional regulation</w:t>
      </w:r>
      <w:r>
        <w:br/>
      </w:r>
      <w:r>
        <w:br/>
      </w:r>
    </w:p>
    <w:p w14:paraId="67019883" w14:textId="77777777" w:rsidR="00F24A59" w:rsidRDefault="00F24A59" w:rsidP="00F24A59">
      <w:pPr>
        <w:numPr>
          <w:ilvl w:val="0"/>
          <w:numId w:val="584"/>
        </w:numPr>
        <w:spacing w:before="240" w:after="240"/>
      </w:pPr>
      <w:r>
        <w:t>Combine nutrition with lifestyle tools for better sleep, stress management, and focus</w:t>
      </w:r>
      <w:r>
        <w:br/>
      </w:r>
    </w:p>
    <w:p w14:paraId="4344BB4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🗣</w:t>
      </w:r>
      <w:r>
        <w:rPr>
          <w:b/>
        </w:rPr>
        <w:t xml:space="preserve"> Soft Skills &amp; Professional Training</w:t>
      </w:r>
    </w:p>
    <w:p w14:paraId="3ED2270E" w14:textId="77777777" w:rsidR="00F24A59" w:rsidRDefault="00F24A59" w:rsidP="00F24A59">
      <w:pPr>
        <w:numPr>
          <w:ilvl w:val="0"/>
          <w:numId w:val="749"/>
        </w:numPr>
        <w:spacing w:before="240"/>
      </w:pPr>
      <w:r>
        <w:t>Gain skills for empathetic client consultations</w:t>
      </w:r>
      <w:r>
        <w:br/>
      </w:r>
    </w:p>
    <w:p w14:paraId="1F3112C3" w14:textId="77777777" w:rsidR="00F24A59" w:rsidRDefault="00F24A59" w:rsidP="00F24A59">
      <w:pPr>
        <w:numPr>
          <w:ilvl w:val="0"/>
          <w:numId w:val="749"/>
        </w:numPr>
      </w:pPr>
      <w:r>
        <w:t>Learn how to build trust and guide behavior change</w:t>
      </w:r>
      <w:r>
        <w:br/>
      </w:r>
    </w:p>
    <w:p w14:paraId="38A9920A" w14:textId="77777777" w:rsidR="00F24A59" w:rsidRDefault="00F24A59" w:rsidP="00F24A59">
      <w:pPr>
        <w:numPr>
          <w:ilvl w:val="0"/>
          <w:numId w:val="749"/>
        </w:numPr>
        <w:spacing w:after="240"/>
      </w:pPr>
      <w:r>
        <w:t>Improve communication and counseling techniques in a wellness setting</w:t>
      </w:r>
    </w:p>
    <w:p w14:paraId="5C54633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🏅</w:t>
      </w:r>
      <w:r>
        <w:rPr>
          <w:b/>
        </w:rPr>
        <w:t xml:space="preserve"> Certificate You’ll Receive</w:t>
      </w:r>
    </w:p>
    <w:p w14:paraId="2C704B05" w14:textId="77777777" w:rsidR="00F24A59" w:rsidRDefault="00F24A59" w:rsidP="00F24A59">
      <w:pPr>
        <w:spacing w:before="240" w:after="240"/>
      </w:pPr>
      <w:r>
        <w:t>Upon completion, you’ll be awarded a</w:t>
      </w:r>
      <w:r>
        <w:br/>
      </w:r>
      <w:r>
        <w:rPr>
          <w:b/>
        </w:rPr>
        <w:t xml:space="preserve"> Certificate in Nutrition for Mental &amp; Emotional Wellness</w:t>
      </w:r>
      <w:r>
        <w:t>, officially recognizing you as a Mental Wellness Nutritionist.</w:t>
      </w:r>
    </w:p>
    <w:p w14:paraId="6AFABE3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  <w:b/>
        </w:rPr>
        <w:t>👩</w:t>
      </w:r>
      <w:r>
        <w:rPr>
          <w:b/>
        </w:rPr>
        <w:t>‍</w:t>
      </w:r>
      <w:r>
        <w:rPr>
          <w:rFonts w:ascii="Apple Color Emoji" w:hAnsi="Apple Color Emoji" w:cs="Apple Color Emoji"/>
          <w:b/>
        </w:rPr>
        <w:t>🎓</w:t>
      </w:r>
      <w:r>
        <w:rPr>
          <w:b/>
        </w:rPr>
        <w:t xml:space="preserve"> Who This Course Is For</w:t>
      </w:r>
    </w:p>
    <w:p w14:paraId="305FC45B" w14:textId="77777777" w:rsidR="00F24A59" w:rsidRDefault="00F24A59" w:rsidP="00F24A59">
      <w:pPr>
        <w:spacing w:before="240" w:after="240"/>
      </w:pPr>
      <w:r>
        <w:t>Ideal for:</w:t>
      </w:r>
    </w:p>
    <w:p w14:paraId="64FCAD73" w14:textId="77777777" w:rsidR="00F24A59" w:rsidRDefault="00F24A59" w:rsidP="00F24A59">
      <w:pPr>
        <w:numPr>
          <w:ilvl w:val="0"/>
          <w:numId w:val="564"/>
        </w:numPr>
        <w:spacing w:before="240"/>
      </w:pPr>
      <w:r>
        <w:t>Aspiring nutritionists and health coaches</w:t>
      </w:r>
      <w:r>
        <w:br/>
      </w:r>
    </w:p>
    <w:p w14:paraId="4C96FF2D" w14:textId="77777777" w:rsidR="00F24A59" w:rsidRDefault="00F24A59" w:rsidP="00F24A59">
      <w:pPr>
        <w:numPr>
          <w:ilvl w:val="0"/>
          <w:numId w:val="564"/>
        </w:numPr>
      </w:pPr>
      <w:r>
        <w:t>Mental health practitioners looking to integrate nutritional knowledge</w:t>
      </w:r>
      <w:r>
        <w:br/>
      </w:r>
    </w:p>
    <w:p w14:paraId="57C8387D" w14:textId="77777777" w:rsidR="00F24A59" w:rsidRDefault="00F24A59" w:rsidP="00F24A59">
      <w:pPr>
        <w:numPr>
          <w:ilvl w:val="0"/>
          <w:numId w:val="564"/>
        </w:numPr>
      </w:pPr>
      <w:r>
        <w:t>Teachers, counselors, yoga or meditation instructors</w:t>
      </w:r>
      <w:r>
        <w:br/>
      </w:r>
    </w:p>
    <w:p w14:paraId="372BF6C4" w14:textId="77777777" w:rsidR="00F24A59" w:rsidRDefault="00F24A59" w:rsidP="00F24A59">
      <w:pPr>
        <w:numPr>
          <w:ilvl w:val="0"/>
          <w:numId w:val="564"/>
        </w:numPr>
      </w:pPr>
      <w:r>
        <w:lastRenderedPageBreak/>
        <w:t>Parents or individuals managing stress, anxiety, or emotional eating</w:t>
      </w:r>
      <w:r>
        <w:br/>
      </w:r>
    </w:p>
    <w:p w14:paraId="2CA69180" w14:textId="77777777" w:rsidR="00F24A59" w:rsidRDefault="00F24A59" w:rsidP="00F24A59">
      <w:pPr>
        <w:numPr>
          <w:ilvl w:val="0"/>
          <w:numId w:val="564"/>
        </w:numPr>
        <w:spacing w:after="240"/>
      </w:pPr>
      <w:r>
        <w:t>Anyone passionate about wellness and mental health from a food-first perspective</w:t>
      </w:r>
      <w:r>
        <w:br/>
      </w:r>
    </w:p>
    <w:p w14:paraId="0D289C3E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 </w:t>
      </w:r>
      <w:r>
        <w:rPr>
          <w:rFonts w:ascii="Calibri" w:eastAsia="Calibri" w:hAnsi="Calibri" w:cs="Calibri"/>
          <w:b/>
        </w:rPr>
        <w:t>Weight Management &amp; Body Transformation Program</w:t>
      </w:r>
    </w:p>
    <w:p w14:paraId="69FEA799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OCQ32</w:t>
      </w:r>
    </w:p>
    <w:p w14:paraId="697097CF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3 Months</w:t>
      </w:r>
    </w:p>
    <w:p w14:paraId="1F7CCA60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116C871D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Weight Management Coach</w:t>
      </w:r>
    </w:p>
    <w:p w14:paraId="0B882CE5" w14:textId="77777777" w:rsidR="00F24A59" w:rsidRDefault="00F24A59" w:rsidP="00F24A59">
      <w:pPr>
        <w:spacing w:before="240" w:after="240"/>
      </w:pPr>
    </w:p>
    <w:p w14:paraId="022EFA0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F399D4D" w14:textId="77777777" w:rsidR="00F24A59" w:rsidRDefault="00F24A59" w:rsidP="00F24A59">
      <w:pPr>
        <w:spacing w:before="240" w:after="240"/>
      </w:pPr>
      <w:r>
        <w:t>By the end of this course, you'll be equipped to work as a wellness advisor or weight management coach, helping people reach their fitness goals through diet, lifestyle, and behavior changes. Career paths include:</w:t>
      </w:r>
    </w:p>
    <w:p w14:paraId="405481DF" w14:textId="77777777" w:rsidR="00F24A59" w:rsidRDefault="00F24A59" w:rsidP="00F24A59">
      <w:pPr>
        <w:numPr>
          <w:ilvl w:val="0"/>
          <w:numId w:val="757"/>
        </w:numPr>
        <w:spacing w:before="240"/>
      </w:pPr>
      <w:r>
        <w:rPr>
          <w:b/>
        </w:rPr>
        <w:t>Weight Management Coach</w:t>
      </w:r>
      <w:r>
        <w:rPr>
          <w:b/>
        </w:rPr>
        <w:br/>
      </w:r>
    </w:p>
    <w:p w14:paraId="05070BE7" w14:textId="77777777" w:rsidR="00F24A59" w:rsidRDefault="00F24A59" w:rsidP="00F24A59">
      <w:pPr>
        <w:numPr>
          <w:ilvl w:val="0"/>
          <w:numId w:val="757"/>
        </w:numPr>
      </w:pPr>
      <w:r>
        <w:rPr>
          <w:b/>
        </w:rPr>
        <w:t>Diet &amp; Nutrition Advisor</w:t>
      </w:r>
      <w:r>
        <w:rPr>
          <w:b/>
        </w:rPr>
        <w:br/>
      </w:r>
    </w:p>
    <w:p w14:paraId="7A603FC2" w14:textId="77777777" w:rsidR="00F24A59" w:rsidRDefault="00F24A59" w:rsidP="00F24A59">
      <w:pPr>
        <w:numPr>
          <w:ilvl w:val="0"/>
          <w:numId w:val="757"/>
        </w:numPr>
      </w:pPr>
      <w:r>
        <w:rPr>
          <w:b/>
        </w:rPr>
        <w:t>Fitness &amp; Wellness Consultant</w:t>
      </w:r>
      <w:r>
        <w:rPr>
          <w:b/>
        </w:rPr>
        <w:br/>
      </w:r>
    </w:p>
    <w:p w14:paraId="597AE113" w14:textId="77777777" w:rsidR="00F24A59" w:rsidRDefault="00F24A59" w:rsidP="00F24A59">
      <w:pPr>
        <w:numPr>
          <w:ilvl w:val="0"/>
          <w:numId w:val="757"/>
        </w:numPr>
      </w:pPr>
      <w:r>
        <w:rPr>
          <w:b/>
        </w:rPr>
        <w:t>Personal Health Coach</w:t>
      </w:r>
      <w:r>
        <w:rPr>
          <w:b/>
        </w:rPr>
        <w:br/>
      </w:r>
    </w:p>
    <w:p w14:paraId="5A196972" w14:textId="77777777" w:rsidR="00F24A59" w:rsidRDefault="00F24A59" w:rsidP="00F24A59">
      <w:pPr>
        <w:numPr>
          <w:ilvl w:val="0"/>
          <w:numId w:val="757"/>
        </w:numPr>
        <w:spacing w:after="240"/>
      </w:pPr>
      <w:r>
        <w:rPr>
          <w:b/>
        </w:rPr>
        <w:t>Supportive Role in Gyms, Spas &amp; Wellness Retreats</w:t>
      </w:r>
      <w:r>
        <w:rPr>
          <w:b/>
        </w:rPr>
        <w:br/>
      </w:r>
    </w:p>
    <w:p w14:paraId="1BEF289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0F3D03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🥗</w:t>
      </w:r>
      <w:r>
        <w:t xml:space="preserve"> </w:t>
      </w:r>
      <w:r>
        <w:rPr>
          <w:b/>
        </w:rPr>
        <w:t>Nutrition &amp; Weight Control</w:t>
      </w:r>
    </w:p>
    <w:p w14:paraId="64888947" w14:textId="77777777" w:rsidR="00F24A59" w:rsidRDefault="00F24A59" w:rsidP="00F24A59">
      <w:pPr>
        <w:numPr>
          <w:ilvl w:val="0"/>
          <w:numId w:val="636"/>
        </w:numPr>
        <w:spacing w:before="240"/>
      </w:pPr>
      <w:r>
        <w:t xml:space="preserve">Understand </w:t>
      </w:r>
      <w:r>
        <w:rPr>
          <w:b/>
        </w:rPr>
        <w:t>malnutrition, underweight, and obesity</w:t>
      </w:r>
      <w:r>
        <w:rPr>
          <w:b/>
        </w:rPr>
        <w:br/>
      </w:r>
    </w:p>
    <w:p w14:paraId="65074FD1" w14:textId="77777777" w:rsidR="00F24A59" w:rsidRDefault="00F24A59" w:rsidP="00F24A59">
      <w:pPr>
        <w:numPr>
          <w:ilvl w:val="0"/>
          <w:numId w:val="636"/>
        </w:numPr>
      </w:pPr>
      <w:r>
        <w:t>Learn about the Dietary requirements  for different body types</w:t>
      </w:r>
      <w:r>
        <w:br/>
      </w:r>
    </w:p>
    <w:p w14:paraId="648DFBC3" w14:textId="77777777" w:rsidR="00F24A59" w:rsidRDefault="00F24A59" w:rsidP="00F24A59">
      <w:pPr>
        <w:numPr>
          <w:ilvl w:val="0"/>
          <w:numId w:val="636"/>
        </w:numPr>
      </w:pPr>
      <w:r>
        <w:lastRenderedPageBreak/>
        <w:t xml:space="preserve">Explore the facts behind </w:t>
      </w:r>
      <w:r>
        <w:rPr>
          <w:b/>
        </w:rPr>
        <w:t>fad diets</w:t>
      </w:r>
      <w:r>
        <w:t xml:space="preserve"> and </w:t>
      </w:r>
      <w:r>
        <w:rPr>
          <w:b/>
        </w:rPr>
        <w:t>ketosis</w:t>
      </w:r>
      <w:r>
        <w:rPr>
          <w:b/>
        </w:rPr>
        <w:br/>
      </w:r>
    </w:p>
    <w:p w14:paraId="360044D4" w14:textId="77777777" w:rsidR="00F24A59" w:rsidRDefault="00F24A59" w:rsidP="00F24A59">
      <w:pPr>
        <w:numPr>
          <w:ilvl w:val="0"/>
          <w:numId w:val="636"/>
        </w:numPr>
        <w:spacing w:after="240"/>
      </w:pPr>
      <w:r>
        <w:t xml:space="preserve">Get trained in </w:t>
      </w:r>
      <w:r>
        <w:rPr>
          <w:b/>
        </w:rPr>
        <w:t>nutrient metabolism</w:t>
      </w:r>
      <w:r>
        <w:t xml:space="preserve"> and its role in managing weight</w:t>
      </w:r>
      <w:r>
        <w:br/>
      </w:r>
    </w:p>
    <w:p w14:paraId="435D3C7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📏</w:t>
      </w:r>
      <w:r>
        <w:t xml:space="preserve"> </w:t>
      </w:r>
      <w:r>
        <w:rPr>
          <w:b/>
        </w:rPr>
        <w:t>Body Assessment &amp; Practical Tools</w:t>
      </w:r>
    </w:p>
    <w:p w14:paraId="6AE4F3E6" w14:textId="77777777" w:rsidR="00F24A59" w:rsidRDefault="00F24A59" w:rsidP="00F24A59">
      <w:pPr>
        <w:numPr>
          <w:ilvl w:val="0"/>
          <w:numId w:val="488"/>
        </w:numPr>
        <w:spacing w:before="240"/>
      </w:pPr>
      <w:r>
        <w:t xml:space="preserve">Learn how to measure </w:t>
      </w:r>
      <w:r>
        <w:rPr>
          <w:b/>
        </w:rPr>
        <w:t>BMI, IBW, MUAC, height &amp; weight</w:t>
      </w:r>
      <w:r>
        <w:rPr>
          <w:b/>
        </w:rPr>
        <w:br/>
      </w:r>
    </w:p>
    <w:p w14:paraId="6C6D9C83" w14:textId="77777777" w:rsidR="00F24A59" w:rsidRDefault="00F24A59" w:rsidP="00F24A59">
      <w:pPr>
        <w:numPr>
          <w:ilvl w:val="0"/>
          <w:numId w:val="488"/>
        </w:numPr>
      </w:pPr>
      <w:r>
        <w:t xml:space="preserve">Conduct </w:t>
      </w:r>
      <w:r>
        <w:rPr>
          <w:b/>
        </w:rPr>
        <w:t>body weight analysis</w:t>
      </w:r>
      <w:r>
        <w:t xml:space="preserve"> and dietary file preparation</w:t>
      </w:r>
      <w:r>
        <w:br/>
      </w:r>
    </w:p>
    <w:p w14:paraId="441A4540" w14:textId="77777777" w:rsidR="00F24A59" w:rsidRDefault="00F24A59" w:rsidP="00F24A59">
      <w:pPr>
        <w:numPr>
          <w:ilvl w:val="0"/>
          <w:numId w:val="488"/>
        </w:numPr>
      </w:pPr>
      <w:r>
        <w:t xml:space="preserve">Explore </w:t>
      </w:r>
      <w:r>
        <w:rPr>
          <w:b/>
        </w:rPr>
        <w:t>standard food measurements</w:t>
      </w:r>
      <w:r>
        <w:t xml:space="preserve"> for daily use</w:t>
      </w:r>
      <w:r>
        <w:br/>
      </w:r>
    </w:p>
    <w:p w14:paraId="3EDF853D" w14:textId="77777777" w:rsidR="00F24A59" w:rsidRDefault="00F24A59" w:rsidP="00F24A59">
      <w:pPr>
        <w:numPr>
          <w:ilvl w:val="0"/>
          <w:numId w:val="488"/>
        </w:numPr>
        <w:spacing w:after="240"/>
      </w:pPr>
      <w:r>
        <w:t xml:space="preserve">Design fitness routines with effective </w:t>
      </w:r>
      <w:r>
        <w:rPr>
          <w:b/>
        </w:rPr>
        <w:t>postures/exercises for weight gain/loss</w:t>
      </w:r>
      <w:r>
        <w:rPr>
          <w:b/>
        </w:rPr>
        <w:br/>
      </w:r>
    </w:p>
    <w:p w14:paraId="2007389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50130B57" w14:textId="77777777" w:rsidR="00F24A59" w:rsidRDefault="00F24A59" w:rsidP="00F24A59">
      <w:pPr>
        <w:numPr>
          <w:ilvl w:val="0"/>
          <w:numId w:val="663"/>
        </w:numPr>
        <w:spacing w:before="240"/>
      </w:pPr>
      <w:r>
        <w:t xml:space="preserve">Conduct </w:t>
      </w:r>
      <w:r>
        <w:rPr>
          <w:b/>
        </w:rPr>
        <w:t>diet counseling sessions</w:t>
      </w:r>
      <w:r>
        <w:rPr>
          <w:b/>
        </w:rPr>
        <w:br/>
      </w:r>
    </w:p>
    <w:p w14:paraId="05A6E692" w14:textId="77777777" w:rsidR="00F24A59" w:rsidRDefault="00F24A59" w:rsidP="00F24A59">
      <w:pPr>
        <w:numPr>
          <w:ilvl w:val="0"/>
          <w:numId w:val="663"/>
        </w:numPr>
      </w:pPr>
      <w:r>
        <w:t xml:space="preserve">Practice </w:t>
      </w:r>
      <w:r>
        <w:rPr>
          <w:b/>
        </w:rPr>
        <w:t>goal setting and client motivation techniques</w:t>
      </w:r>
      <w:r>
        <w:rPr>
          <w:b/>
        </w:rPr>
        <w:br/>
      </w:r>
    </w:p>
    <w:p w14:paraId="6EE819F8" w14:textId="77777777" w:rsidR="00F24A59" w:rsidRDefault="00F24A59" w:rsidP="00F24A59">
      <w:pPr>
        <w:numPr>
          <w:ilvl w:val="0"/>
          <w:numId w:val="663"/>
        </w:numPr>
      </w:pPr>
      <w:r>
        <w:t xml:space="preserve">Learn how to </w:t>
      </w:r>
      <w:r>
        <w:rPr>
          <w:b/>
        </w:rPr>
        <w:t>prepare diet plans for both obese and underweight clients</w:t>
      </w:r>
      <w:r>
        <w:rPr>
          <w:b/>
        </w:rPr>
        <w:br/>
      </w:r>
    </w:p>
    <w:p w14:paraId="5939425E" w14:textId="77777777" w:rsidR="00F24A59" w:rsidRDefault="00F24A59" w:rsidP="00F24A59">
      <w:pPr>
        <w:numPr>
          <w:ilvl w:val="0"/>
          <w:numId w:val="663"/>
        </w:numPr>
        <w:spacing w:after="240"/>
      </w:pPr>
      <w:r>
        <w:t xml:space="preserve">Gain confidence through </w:t>
      </w:r>
      <w:r>
        <w:rPr>
          <w:b/>
        </w:rPr>
        <w:t>real-world practice and events</w:t>
      </w:r>
    </w:p>
    <w:p w14:paraId="04B3F2F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067D5111" w14:textId="77777777" w:rsidR="00F24A59" w:rsidRDefault="00F24A59" w:rsidP="00F24A59">
      <w:pPr>
        <w:spacing w:before="240" w:after="240"/>
      </w:pPr>
      <w:r>
        <w:t>You will be awarded the</w:t>
      </w:r>
      <w:r>
        <w:br/>
        <w:t xml:space="preserve"> </w:t>
      </w:r>
      <w:r>
        <w:rPr>
          <w:b/>
        </w:rPr>
        <w:t>Certificate in Weight Management</w:t>
      </w:r>
      <w:r>
        <w:t>,</w:t>
      </w:r>
      <w:r>
        <w:br/>
        <w:t xml:space="preserve"> recognizing your ability to work as a trained </w:t>
      </w:r>
      <w:r>
        <w:rPr>
          <w:b/>
        </w:rPr>
        <w:t>Weight Management Coach</w:t>
      </w:r>
      <w:r>
        <w:t>.</w:t>
      </w:r>
    </w:p>
    <w:p w14:paraId="109BB06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FCB0DE0" w14:textId="77777777" w:rsidR="00F24A59" w:rsidRDefault="00F24A59" w:rsidP="00F24A59">
      <w:pPr>
        <w:spacing w:before="240" w:after="240"/>
      </w:pPr>
      <w:r>
        <w:t>This course is ideal for:</w:t>
      </w:r>
    </w:p>
    <w:p w14:paraId="6BE01587" w14:textId="77777777" w:rsidR="00F24A59" w:rsidRDefault="00F24A59" w:rsidP="00F24A59">
      <w:pPr>
        <w:numPr>
          <w:ilvl w:val="0"/>
          <w:numId w:val="659"/>
        </w:numPr>
        <w:spacing w:before="240"/>
      </w:pPr>
      <w:r>
        <w:rPr>
          <w:b/>
        </w:rPr>
        <w:t>Health-conscious individuals</w:t>
      </w:r>
      <w:r>
        <w:t xml:space="preserve"> wanting to guide others</w:t>
      </w:r>
      <w:r>
        <w:br/>
      </w:r>
    </w:p>
    <w:p w14:paraId="0EA6BD01" w14:textId="77777777" w:rsidR="00F24A59" w:rsidRDefault="00F24A59" w:rsidP="00F24A59">
      <w:pPr>
        <w:numPr>
          <w:ilvl w:val="0"/>
          <w:numId w:val="659"/>
        </w:numPr>
      </w:pPr>
      <w:r>
        <w:rPr>
          <w:b/>
        </w:rPr>
        <w:t>Fitness trainers and gym coaches</w:t>
      </w:r>
      <w:r>
        <w:rPr>
          <w:b/>
        </w:rPr>
        <w:br/>
      </w:r>
    </w:p>
    <w:p w14:paraId="2DAD847D" w14:textId="77777777" w:rsidR="00F24A59" w:rsidRDefault="00F24A59" w:rsidP="00F24A59">
      <w:pPr>
        <w:numPr>
          <w:ilvl w:val="0"/>
          <w:numId w:val="659"/>
        </w:numPr>
      </w:pPr>
      <w:r>
        <w:rPr>
          <w:b/>
        </w:rPr>
        <w:t>Freelancers and wellness bloggers</w:t>
      </w:r>
      <w:r>
        <w:rPr>
          <w:b/>
        </w:rPr>
        <w:br/>
      </w:r>
    </w:p>
    <w:p w14:paraId="74C080EE" w14:textId="77777777" w:rsidR="00F24A59" w:rsidRDefault="00F24A59" w:rsidP="00F24A59">
      <w:pPr>
        <w:numPr>
          <w:ilvl w:val="0"/>
          <w:numId w:val="659"/>
        </w:numPr>
      </w:pPr>
      <w:r>
        <w:rPr>
          <w:b/>
        </w:rPr>
        <w:t>Spa, salon, or clinic professionals</w:t>
      </w:r>
      <w:r>
        <w:rPr>
          <w:b/>
        </w:rPr>
        <w:br/>
      </w:r>
    </w:p>
    <w:p w14:paraId="181F1C48" w14:textId="77777777" w:rsidR="00F24A59" w:rsidRDefault="00F24A59" w:rsidP="00F24A59">
      <w:pPr>
        <w:numPr>
          <w:ilvl w:val="0"/>
          <w:numId w:val="659"/>
        </w:numPr>
        <w:spacing w:after="240"/>
      </w:pPr>
      <w:r>
        <w:rPr>
          <w:b/>
        </w:rPr>
        <w:lastRenderedPageBreak/>
        <w:t>Anyone passionate about fitness and healthy living</w:t>
      </w:r>
      <w:r>
        <w:rPr>
          <w:b/>
        </w:rPr>
        <w:br/>
      </w:r>
    </w:p>
    <w:p w14:paraId="7C8CA655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r>
        <w:rPr>
          <w:rFonts w:ascii="Calibri" w:eastAsia="Calibri" w:hAnsi="Calibri" w:cs="Calibri"/>
          <w:b/>
        </w:rPr>
        <w:t>Sports Nutrition &amp; Fitness Coaching Certification</w:t>
      </w:r>
    </w:p>
    <w:p w14:paraId="3AD60337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OCQ36</w:t>
      </w:r>
    </w:p>
    <w:p w14:paraId="3F4623E1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Months (Online/Offline)</w:t>
      </w:r>
    </w:p>
    <w:p w14:paraId="00DB52D9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7905F5B7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Sports &amp; Fitness Nutrition Coach</w:t>
      </w:r>
    </w:p>
    <w:p w14:paraId="74B0781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30FC3DCF" w14:textId="77777777" w:rsidR="00F24A59" w:rsidRDefault="00F24A59" w:rsidP="00F24A59">
      <w:pPr>
        <w:spacing w:before="240" w:after="240"/>
      </w:pPr>
      <w:r>
        <w:t>This program opens the door to an exciting and growing career in the world of fitness and sports nutrition. You’ll be able to work with athletes, gym-goers, fitness brands, and wellness clients to optimize their diet and performance.</w:t>
      </w:r>
    </w:p>
    <w:p w14:paraId="57DC093C" w14:textId="77777777" w:rsidR="00F24A59" w:rsidRDefault="00F24A59" w:rsidP="00F24A59">
      <w:pPr>
        <w:spacing w:before="240" w:after="240"/>
      </w:pPr>
      <w:r>
        <w:t>Career paths include:</w:t>
      </w:r>
    </w:p>
    <w:p w14:paraId="2F5B373D" w14:textId="77777777" w:rsidR="00F24A59" w:rsidRDefault="00F24A59" w:rsidP="00F24A59">
      <w:pPr>
        <w:numPr>
          <w:ilvl w:val="0"/>
          <w:numId w:val="383"/>
        </w:numPr>
        <w:spacing w:before="240"/>
      </w:pPr>
      <w:r>
        <w:rPr>
          <w:b/>
        </w:rPr>
        <w:t>Sports Nutritionist</w:t>
      </w:r>
      <w:r>
        <w:rPr>
          <w:b/>
        </w:rPr>
        <w:br/>
      </w:r>
    </w:p>
    <w:p w14:paraId="5962DCFA" w14:textId="77777777" w:rsidR="00F24A59" w:rsidRDefault="00F24A59" w:rsidP="00F24A59">
      <w:pPr>
        <w:numPr>
          <w:ilvl w:val="0"/>
          <w:numId w:val="383"/>
        </w:numPr>
      </w:pPr>
      <w:r>
        <w:rPr>
          <w:b/>
        </w:rPr>
        <w:t>Fitness &amp; Wellness Coach</w:t>
      </w:r>
      <w:r>
        <w:rPr>
          <w:b/>
        </w:rPr>
        <w:br/>
      </w:r>
    </w:p>
    <w:p w14:paraId="40C4370A" w14:textId="77777777" w:rsidR="00F24A59" w:rsidRDefault="00F24A59" w:rsidP="00F24A59">
      <w:pPr>
        <w:numPr>
          <w:ilvl w:val="0"/>
          <w:numId w:val="383"/>
        </w:numPr>
      </w:pPr>
      <w:r>
        <w:rPr>
          <w:b/>
        </w:rPr>
        <w:t>Diet Consultant for Gyms or Sports Teams</w:t>
      </w:r>
      <w:r>
        <w:rPr>
          <w:b/>
        </w:rPr>
        <w:br/>
      </w:r>
    </w:p>
    <w:p w14:paraId="42805AC4" w14:textId="77777777" w:rsidR="00F24A59" w:rsidRDefault="00F24A59" w:rsidP="00F24A59">
      <w:pPr>
        <w:numPr>
          <w:ilvl w:val="0"/>
          <w:numId w:val="383"/>
        </w:numPr>
      </w:pPr>
      <w:r>
        <w:rPr>
          <w:b/>
        </w:rPr>
        <w:t>Online Fitness Influencer / Educator</w:t>
      </w:r>
      <w:r>
        <w:rPr>
          <w:b/>
        </w:rPr>
        <w:br/>
      </w:r>
    </w:p>
    <w:p w14:paraId="5126ECC4" w14:textId="77777777" w:rsidR="00F24A59" w:rsidRDefault="00F24A59" w:rsidP="00F24A59">
      <w:pPr>
        <w:numPr>
          <w:ilvl w:val="0"/>
          <w:numId w:val="383"/>
        </w:numPr>
      </w:pPr>
      <w:r>
        <w:rPr>
          <w:b/>
        </w:rPr>
        <w:t>Personal Trainer with Nutrition Expertise</w:t>
      </w:r>
      <w:r>
        <w:rPr>
          <w:b/>
        </w:rPr>
        <w:br/>
      </w:r>
    </w:p>
    <w:p w14:paraId="5D55F3B1" w14:textId="77777777" w:rsidR="00F24A59" w:rsidRDefault="00F24A59" w:rsidP="00F24A59">
      <w:pPr>
        <w:numPr>
          <w:ilvl w:val="0"/>
          <w:numId w:val="383"/>
        </w:numPr>
        <w:spacing w:after="240"/>
      </w:pPr>
      <w:r>
        <w:rPr>
          <w:b/>
        </w:rPr>
        <w:t>Freelance Meal Planner for Athletes</w:t>
      </w:r>
      <w:r>
        <w:rPr>
          <w:b/>
        </w:rPr>
        <w:br/>
      </w:r>
    </w:p>
    <w:p w14:paraId="4572BAFF" w14:textId="77777777" w:rsidR="00F24A59" w:rsidRDefault="00F24A59" w:rsidP="00F24A59">
      <w:pPr>
        <w:spacing w:before="240" w:after="240"/>
      </w:pPr>
    </w:p>
    <w:p w14:paraId="5D7C9F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10FEF92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🍎</w:t>
      </w:r>
      <w:r>
        <w:t xml:space="preserve"> </w:t>
      </w:r>
      <w:r>
        <w:rPr>
          <w:b/>
        </w:rPr>
        <w:t>Nutrition for Performance</w:t>
      </w:r>
    </w:p>
    <w:p w14:paraId="20A9A50A" w14:textId="77777777" w:rsidR="00F24A59" w:rsidRDefault="00F24A59" w:rsidP="00F24A59">
      <w:pPr>
        <w:numPr>
          <w:ilvl w:val="0"/>
          <w:numId w:val="543"/>
        </w:numPr>
        <w:spacing w:before="240"/>
      </w:pPr>
      <w:r>
        <w:t>Understand carbs, proteins, fats &amp; how they fuel the body</w:t>
      </w:r>
      <w:r>
        <w:br/>
      </w:r>
    </w:p>
    <w:p w14:paraId="272D2FE0" w14:textId="77777777" w:rsidR="00F24A59" w:rsidRDefault="00F24A59" w:rsidP="00F24A59">
      <w:pPr>
        <w:numPr>
          <w:ilvl w:val="0"/>
          <w:numId w:val="543"/>
        </w:numPr>
      </w:pPr>
      <w:r>
        <w:lastRenderedPageBreak/>
        <w:t>Learn micronutrient needs for active individuals</w:t>
      </w:r>
      <w:r>
        <w:br/>
      </w:r>
    </w:p>
    <w:p w14:paraId="0B92638B" w14:textId="77777777" w:rsidR="00F24A59" w:rsidRDefault="00F24A59" w:rsidP="00F24A59">
      <w:pPr>
        <w:numPr>
          <w:ilvl w:val="0"/>
          <w:numId w:val="543"/>
        </w:numPr>
      </w:pPr>
      <w:r>
        <w:t>Build effective meal plans using the RDA &amp; food exchange lists</w:t>
      </w:r>
      <w:r>
        <w:br/>
      </w:r>
    </w:p>
    <w:p w14:paraId="0A0183B2" w14:textId="77777777" w:rsidR="00F24A59" w:rsidRDefault="00F24A59" w:rsidP="00F24A59">
      <w:pPr>
        <w:numPr>
          <w:ilvl w:val="0"/>
          <w:numId w:val="543"/>
        </w:numPr>
        <w:spacing w:after="240"/>
      </w:pPr>
      <w:r>
        <w:t>Master high-protein and high-carb diet structuring for muscle gain and fat loss</w:t>
      </w:r>
      <w:r>
        <w:br/>
      </w:r>
    </w:p>
    <w:p w14:paraId="7725FFF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💪</w:t>
      </w:r>
      <w:r>
        <w:t xml:space="preserve"> </w:t>
      </w:r>
      <w:r>
        <w:rPr>
          <w:b/>
        </w:rPr>
        <w:t>Sports-Specific Diet Planning</w:t>
      </w:r>
    </w:p>
    <w:p w14:paraId="07DA227E" w14:textId="77777777" w:rsidR="00F24A59" w:rsidRDefault="00F24A59" w:rsidP="00F24A59">
      <w:pPr>
        <w:numPr>
          <w:ilvl w:val="0"/>
          <w:numId w:val="321"/>
        </w:numPr>
        <w:spacing w:before="240"/>
      </w:pPr>
      <w:r>
        <w:t>Discover what vitamins and minerals athletes need most</w:t>
      </w:r>
      <w:r>
        <w:br/>
      </w:r>
      <w:r>
        <w:br/>
      </w:r>
    </w:p>
    <w:p w14:paraId="5669FB3D" w14:textId="77777777" w:rsidR="00F24A59" w:rsidRDefault="00F24A59" w:rsidP="00F24A59">
      <w:pPr>
        <w:numPr>
          <w:ilvl w:val="0"/>
          <w:numId w:val="321"/>
        </w:numPr>
      </w:pPr>
      <w:r>
        <w:t>Learn how substances like caffeine, alcohol, and drugs affect performance</w:t>
      </w:r>
      <w:r>
        <w:br/>
      </w:r>
    </w:p>
    <w:p w14:paraId="3AD8273B" w14:textId="77777777" w:rsidR="00F24A59" w:rsidRDefault="00F24A59" w:rsidP="00F24A59">
      <w:pPr>
        <w:numPr>
          <w:ilvl w:val="0"/>
          <w:numId w:val="321"/>
        </w:numPr>
        <w:spacing w:after="240"/>
      </w:pPr>
      <w:r>
        <w:t>Create custom nutrition strategies for high-performance individuals</w:t>
      </w:r>
      <w:r>
        <w:br/>
      </w:r>
    </w:p>
    <w:p w14:paraId="1165D4A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b/>
        </w:rPr>
        <w:t>Anatomy &amp; Body Functioning</w:t>
      </w:r>
    </w:p>
    <w:p w14:paraId="0A9B084C" w14:textId="77777777" w:rsidR="00F24A59" w:rsidRDefault="00F24A59" w:rsidP="00F24A59">
      <w:pPr>
        <w:numPr>
          <w:ilvl w:val="0"/>
          <w:numId w:val="628"/>
        </w:numPr>
        <w:spacing w:before="240"/>
      </w:pPr>
      <w:r>
        <w:t>Basic overview of body systems: digestive, muscular, skeletal, endocrine &amp; more</w:t>
      </w:r>
      <w:r>
        <w:br/>
      </w:r>
    </w:p>
    <w:p w14:paraId="7899FCFC" w14:textId="77777777" w:rsidR="00F24A59" w:rsidRDefault="00F24A59" w:rsidP="00F24A59">
      <w:pPr>
        <w:numPr>
          <w:ilvl w:val="0"/>
          <w:numId w:val="628"/>
        </w:numPr>
      </w:pPr>
      <w:r>
        <w:t>Study metabolism, BMR, and how energy is used during exercise</w:t>
      </w:r>
      <w:r>
        <w:br/>
      </w:r>
    </w:p>
    <w:p w14:paraId="468B4449" w14:textId="77777777" w:rsidR="00F24A59" w:rsidRDefault="00F24A59" w:rsidP="00F24A59">
      <w:pPr>
        <w:numPr>
          <w:ilvl w:val="0"/>
          <w:numId w:val="628"/>
        </w:numPr>
        <w:spacing w:after="240"/>
      </w:pPr>
      <w:r>
        <w:t>Use body composition tools and anthropometric measurements</w:t>
      </w:r>
      <w:r>
        <w:br/>
      </w:r>
    </w:p>
    <w:p w14:paraId="67C77E3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6B41A15A" w14:textId="77777777" w:rsidR="00F24A59" w:rsidRDefault="00F24A59" w:rsidP="00F24A59">
      <w:pPr>
        <w:numPr>
          <w:ilvl w:val="0"/>
          <w:numId w:val="405"/>
        </w:numPr>
        <w:spacing w:before="240"/>
      </w:pPr>
      <w:r>
        <w:t>Provide counseling to clients based on fitness goals</w:t>
      </w:r>
      <w:r>
        <w:br/>
      </w:r>
    </w:p>
    <w:p w14:paraId="4FD7DB54" w14:textId="77777777" w:rsidR="00F24A59" w:rsidRDefault="00F24A59" w:rsidP="00F24A59">
      <w:pPr>
        <w:numPr>
          <w:ilvl w:val="0"/>
          <w:numId w:val="405"/>
        </w:numPr>
      </w:pPr>
      <w:r>
        <w:t>Identify signs of deficiency or overtraining</w:t>
      </w:r>
      <w:r>
        <w:br/>
      </w:r>
    </w:p>
    <w:p w14:paraId="2705F311" w14:textId="77777777" w:rsidR="00F24A59" w:rsidRDefault="00F24A59" w:rsidP="00F24A59">
      <w:pPr>
        <w:numPr>
          <w:ilvl w:val="0"/>
          <w:numId w:val="405"/>
        </w:numPr>
      </w:pPr>
      <w:r>
        <w:t>Tailor diet plans for various athlete types and fitness clients</w:t>
      </w:r>
      <w:r>
        <w:br/>
      </w:r>
    </w:p>
    <w:p w14:paraId="2A4AACF1" w14:textId="77777777" w:rsidR="00F24A59" w:rsidRDefault="00F24A59" w:rsidP="00F24A59">
      <w:pPr>
        <w:numPr>
          <w:ilvl w:val="0"/>
          <w:numId w:val="405"/>
        </w:numPr>
        <w:spacing w:after="240"/>
      </w:pPr>
      <w:r>
        <w:t>Educate clients on fad diets, safe supplementation &amp; recovery nutrition</w:t>
      </w:r>
      <w:r>
        <w:br/>
      </w:r>
    </w:p>
    <w:p w14:paraId="0DD9644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67E7EF1F" w14:textId="77777777" w:rsidR="00F24A59" w:rsidRDefault="00F24A59" w:rsidP="00F24A59">
      <w:pPr>
        <w:spacing w:before="240" w:after="240"/>
      </w:pPr>
      <w:r>
        <w:t>On completing the course, you’ll be awarded a</w:t>
      </w:r>
      <w:r>
        <w:br/>
        <w:t xml:space="preserve"> </w:t>
      </w:r>
      <w:r>
        <w:rPr>
          <w:b/>
        </w:rPr>
        <w:t>Certificate in Sports and Fitness Nutrition</w:t>
      </w:r>
      <w:r>
        <w:t>,</w:t>
      </w:r>
      <w:r>
        <w:br/>
        <w:t xml:space="preserve"> qualifying you as a </w:t>
      </w:r>
      <w:r>
        <w:rPr>
          <w:b/>
        </w:rPr>
        <w:t>Sports &amp; Fitness Nutrition Coach</w:t>
      </w:r>
      <w:r>
        <w:t>.</w:t>
      </w:r>
    </w:p>
    <w:p w14:paraId="47CD6C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EC75399" w14:textId="77777777" w:rsidR="00F24A59" w:rsidRDefault="00F24A59" w:rsidP="00F24A59">
      <w:pPr>
        <w:spacing w:before="240" w:after="240"/>
      </w:pPr>
      <w:r>
        <w:lastRenderedPageBreak/>
        <w:t>Perfect for:</w:t>
      </w:r>
    </w:p>
    <w:p w14:paraId="2FDECECD" w14:textId="77777777" w:rsidR="00F24A59" w:rsidRDefault="00F24A59" w:rsidP="00F24A59">
      <w:pPr>
        <w:numPr>
          <w:ilvl w:val="0"/>
          <w:numId w:val="455"/>
        </w:numPr>
        <w:spacing w:before="240"/>
      </w:pPr>
      <w:r>
        <w:rPr>
          <w:b/>
        </w:rPr>
        <w:t>Fitness trainers and gym instructors</w:t>
      </w:r>
      <w:r>
        <w:t xml:space="preserve"> looking to expand their services</w:t>
      </w:r>
      <w:r>
        <w:br/>
      </w:r>
    </w:p>
    <w:p w14:paraId="11B06D7C" w14:textId="77777777" w:rsidR="00F24A59" w:rsidRDefault="00F24A59" w:rsidP="00F24A59">
      <w:pPr>
        <w:numPr>
          <w:ilvl w:val="0"/>
          <w:numId w:val="455"/>
        </w:numPr>
      </w:pPr>
      <w:r>
        <w:rPr>
          <w:b/>
        </w:rPr>
        <w:t>Sports coaches</w:t>
      </w:r>
      <w:r>
        <w:t xml:space="preserve"> who want to guide their teams with nutrition knowledge</w:t>
      </w:r>
      <w:r>
        <w:br/>
      </w:r>
    </w:p>
    <w:p w14:paraId="3864EDD0" w14:textId="77777777" w:rsidR="00F24A59" w:rsidRDefault="00F24A59" w:rsidP="00F24A59">
      <w:pPr>
        <w:numPr>
          <w:ilvl w:val="0"/>
          <w:numId w:val="455"/>
        </w:numPr>
      </w:pPr>
      <w:r>
        <w:rPr>
          <w:b/>
        </w:rPr>
        <w:t>Health &amp; wellness enthusiasts</w:t>
      </w:r>
      <w:r>
        <w:rPr>
          <w:b/>
        </w:rPr>
        <w:br/>
      </w:r>
    </w:p>
    <w:p w14:paraId="13040E25" w14:textId="77777777" w:rsidR="00F24A59" w:rsidRDefault="00F24A59" w:rsidP="00F24A59">
      <w:pPr>
        <w:numPr>
          <w:ilvl w:val="0"/>
          <w:numId w:val="455"/>
        </w:numPr>
      </w:pPr>
      <w:r>
        <w:rPr>
          <w:b/>
        </w:rPr>
        <w:t>Freelancers or diet advisors</w:t>
      </w:r>
      <w:r>
        <w:rPr>
          <w:b/>
        </w:rPr>
        <w:br/>
      </w:r>
    </w:p>
    <w:p w14:paraId="1D9F6328" w14:textId="77777777" w:rsidR="00F24A59" w:rsidRDefault="00F24A59" w:rsidP="00F24A59">
      <w:pPr>
        <w:numPr>
          <w:ilvl w:val="0"/>
          <w:numId w:val="455"/>
        </w:numPr>
        <w:spacing w:after="240"/>
      </w:pPr>
      <w:r>
        <w:rPr>
          <w:b/>
        </w:rPr>
        <w:t>Anyone passionate about performance-based nutrition</w:t>
      </w:r>
      <w:r>
        <w:rPr>
          <w:b/>
        </w:rPr>
        <w:br/>
      </w:r>
    </w:p>
    <w:p w14:paraId="06ABB47A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</w:t>
      </w:r>
      <w:r>
        <w:rPr>
          <w:rFonts w:ascii="Calibri" w:eastAsia="Calibri" w:hAnsi="Calibri" w:cs="Calibri"/>
          <w:b/>
        </w:rPr>
        <w:t>Prenatal &amp; Postnatal Nutrition Expert Program</w:t>
      </w:r>
    </w:p>
    <w:p w14:paraId="04374F9E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OCQ98</w:t>
      </w:r>
    </w:p>
    <w:p w14:paraId="58F602B7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3 Months</w:t>
      </w:r>
    </w:p>
    <w:p w14:paraId="70D307A9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6AD9CEC9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>Natal Nutrition Specialist</w:t>
      </w:r>
    </w:p>
    <w:p w14:paraId="40DEE08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41590126" w14:textId="77777777" w:rsidR="00F24A59" w:rsidRDefault="00F24A59" w:rsidP="00F24A59">
      <w:pPr>
        <w:spacing w:before="240" w:after="240"/>
      </w:pPr>
      <w:r>
        <w:t>This course empowers you to make a real difference in the health and well-being of both mothers and babies. With expert knowledge in prenatal and postnatal nutrition, you can support women through one of the most important phases of their lives.</w:t>
      </w:r>
    </w:p>
    <w:p w14:paraId="0E8DE1AE" w14:textId="77777777" w:rsidR="00F24A59" w:rsidRDefault="00F24A59" w:rsidP="00F24A59">
      <w:pPr>
        <w:spacing w:before="240" w:after="240"/>
      </w:pPr>
      <w:r>
        <w:t>Career paths include:</w:t>
      </w:r>
    </w:p>
    <w:p w14:paraId="74177FA3" w14:textId="77777777" w:rsidR="00F24A59" w:rsidRDefault="00F24A59" w:rsidP="00F24A59">
      <w:pPr>
        <w:numPr>
          <w:ilvl w:val="0"/>
          <w:numId w:val="729"/>
        </w:numPr>
        <w:spacing w:before="240"/>
      </w:pPr>
      <w:r>
        <w:rPr>
          <w:b/>
        </w:rPr>
        <w:t>Pre and Post-Natal Nutritionist</w:t>
      </w:r>
      <w:r>
        <w:rPr>
          <w:b/>
        </w:rPr>
        <w:br/>
      </w:r>
    </w:p>
    <w:p w14:paraId="44888F98" w14:textId="77777777" w:rsidR="00F24A59" w:rsidRDefault="00F24A59" w:rsidP="00F24A59">
      <w:pPr>
        <w:numPr>
          <w:ilvl w:val="0"/>
          <w:numId w:val="729"/>
        </w:numPr>
      </w:pPr>
      <w:r>
        <w:rPr>
          <w:b/>
        </w:rPr>
        <w:t>Lactation Consultant</w:t>
      </w:r>
      <w:r>
        <w:rPr>
          <w:b/>
        </w:rPr>
        <w:br/>
      </w:r>
    </w:p>
    <w:p w14:paraId="45F98BF7" w14:textId="77777777" w:rsidR="00F24A59" w:rsidRDefault="00F24A59" w:rsidP="00F24A59">
      <w:pPr>
        <w:numPr>
          <w:ilvl w:val="0"/>
          <w:numId w:val="729"/>
        </w:numPr>
      </w:pPr>
      <w:r>
        <w:rPr>
          <w:b/>
        </w:rPr>
        <w:t>Maternity &amp; Family Health Coach</w:t>
      </w:r>
      <w:r>
        <w:rPr>
          <w:b/>
        </w:rPr>
        <w:br/>
      </w:r>
    </w:p>
    <w:p w14:paraId="117B6317" w14:textId="77777777" w:rsidR="00F24A59" w:rsidRDefault="00F24A59" w:rsidP="00F24A59">
      <w:pPr>
        <w:numPr>
          <w:ilvl w:val="0"/>
          <w:numId w:val="729"/>
        </w:numPr>
      </w:pPr>
      <w:r>
        <w:rPr>
          <w:b/>
        </w:rPr>
        <w:t>Freelance Nutrition Advisor for Expecting Mothers</w:t>
      </w:r>
      <w:r>
        <w:rPr>
          <w:b/>
        </w:rPr>
        <w:br/>
      </w:r>
    </w:p>
    <w:p w14:paraId="45953376" w14:textId="77777777" w:rsidR="00F24A59" w:rsidRDefault="00F24A59" w:rsidP="00F24A59">
      <w:pPr>
        <w:numPr>
          <w:ilvl w:val="0"/>
          <w:numId w:val="729"/>
        </w:numPr>
      </w:pPr>
      <w:r>
        <w:rPr>
          <w:b/>
        </w:rPr>
        <w:t>Health Educator for Pregnancy &amp; Postpartum Care</w:t>
      </w:r>
      <w:r>
        <w:rPr>
          <w:b/>
        </w:rPr>
        <w:br/>
      </w:r>
    </w:p>
    <w:p w14:paraId="07E40200" w14:textId="77777777" w:rsidR="00F24A59" w:rsidRDefault="00F24A59" w:rsidP="00F24A59">
      <w:pPr>
        <w:numPr>
          <w:ilvl w:val="0"/>
          <w:numId w:val="729"/>
        </w:numPr>
        <w:spacing w:after="240"/>
      </w:pPr>
      <w:r>
        <w:rPr>
          <w:b/>
        </w:rPr>
        <w:lastRenderedPageBreak/>
        <w:br/>
      </w:r>
    </w:p>
    <w:p w14:paraId="512D5C1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432D0F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🍎</w:t>
      </w:r>
      <w:r>
        <w:t xml:space="preserve"> </w:t>
      </w:r>
      <w:r>
        <w:rPr>
          <w:b/>
        </w:rPr>
        <w:t>Pre-Natal Nutrition &amp; Wellness</w:t>
      </w:r>
    </w:p>
    <w:p w14:paraId="3C889D08" w14:textId="77777777" w:rsidR="00F24A59" w:rsidRDefault="00F24A59" w:rsidP="00F24A59">
      <w:pPr>
        <w:numPr>
          <w:ilvl w:val="0"/>
          <w:numId w:val="739"/>
        </w:numPr>
        <w:spacing w:before="240"/>
      </w:pPr>
      <w:r>
        <w:t xml:space="preserve">Understand the </w:t>
      </w:r>
      <w:r>
        <w:rPr>
          <w:b/>
        </w:rPr>
        <w:t>nutritional needs</w:t>
      </w:r>
      <w:r>
        <w:t xml:space="preserve"> during pregnancy and how to plan balanced meals for expecting mothers</w:t>
      </w:r>
      <w:r>
        <w:br/>
      </w:r>
    </w:p>
    <w:p w14:paraId="5FFCFFF1" w14:textId="77777777" w:rsidR="00F24A59" w:rsidRDefault="00F24A59" w:rsidP="00F24A59">
      <w:pPr>
        <w:numPr>
          <w:ilvl w:val="0"/>
          <w:numId w:val="739"/>
        </w:numPr>
      </w:pPr>
      <w:r>
        <w:t xml:space="preserve">Identify </w:t>
      </w:r>
      <w:r>
        <w:rPr>
          <w:b/>
        </w:rPr>
        <w:t>common discomforts</w:t>
      </w:r>
      <w:r>
        <w:t xml:space="preserve"> during pregnancy and recommend safe, natural remedies</w:t>
      </w:r>
      <w:r>
        <w:br/>
      </w:r>
    </w:p>
    <w:p w14:paraId="07F397B2" w14:textId="77777777" w:rsidR="00F24A59" w:rsidRDefault="00F24A59" w:rsidP="00F24A59">
      <w:pPr>
        <w:numPr>
          <w:ilvl w:val="0"/>
          <w:numId w:val="739"/>
        </w:numPr>
      </w:pPr>
      <w:r>
        <w:t xml:space="preserve">Gain insights into </w:t>
      </w:r>
      <w:r>
        <w:rPr>
          <w:b/>
        </w:rPr>
        <w:t>exercise and wellness routines</w:t>
      </w:r>
      <w:r>
        <w:t xml:space="preserve"> for pregnant women</w:t>
      </w:r>
      <w:r>
        <w:br/>
      </w:r>
    </w:p>
    <w:p w14:paraId="270F44A8" w14:textId="77777777" w:rsidR="00F24A59" w:rsidRDefault="00F24A59" w:rsidP="00F24A59">
      <w:pPr>
        <w:numPr>
          <w:ilvl w:val="0"/>
          <w:numId w:val="739"/>
        </w:numPr>
        <w:spacing w:after="240"/>
      </w:pPr>
      <w:r>
        <w:t xml:space="preserve">Learn about </w:t>
      </w:r>
      <w:r>
        <w:rPr>
          <w:b/>
        </w:rPr>
        <w:t>antenatal testing</w:t>
      </w:r>
      <w:r>
        <w:t xml:space="preserve">, </w:t>
      </w:r>
      <w:r>
        <w:rPr>
          <w:b/>
        </w:rPr>
        <w:t>screening</w:t>
      </w:r>
      <w:r>
        <w:t xml:space="preserve">, and the </w:t>
      </w:r>
      <w:r>
        <w:rPr>
          <w:b/>
        </w:rPr>
        <w:t>labour preparation process</w:t>
      </w:r>
      <w:r>
        <w:rPr>
          <w:b/>
        </w:rPr>
        <w:br/>
      </w:r>
    </w:p>
    <w:p w14:paraId="0FC9B55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🍼</w:t>
      </w:r>
      <w:r>
        <w:t xml:space="preserve"> </w:t>
      </w:r>
      <w:r>
        <w:rPr>
          <w:b/>
        </w:rPr>
        <w:t>Post-Natal Nutrition &amp; Care</w:t>
      </w:r>
    </w:p>
    <w:p w14:paraId="483E1841" w14:textId="77777777" w:rsidR="00F24A59" w:rsidRDefault="00F24A59" w:rsidP="00F24A59">
      <w:pPr>
        <w:numPr>
          <w:ilvl w:val="0"/>
          <w:numId w:val="562"/>
        </w:numPr>
        <w:spacing w:before="240"/>
      </w:pPr>
      <w:r>
        <w:t xml:space="preserve">Master the art of </w:t>
      </w:r>
      <w:r>
        <w:rPr>
          <w:b/>
        </w:rPr>
        <w:t>breastfeeding</w:t>
      </w:r>
      <w:r>
        <w:t xml:space="preserve">, the nutritional benefits of </w:t>
      </w:r>
      <w:r>
        <w:rPr>
          <w:b/>
        </w:rPr>
        <w:t>human milk</w:t>
      </w:r>
      <w:r>
        <w:t xml:space="preserve">, and how to manage </w:t>
      </w:r>
      <w:r>
        <w:rPr>
          <w:b/>
        </w:rPr>
        <w:t>artificial feeding</w:t>
      </w:r>
      <w:r>
        <w:rPr>
          <w:b/>
        </w:rPr>
        <w:br/>
      </w:r>
    </w:p>
    <w:p w14:paraId="11354D0F" w14:textId="77777777" w:rsidR="00F24A59" w:rsidRDefault="00F24A59" w:rsidP="00F24A59">
      <w:pPr>
        <w:numPr>
          <w:ilvl w:val="0"/>
          <w:numId w:val="562"/>
        </w:numPr>
      </w:pPr>
      <w:r>
        <w:t xml:space="preserve">Understand the crucial aspects of </w:t>
      </w:r>
      <w:r>
        <w:rPr>
          <w:b/>
        </w:rPr>
        <w:t>postpartum care</w:t>
      </w:r>
      <w:r>
        <w:t xml:space="preserve"> for both mother and baby, including </w:t>
      </w:r>
      <w:r>
        <w:rPr>
          <w:b/>
        </w:rPr>
        <w:t>mental health and well-being</w:t>
      </w:r>
      <w:r>
        <w:rPr>
          <w:b/>
        </w:rPr>
        <w:br/>
      </w:r>
    </w:p>
    <w:p w14:paraId="44D9EAF3" w14:textId="77777777" w:rsidR="00F24A59" w:rsidRDefault="00F24A59" w:rsidP="00F24A59">
      <w:pPr>
        <w:numPr>
          <w:ilvl w:val="0"/>
          <w:numId w:val="562"/>
        </w:numPr>
      </w:pPr>
      <w:r>
        <w:t xml:space="preserve">Learn how to provide </w:t>
      </w:r>
      <w:r>
        <w:rPr>
          <w:b/>
        </w:rPr>
        <w:t>infant care</w:t>
      </w:r>
      <w:r>
        <w:t xml:space="preserve"> related to nutrition, sleep, and overall development</w:t>
      </w:r>
      <w:r>
        <w:br/>
      </w:r>
    </w:p>
    <w:p w14:paraId="77175673" w14:textId="77777777" w:rsidR="00F24A59" w:rsidRDefault="00F24A59" w:rsidP="00F24A59">
      <w:pPr>
        <w:numPr>
          <w:ilvl w:val="0"/>
          <w:numId w:val="562"/>
        </w:numPr>
        <w:spacing w:after="240"/>
      </w:pPr>
      <w:r>
        <w:t xml:space="preserve">Become proficient in </w:t>
      </w:r>
      <w:r>
        <w:rPr>
          <w:b/>
        </w:rPr>
        <w:t>family planning</w:t>
      </w:r>
      <w:r>
        <w:t xml:space="preserve">, contraception, and addressing </w:t>
      </w:r>
      <w:r>
        <w:rPr>
          <w:b/>
        </w:rPr>
        <w:t>miscarriage</w:t>
      </w:r>
      <w:r>
        <w:t xml:space="preserve"> and its causes</w:t>
      </w:r>
      <w:r>
        <w:br/>
      </w:r>
    </w:p>
    <w:p w14:paraId="555C626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🍽</w:t>
      </w:r>
      <w:r>
        <w:t xml:space="preserve"> </w:t>
      </w:r>
      <w:r>
        <w:rPr>
          <w:b/>
        </w:rPr>
        <w:t>Meal Planning &amp; Practical Nutrition</w:t>
      </w:r>
    </w:p>
    <w:p w14:paraId="5436EC98" w14:textId="77777777" w:rsidR="00F24A59" w:rsidRDefault="00F24A59" w:rsidP="00F24A59">
      <w:pPr>
        <w:numPr>
          <w:ilvl w:val="0"/>
          <w:numId w:val="528"/>
        </w:numPr>
        <w:spacing w:before="240"/>
      </w:pPr>
      <w:r>
        <w:t xml:space="preserve">Create </w:t>
      </w:r>
      <w:r>
        <w:rPr>
          <w:b/>
        </w:rPr>
        <w:t>meal plans for pregnant and postpartum women</w:t>
      </w:r>
      <w:r>
        <w:t>, considering their nutritional needs and well-being</w:t>
      </w:r>
      <w:r>
        <w:br/>
      </w:r>
    </w:p>
    <w:p w14:paraId="5A1F5663" w14:textId="77777777" w:rsidR="00F24A59" w:rsidRDefault="00F24A59" w:rsidP="00F24A59">
      <w:pPr>
        <w:numPr>
          <w:ilvl w:val="0"/>
          <w:numId w:val="528"/>
        </w:numPr>
        <w:spacing w:after="240"/>
      </w:pPr>
      <w:r>
        <w:t xml:space="preserve">Learn how to make </w:t>
      </w:r>
      <w:r>
        <w:rPr>
          <w:b/>
        </w:rPr>
        <w:t>personalized nutrition recommendations</w:t>
      </w:r>
      <w:r>
        <w:t xml:space="preserve"> to optimize the health of mothers and babies</w:t>
      </w:r>
      <w:r>
        <w:br/>
      </w:r>
    </w:p>
    <w:p w14:paraId="7F4205A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22DEE062" w14:textId="77777777" w:rsidR="00F24A59" w:rsidRDefault="00F24A59" w:rsidP="00F24A59">
      <w:pPr>
        <w:numPr>
          <w:ilvl w:val="0"/>
          <w:numId w:val="536"/>
        </w:numPr>
        <w:spacing w:before="240"/>
      </w:pPr>
      <w:r>
        <w:t xml:space="preserve">Learn to </w:t>
      </w:r>
      <w:r>
        <w:rPr>
          <w:b/>
        </w:rPr>
        <w:t>counsel mothers</w:t>
      </w:r>
      <w:r>
        <w:t xml:space="preserve"> with confidence and compassion</w:t>
      </w:r>
      <w:r>
        <w:br/>
      </w:r>
    </w:p>
    <w:p w14:paraId="5B52E2D8" w14:textId="77777777" w:rsidR="00F24A59" w:rsidRDefault="00F24A59" w:rsidP="00F24A59">
      <w:pPr>
        <w:numPr>
          <w:ilvl w:val="0"/>
          <w:numId w:val="536"/>
        </w:numPr>
      </w:pPr>
      <w:r>
        <w:t xml:space="preserve">Build practical skills in </w:t>
      </w:r>
      <w:r>
        <w:rPr>
          <w:b/>
        </w:rPr>
        <w:t>nutrition coaching</w:t>
      </w:r>
      <w:r>
        <w:t xml:space="preserve"> for individuals and families</w:t>
      </w:r>
      <w:r>
        <w:br/>
      </w:r>
    </w:p>
    <w:p w14:paraId="15D5711B" w14:textId="77777777" w:rsidR="00F24A59" w:rsidRDefault="00F24A59" w:rsidP="00F24A59">
      <w:pPr>
        <w:numPr>
          <w:ilvl w:val="0"/>
          <w:numId w:val="536"/>
        </w:numPr>
        <w:spacing w:after="240"/>
      </w:pPr>
      <w:r>
        <w:lastRenderedPageBreak/>
        <w:t xml:space="preserve">Develop a deep understanding of the </w:t>
      </w:r>
      <w:r>
        <w:rPr>
          <w:b/>
        </w:rPr>
        <w:t>emotional well-being</w:t>
      </w:r>
      <w:r>
        <w:t xml:space="preserve"> of mothers and the importance of </w:t>
      </w:r>
      <w:r>
        <w:rPr>
          <w:b/>
        </w:rPr>
        <w:t>mental health support</w:t>
      </w:r>
      <w:r>
        <w:rPr>
          <w:b/>
        </w:rPr>
        <w:br/>
      </w:r>
    </w:p>
    <w:p w14:paraId="3860DD3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71380F6" w14:textId="77777777" w:rsidR="00F24A59" w:rsidRDefault="00F24A59" w:rsidP="00F24A59">
      <w:pPr>
        <w:spacing w:before="240" w:after="240"/>
      </w:pPr>
      <w:r>
        <w:t xml:space="preserve">Upon completing this course, you will receive a </w:t>
      </w:r>
      <w:r>
        <w:rPr>
          <w:b/>
        </w:rPr>
        <w:t>Certificate in Pre and Post-Natal Nutrition</w:t>
      </w:r>
      <w:r>
        <w:t xml:space="preserve">, qualifying you as a </w:t>
      </w:r>
      <w:r>
        <w:rPr>
          <w:b/>
        </w:rPr>
        <w:t>Pre and Post-Natal Nutrition Specialist</w:t>
      </w:r>
      <w:r>
        <w:t>.</w:t>
      </w:r>
    </w:p>
    <w:p w14:paraId="4247527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5340EED" w14:textId="77777777" w:rsidR="00F24A59" w:rsidRDefault="00F24A59" w:rsidP="00F24A59">
      <w:pPr>
        <w:spacing w:before="240" w:after="240"/>
      </w:pPr>
      <w:r>
        <w:t>This course is ideal for:</w:t>
      </w:r>
    </w:p>
    <w:p w14:paraId="792D768E" w14:textId="77777777" w:rsidR="00F24A59" w:rsidRDefault="00F24A59" w:rsidP="00F24A59">
      <w:pPr>
        <w:numPr>
          <w:ilvl w:val="0"/>
          <w:numId w:val="373"/>
        </w:numPr>
        <w:spacing w:before="240"/>
      </w:pPr>
      <w:r>
        <w:rPr>
          <w:b/>
        </w:rPr>
        <w:t>Nutritionists and Dieticians</w:t>
      </w:r>
      <w:r>
        <w:t xml:space="preserve"> seeking to specialize in maternal and infant nutrition</w:t>
      </w:r>
      <w:r>
        <w:br/>
      </w:r>
    </w:p>
    <w:p w14:paraId="602A2B55" w14:textId="77777777" w:rsidR="00F24A59" w:rsidRDefault="00F24A59" w:rsidP="00F24A59">
      <w:pPr>
        <w:numPr>
          <w:ilvl w:val="0"/>
          <w:numId w:val="373"/>
        </w:numPr>
      </w:pPr>
      <w:r>
        <w:rPr>
          <w:b/>
        </w:rPr>
        <w:t>Health Coaches</w:t>
      </w:r>
      <w:r>
        <w:t xml:space="preserve"> and wellness professionals who want to support mothers and families</w:t>
      </w:r>
      <w:r>
        <w:br/>
      </w:r>
    </w:p>
    <w:p w14:paraId="4CCD3E8F" w14:textId="77777777" w:rsidR="00F24A59" w:rsidRDefault="00F24A59" w:rsidP="00F24A59">
      <w:pPr>
        <w:numPr>
          <w:ilvl w:val="0"/>
          <w:numId w:val="373"/>
        </w:numPr>
      </w:pPr>
      <w:r>
        <w:rPr>
          <w:b/>
        </w:rPr>
        <w:t>Midwives</w:t>
      </w:r>
      <w:r>
        <w:t xml:space="preserve">, </w:t>
      </w:r>
      <w:r>
        <w:rPr>
          <w:b/>
        </w:rPr>
        <w:t>Lactation Consultants</w:t>
      </w:r>
      <w:r>
        <w:t xml:space="preserve">, and </w:t>
      </w:r>
      <w:r>
        <w:rPr>
          <w:b/>
        </w:rPr>
        <w:t>Nurses</w:t>
      </w:r>
      <w:r>
        <w:t xml:space="preserve"> looking to expand their expertise in pre and post-natal care</w:t>
      </w:r>
      <w:r>
        <w:br/>
      </w:r>
    </w:p>
    <w:p w14:paraId="78E5D641" w14:textId="77777777" w:rsidR="00F24A59" w:rsidRDefault="00F24A59" w:rsidP="00F24A59">
      <w:pPr>
        <w:numPr>
          <w:ilvl w:val="0"/>
          <w:numId w:val="373"/>
        </w:numPr>
      </w:pPr>
      <w:r>
        <w:rPr>
          <w:b/>
        </w:rPr>
        <w:t>Moms-to-be</w:t>
      </w:r>
      <w:r>
        <w:t xml:space="preserve"> or those planning to work with pregnant women and newborns</w:t>
      </w:r>
      <w:r>
        <w:br/>
      </w:r>
    </w:p>
    <w:p w14:paraId="24596171" w14:textId="77777777" w:rsidR="00F24A59" w:rsidRDefault="00F24A59" w:rsidP="00F24A59">
      <w:pPr>
        <w:numPr>
          <w:ilvl w:val="0"/>
          <w:numId w:val="373"/>
        </w:numPr>
        <w:spacing w:after="240"/>
      </w:pPr>
      <w:r>
        <w:rPr>
          <w:b/>
        </w:rPr>
        <w:t>Freelancers</w:t>
      </w:r>
      <w:r>
        <w:t xml:space="preserve"> in the health and wellness industry looking to offer specialized services in pre and post-natal care</w:t>
      </w:r>
      <w:r>
        <w:br/>
      </w:r>
    </w:p>
    <w:p w14:paraId="13FC0033" w14:textId="77777777" w:rsidR="00F24A59" w:rsidRPr="00273DBE" w:rsidRDefault="00F24A59" w:rsidP="00F24A59">
      <w:pPr>
        <w:spacing w:before="240" w:after="240"/>
        <w:rPr>
          <w:ins w:id="63" w:author="Ghanishth Dhiman" w:date="2025-05-27T09:35:00Z"/>
          <w:b/>
          <w:sz w:val="30"/>
          <w:szCs w:val="30"/>
          <w:rPrChange w:id="64" w:author="Ghanishth Dhiman" w:date="2025-05-27T09:35:00Z">
            <w:rPr>
              <w:ins w:id="65" w:author="Ghanishth Dhiman" w:date="2025-05-27T09:35:00Z"/>
            </w:rPr>
          </w:rPrChange>
        </w:rPr>
      </w:pPr>
      <w:ins w:id="66" w:author="Ghanishth Dhiman" w:date="2025-05-27T09:35:00Z">
        <w:r>
          <w:rPr>
            <w:b/>
            <w:sz w:val="30"/>
            <w:szCs w:val="30"/>
            <w:rPrChange w:id="67" w:author="Ghanishth Dhiman" w:date="2025-05-27T09:35:00Z">
              <w:rPr/>
            </w:rPrChange>
          </w:rPr>
          <w:t>Course Name: Clinical Nutritionist Foundation Course</w:t>
        </w:r>
      </w:ins>
    </w:p>
    <w:p w14:paraId="45A05754" w14:textId="77777777" w:rsidR="00F24A59" w:rsidRDefault="00F24A59" w:rsidP="00F24A59">
      <w:pPr>
        <w:spacing w:before="240" w:after="240"/>
        <w:rPr>
          <w:ins w:id="68" w:author="Ghanishth Dhiman" w:date="2025-05-27T09:35:00Z"/>
        </w:rPr>
      </w:pPr>
      <w:ins w:id="69" w:author="Ghanishth Dhiman" w:date="2025-05-27T09:35:00Z">
        <w:r>
          <w:br/>
          <w:t xml:space="preserve"> </w:t>
        </w:r>
        <w:r>
          <w:rPr>
            <w:b/>
            <w:rPrChange w:id="70" w:author="Ghanishth Dhiman" w:date="2025-05-27T09:35:00Z">
              <w:rPr/>
            </w:rPrChange>
          </w:rPr>
          <w:t>Course Code:</w:t>
        </w:r>
        <w:r>
          <w:t xml:space="preserve"> OCQ35</w:t>
        </w:r>
        <w:r>
          <w:br/>
          <w:t xml:space="preserve"> </w:t>
        </w:r>
        <w:r>
          <w:rPr>
            <w:b/>
            <w:rPrChange w:id="71" w:author="Ghanishth Dhiman" w:date="2025-05-27T09:35:00Z">
              <w:rPr/>
            </w:rPrChange>
          </w:rPr>
          <w:t>Duration:</w:t>
        </w:r>
        <w:r>
          <w:t xml:space="preserve"> 6 Months | 96 Hours</w:t>
        </w:r>
        <w:r>
          <w:br/>
          <w:t xml:space="preserve"> </w:t>
        </w:r>
        <w:r>
          <w:rPr>
            <w:b/>
            <w:rPrChange w:id="72" w:author="Ghanishth Dhiman" w:date="2025-05-27T09:35:00Z">
              <w:rPr/>
            </w:rPrChange>
          </w:rPr>
          <w:t>Certification Awarded:</w:t>
        </w:r>
        <w:r>
          <w:t xml:space="preserve"> Certificate</w:t>
        </w:r>
        <w:r>
          <w:br/>
          <w:t xml:space="preserve"> </w:t>
        </w:r>
        <w:r>
          <w:rPr>
            <w:b/>
            <w:rPrChange w:id="73" w:author="Ghanishth Dhiman" w:date="2025-05-27T09:35:00Z">
              <w:rPr/>
            </w:rPrChange>
          </w:rPr>
          <w:t>Certified As:</w:t>
        </w:r>
        <w:r>
          <w:t xml:space="preserve"> Clinical Nutritionist</w:t>
        </w:r>
      </w:ins>
    </w:p>
    <w:p w14:paraId="33431133" w14:textId="77777777" w:rsidR="00F24A59" w:rsidRDefault="001F16DC" w:rsidP="00F24A59">
      <w:pPr>
        <w:spacing w:before="240" w:after="240"/>
        <w:rPr>
          <w:ins w:id="74" w:author="Ghanishth Dhiman" w:date="2025-05-27T09:35:00Z"/>
        </w:rPr>
      </w:pPr>
      <w:ins w:id="75" w:author="Ghanishth Dhiman" w:date="2025-05-27T09:35:00Z">
        <w:r w:rsidRPr="001F16DC">
          <w:rPr>
            <w:noProof/>
            <w14:ligatures w14:val="standardContextual"/>
          </w:rPr>
          <w:pict w14:anchorId="0748DF94">
            <v:rect id="_x0000_i1061" alt="" style="width:451.3pt;height:.05pt;mso-width-percent:0;mso-height-percent:0;mso-width-percent:0;mso-height-percent:0" o:hralign="center" o:hrstd="t" o:hr="t" fillcolor="#a0a0a0" stroked="f"/>
          </w:pict>
        </w:r>
      </w:ins>
    </w:p>
    <w:p w14:paraId="2EF7A9A5" w14:textId="77777777" w:rsidR="00F24A59" w:rsidRDefault="00F24A59" w:rsidP="00F24A59">
      <w:pPr>
        <w:spacing w:before="240" w:after="240"/>
        <w:rPr>
          <w:ins w:id="76" w:author="Ghanishth Dhiman" w:date="2025-05-27T09:35:00Z"/>
        </w:rPr>
      </w:pPr>
      <w:ins w:id="77" w:author="Ghanishth Dhiman" w:date="2025-05-27T09:35:00Z">
        <w:r>
          <w:rPr>
            <w:rFonts w:ascii="Apple Color Emoji" w:hAnsi="Apple Color Emoji" w:cs="Apple Color Emoji"/>
          </w:rPr>
          <w:t>💼</w:t>
        </w:r>
        <w:r>
          <w:t xml:space="preserve"> </w:t>
        </w:r>
        <w:r>
          <w:rPr>
            <w:b/>
            <w:rPrChange w:id="78" w:author="Ghanishth Dhiman" w:date="2025-05-27T09:35:00Z">
              <w:rPr/>
            </w:rPrChange>
          </w:rPr>
          <w:t>What You Can Become After This Course</w:t>
        </w:r>
        <w:r>
          <w:rPr>
            <w:b/>
            <w:rPrChange w:id="79" w:author="Ghanishth Dhiman" w:date="2025-05-27T09:35:00Z">
              <w:rPr/>
            </w:rPrChange>
          </w:rPr>
          <w:br/>
        </w:r>
        <w:r>
          <w:t xml:space="preserve"> Step into a career that helps people live healthier lives through nutrition! After this course, you can become:</w:t>
        </w:r>
      </w:ins>
    </w:p>
    <w:p w14:paraId="6E33E9CB" w14:textId="77777777" w:rsidR="00F24A59" w:rsidRDefault="00F24A59" w:rsidP="00F24A59">
      <w:pPr>
        <w:numPr>
          <w:ilvl w:val="0"/>
          <w:numId w:val="270"/>
        </w:numPr>
        <w:spacing w:before="240"/>
        <w:rPr>
          <w:ins w:id="80" w:author="Ghanishth Dhiman" w:date="2025-05-27T09:35:00Z"/>
        </w:rPr>
      </w:pPr>
      <w:ins w:id="81" w:author="Ghanishth Dhiman" w:date="2025-05-27T09:35:00Z">
        <w:r>
          <w:t>Clinical Nutritionist in hospitals or private clinics</w:t>
        </w:r>
        <w:r>
          <w:br/>
        </w:r>
      </w:ins>
    </w:p>
    <w:p w14:paraId="589CFC31" w14:textId="77777777" w:rsidR="00F24A59" w:rsidRDefault="00F24A59" w:rsidP="00F24A59">
      <w:pPr>
        <w:numPr>
          <w:ilvl w:val="0"/>
          <w:numId w:val="270"/>
        </w:numPr>
        <w:rPr>
          <w:ins w:id="82" w:author="Ghanishth Dhiman" w:date="2025-05-27T09:35:00Z"/>
        </w:rPr>
      </w:pPr>
      <w:ins w:id="83" w:author="Ghanishth Dhiman" w:date="2025-05-27T09:35:00Z">
        <w:r>
          <w:t>Diet Counselor for wellness centers or gyms</w:t>
        </w:r>
        <w:r>
          <w:br/>
        </w:r>
      </w:ins>
    </w:p>
    <w:p w14:paraId="1983CFC6" w14:textId="77777777" w:rsidR="00F24A59" w:rsidRDefault="00F24A59" w:rsidP="00F24A59">
      <w:pPr>
        <w:numPr>
          <w:ilvl w:val="0"/>
          <w:numId w:val="270"/>
        </w:numPr>
        <w:rPr>
          <w:ins w:id="84" w:author="Ghanishth Dhiman" w:date="2025-05-27T09:35:00Z"/>
        </w:rPr>
      </w:pPr>
      <w:ins w:id="85" w:author="Ghanishth Dhiman" w:date="2025-05-27T09:35:00Z">
        <w:r>
          <w:t>Health Coach for lifestyle and diet-related issues</w:t>
        </w:r>
        <w:r>
          <w:br/>
        </w:r>
      </w:ins>
    </w:p>
    <w:p w14:paraId="70C6AEF3" w14:textId="77777777" w:rsidR="00F24A59" w:rsidRDefault="00F24A59" w:rsidP="00F24A59">
      <w:pPr>
        <w:numPr>
          <w:ilvl w:val="0"/>
          <w:numId w:val="270"/>
        </w:numPr>
        <w:rPr>
          <w:ins w:id="86" w:author="Ghanishth Dhiman" w:date="2025-05-27T09:35:00Z"/>
        </w:rPr>
      </w:pPr>
      <w:ins w:id="87" w:author="Ghanishth Dhiman" w:date="2025-05-27T09:35:00Z">
        <w:r>
          <w:lastRenderedPageBreak/>
          <w:t>Nutrition Advisor for food companies or startups</w:t>
        </w:r>
        <w:r>
          <w:br/>
        </w:r>
      </w:ins>
    </w:p>
    <w:p w14:paraId="1132A02F" w14:textId="77777777" w:rsidR="00F24A59" w:rsidRDefault="00F24A59" w:rsidP="00F24A59">
      <w:pPr>
        <w:numPr>
          <w:ilvl w:val="0"/>
          <w:numId w:val="270"/>
        </w:numPr>
        <w:spacing w:after="240"/>
        <w:rPr>
          <w:ins w:id="88" w:author="Ghanishth Dhiman" w:date="2025-05-27T09:35:00Z"/>
        </w:rPr>
      </w:pPr>
      <w:ins w:id="89" w:author="Ghanishth Dhiman" w:date="2025-05-27T09:35:00Z">
        <w:r>
          <w:t>Freelance Nutrition Expert for clients of all age groups</w:t>
        </w:r>
        <w:r>
          <w:br/>
        </w:r>
      </w:ins>
    </w:p>
    <w:p w14:paraId="5E37E0F2" w14:textId="77777777" w:rsidR="00F24A59" w:rsidRDefault="001F16DC" w:rsidP="00F24A59">
      <w:pPr>
        <w:spacing w:before="240" w:after="240"/>
        <w:rPr>
          <w:ins w:id="90" w:author="Ghanishth Dhiman" w:date="2025-05-27T09:35:00Z"/>
        </w:rPr>
      </w:pPr>
      <w:ins w:id="91" w:author="Ghanishth Dhiman" w:date="2025-05-27T09:35:00Z">
        <w:r w:rsidRPr="001F16DC">
          <w:rPr>
            <w:noProof/>
            <w14:ligatures w14:val="standardContextual"/>
          </w:rPr>
          <w:pict w14:anchorId="0C80137D">
            <v:rect id="_x0000_i1060" alt="" style="width:451.3pt;height:.05pt;mso-width-percent:0;mso-height-percent:0;mso-width-percent:0;mso-height-percent:0" o:hralign="center" o:hrstd="t" o:hr="t" fillcolor="#a0a0a0" stroked="f"/>
          </w:pict>
        </w:r>
      </w:ins>
    </w:p>
    <w:p w14:paraId="20BD94C2" w14:textId="77777777" w:rsidR="00F24A59" w:rsidRPr="00273DBE" w:rsidRDefault="00F24A59" w:rsidP="00F24A59">
      <w:pPr>
        <w:spacing w:before="240" w:after="240"/>
        <w:rPr>
          <w:ins w:id="92" w:author="Ghanishth Dhiman" w:date="2025-05-27T09:35:00Z"/>
          <w:b/>
          <w:rPrChange w:id="93" w:author="Ghanishth Dhiman" w:date="2025-05-27T09:35:00Z">
            <w:rPr>
              <w:ins w:id="94" w:author="Ghanishth Dhiman" w:date="2025-05-27T09:35:00Z"/>
            </w:rPr>
          </w:rPrChange>
        </w:rPr>
      </w:pPr>
      <w:ins w:id="95" w:author="Ghanishth Dhiman" w:date="2025-05-27T09:35:00Z">
        <w:r>
          <w:rPr>
            <w:rFonts w:ascii="Apple Color Emoji" w:hAnsi="Apple Color Emoji" w:cs="Apple Color Emoji"/>
          </w:rPr>
          <w:t>🔧</w:t>
        </w:r>
        <w:r>
          <w:t xml:space="preserve"> </w:t>
        </w:r>
        <w:r>
          <w:rPr>
            <w:b/>
            <w:rPrChange w:id="96" w:author="Ghanishth Dhiman" w:date="2025-05-27T09:35:00Z">
              <w:rPr/>
            </w:rPrChange>
          </w:rPr>
          <w:t>Skills You Will Learn</w:t>
        </w:r>
      </w:ins>
    </w:p>
    <w:p w14:paraId="24009F16" w14:textId="77777777" w:rsidR="00F24A59" w:rsidRPr="00273DBE" w:rsidRDefault="00F24A59" w:rsidP="00F24A59">
      <w:pPr>
        <w:spacing w:before="240" w:after="240"/>
        <w:rPr>
          <w:ins w:id="97" w:author="Ghanishth Dhiman" w:date="2025-05-27T09:35:00Z"/>
          <w:b/>
          <w:rPrChange w:id="98" w:author="Ghanishth Dhiman" w:date="2025-05-27T09:35:00Z">
            <w:rPr>
              <w:ins w:id="99" w:author="Ghanishth Dhiman" w:date="2025-05-27T09:35:00Z"/>
            </w:rPr>
          </w:rPrChange>
        </w:rPr>
      </w:pPr>
      <w:ins w:id="100" w:author="Ghanishth Dhiman" w:date="2025-05-27T09:35:00Z">
        <w:r>
          <w:rPr>
            <w:rFonts w:ascii="Apple Color Emoji" w:hAnsi="Apple Color Emoji" w:cs="Apple Color Emoji"/>
          </w:rPr>
          <w:t>💆</w:t>
        </w:r>
        <w:r>
          <w:t xml:space="preserve">‍♀ </w:t>
        </w:r>
        <w:r>
          <w:rPr>
            <w:b/>
            <w:rPrChange w:id="101" w:author="Ghanishth Dhiman" w:date="2025-05-27T09:35:00Z">
              <w:rPr/>
            </w:rPrChange>
          </w:rPr>
          <w:t>Nutrition &amp; Health Basics</w:t>
        </w:r>
      </w:ins>
    </w:p>
    <w:p w14:paraId="46E3C2D8" w14:textId="77777777" w:rsidR="00F24A59" w:rsidRDefault="00F24A59" w:rsidP="00F24A59">
      <w:pPr>
        <w:numPr>
          <w:ilvl w:val="0"/>
          <w:numId w:val="525"/>
        </w:numPr>
        <w:spacing w:before="240"/>
        <w:rPr>
          <w:ins w:id="102" w:author="Ghanishth Dhiman" w:date="2025-05-27T09:35:00Z"/>
        </w:rPr>
      </w:pPr>
      <w:ins w:id="103" w:author="Ghanishth Dhiman" w:date="2025-05-27T09:35:00Z">
        <w:r>
          <w:t>Understand the role of carbohydrates, proteins, fats, vitamins &amp; minerals</w:t>
        </w:r>
        <w:r>
          <w:br/>
        </w:r>
      </w:ins>
    </w:p>
    <w:p w14:paraId="2AB6A69F" w14:textId="77777777" w:rsidR="00F24A59" w:rsidRDefault="00F24A59" w:rsidP="00F24A59">
      <w:pPr>
        <w:numPr>
          <w:ilvl w:val="0"/>
          <w:numId w:val="525"/>
        </w:numPr>
        <w:rPr>
          <w:ins w:id="104" w:author="Ghanishth Dhiman" w:date="2025-05-27T09:35:00Z"/>
        </w:rPr>
      </w:pPr>
      <w:ins w:id="105" w:author="Ghanishth Dhiman" w:date="2025-05-27T09:35:00Z">
        <w:r>
          <w:t>Learn how energy, fiber, and water support body function</w:t>
        </w:r>
        <w:r>
          <w:br/>
        </w:r>
      </w:ins>
    </w:p>
    <w:p w14:paraId="3C22E68C" w14:textId="77777777" w:rsidR="00F24A59" w:rsidRDefault="00F24A59" w:rsidP="00F24A59">
      <w:pPr>
        <w:numPr>
          <w:ilvl w:val="0"/>
          <w:numId w:val="525"/>
        </w:numPr>
        <w:spacing w:after="240"/>
        <w:rPr>
          <w:ins w:id="106" w:author="Ghanishth Dhiman" w:date="2025-05-27T09:35:00Z"/>
        </w:rPr>
      </w:pPr>
      <w:ins w:id="107" w:author="Ghanishth Dhiman" w:date="2025-05-27T09:35:00Z">
        <w:r>
          <w:t>Know what the body needs daily through RDA (Recommended Dietary Allowance)</w:t>
        </w:r>
        <w:r>
          <w:br/>
        </w:r>
      </w:ins>
    </w:p>
    <w:p w14:paraId="21F358F6" w14:textId="77777777" w:rsidR="00F24A59" w:rsidRPr="00273DBE" w:rsidRDefault="00F24A59" w:rsidP="00F24A59">
      <w:pPr>
        <w:spacing w:before="240" w:after="240"/>
        <w:rPr>
          <w:ins w:id="108" w:author="Ghanishth Dhiman" w:date="2025-05-27T09:35:00Z"/>
          <w:b/>
          <w:rPrChange w:id="109" w:author="Ghanishth Dhiman" w:date="2025-05-27T09:35:00Z">
            <w:rPr>
              <w:ins w:id="110" w:author="Ghanishth Dhiman" w:date="2025-05-27T09:35:00Z"/>
            </w:rPr>
          </w:rPrChange>
        </w:rPr>
      </w:pPr>
      <w:ins w:id="111" w:author="Ghanishth Dhiman" w:date="2025-05-27T09:35:00Z">
        <w:r>
          <w:rPr>
            <w:rFonts w:ascii="Apple Color Emoji" w:hAnsi="Apple Color Emoji" w:cs="Apple Color Emoji"/>
          </w:rPr>
          <w:t>🥗</w:t>
        </w:r>
        <w:r>
          <w:t xml:space="preserve"> </w:t>
        </w:r>
        <w:r>
          <w:rPr>
            <w:b/>
            <w:rPrChange w:id="112" w:author="Ghanishth Dhiman" w:date="2025-05-27T09:35:00Z">
              <w:rPr/>
            </w:rPrChange>
          </w:rPr>
          <w:t>Smart Meal Planning</w:t>
        </w:r>
      </w:ins>
    </w:p>
    <w:p w14:paraId="0FA88F84" w14:textId="77777777" w:rsidR="00F24A59" w:rsidRDefault="00F24A59" w:rsidP="00F24A59">
      <w:pPr>
        <w:numPr>
          <w:ilvl w:val="0"/>
          <w:numId w:val="242"/>
        </w:numPr>
        <w:spacing w:before="240"/>
        <w:rPr>
          <w:ins w:id="113" w:author="Ghanishth Dhiman" w:date="2025-05-27T09:35:00Z"/>
        </w:rPr>
      </w:pPr>
      <w:ins w:id="114" w:author="Ghanishth Dhiman" w:date="2025-05-27T09:35:00Z">
        <w:r>
          <w:t>Design daily and therapeutic meal plans</w:t>
        </w:r>
        <w:r>
          <w:br/>
        </w:r>
      </w:ins>
    </w:p>
    <w:p w14:paraId="50966CA1" w14:textId="77777777" w:rsidR="00F24A59" w:rsidRDefault="00F24A59" w:rsidP="00F24A59">
      <w:pPr>
        <w:numPr>
          <w:ilvl w:val="0"/>
          <w:numId w:val="242"/>
        </w:numPr>
        <w:rPr>
          <w:ins w:id="115" w:author="Ghanishth Dhiman" w:date="2025-05-27T09:35:00Z"/>
        </w:rPr>
      </w:pPr>
      <w:ins w:id="116" w:author="Ghanishth Dhiman" w:date="2025-05-27T09:35:00Z">
        <w:r>
          <w:t>Learn Indian food exchange lists for customized diets</w:t>
        </w:r>
        <w:r>
          <w:br/>
        </w:r>
      </w:ins>
    </w:p>
    <w:p w14:paraId="35D246BD" w14:textId="77777777" w:rsidR="00F24A59" w:rsidRDefault="00F24A59" w:rsidP="00F24A59">
      <w:pPr>
        <w:numPr>
          <w:ilvl w:val="0"/>
          <w:numId w:val="242"/>
        </w:numPr>
        <w:spacing w:after="240"/>
        <w:rPr>
          <w:ins w:id="117" w:author="Ghanishth Dhiman" w:date="2025-05-27T09:35:00Z"/>
        </w:rPr>
      </w:pPr>
      <w:ins w:id="118" w:author="Ghanishth Dhiman" w:date="2025-05-27T09:35:00Z">
        <w:r>
          <w:t>Balance nutrients based on age, condition, and goals</w:t>
        </w:r>
        <w:r>
          <w:br/>
        </w:r>
      </w:ins>
    </w:p>
    <w:p w14:paraId="5EF089DD" w14:textId="77777777" w:rsidR="00F24A59" w:rsidRPr="00273DBE" w:rsidRDefault="00F24A59" w:rsidP="00F24A59">
      <w:pPr>
        <w:spacing w:before="240" w:after="240"/>
        <w:rPr>
          <w:ins w:id="119" w:author="Ghanishth Dhiman" w:date="2025-05-27T09:35:00Z"/>
          <w:b/>
          <w:rPrChange w:id="120" w:author="Ghanishth Dhiman" w:date="2025-05-27T09:35:00Z">
            <w:rPr>
              <w:ins w:id="121" w:author="Ghanishth Dhiman" w:date="2025-05-27T09:35:00Z"/>
            </w:rPr>
          </w:rPrChange>
        </w:rPr>
      </w:pPr>
      <w:ins w:id="122" w:author="Ghanishth Dhiman" w:date="2025-05-27T09:35:00Z">
        <w:r>
          <w:rPr>
            <w:rFonts w:ascii="Apple Color Emoji" w:hAnsi="Apple Color Emoji" w:cs="Apple Color Emoji"/>
          </w:rPr>
          <w:t>🩺</w:t>
        </w:r>
        <w:r>
          <w:t xml:space="preserve"> </w:t>
        </w:r>
        <w:r>
          <w:rPr>
            <w:b/>
            <w:rPrChange w:id="123" w:author="Ghanishth Dhiman" w:date="2025-05-27T09:35:00Z">
              <w:rPr/>
            </w:rPrChange>
          </w:rPr>
          <w:t>Therapeutic Nutrition</w:t>
        </w:r>
      </w:ins>
    </w:p>
    <w:p w14:paraId="4CE5CEE2" w14:textId="77777777" w:rsidR="00F24A59" w:rsidRDefault="00F24A59" w:rsidP="00F24A59">
      <w:pPr>
        <w:numPr>
          <w:ilvl w:val="0"/>
          <w:numId w:val="498"/>
        </w:numPr>
        <w:spacing w:before="240"/>
        <w:rPr>
          <w:ins w:id="124" w:author="Ghanishth Dhiman" w:date="2025-05-27T09:35:00Z"/>
        </w:rPr>
      </w:pPr>
      <w:ins w:id="125" w:author="Ghanishth Dhiman" w:date="2025-05-27T09:35:00Z">
        <w:r>
          <w:t>Modify diets for medical conditions like diabetes, heart issues, kidney problems, cancer &amp; more</w:t>
        </w:r>
        <w:r>
          <w:br/>
        </w:r>
      </w:ins>
    </w:p>
    <w:p w14:paraId="273E87A6" w14:textId="77777777" w:rsidR="00F24A59" w:rsidRDefault="00F24A59" w:rsidP="00F24A59">
      <w:pPr>
        <w:numPr>
          <w:ilvl w:val="0"/>
          <w:numId w:val="498"/>
        </w:numPr>
        <w:rPr>
          <w:ins w:id="126" w:author="Ghanishth Dhiman" w:date="2025-05-27T09:35:00Z"/>
        </w:rPr>
      </w:pPr>
      <w:ins w:id="127" w:author="Ghanishth Dhiman" w:date="2025-05-27T09:35:00Z">
        <w:r>
          <w:t>Understand fad diets vs. science-backed diets</w:t>
        </w:r>
        <w:r>
          <w:br/>
        </w:r>
      </w:ins>
    </w:p>
    <w:p w14:paraId="24E6B317" w14:textId="77777777" w:rsidR="00F24A59" w:rsidRDefault="00F24A59" w:rsidP="00F24A59">
      <w:pPr>
        <w:numPr>
          <w:ilvl w:val="0"/>
          <w:numId w:val="498"/>
        </w:numPr>
        <w:spacing w:after="240"/>
        <w:rPr>
          <w:ins w:id="128" w:author="Ghanishth Dhiman" w:date="2025-05-27T09:35:00Z"/>
        </w:rPr>
      </w:pPr>
      <w:ins w:id="129" w:author="Ghanishth Dhiman" w:date="2025-05-27T09:35:00Z">
        <w:r>
          <w:t>Explore glycemic index and nutrition for skin, infections, arthritis, and trauma care</w:t>
        </w:r>
        <w:r>
          <w:br/>
        </w:r>
      </w:ins>
    </w:p>
    <w:p w14:paraId="41712D48" w14:textId="77777777" w:rsidR="00F24A59" w:rsidRPr="00273DBE" w:rsidRDefault="00F24A59" w:rsidP="00F24A59">
      <w:pPr>
        <w:spacing w:before="240" w:after="240"/>
        <w:rPr>
          <w:ins w:id="130" w:author="Ghanishth Dhiman" w:date="2025-05-27T09:35:00Z"/>
          <w:b/>
          <w:rPrChange w:id="131" w:author="Ghanishth Dhiman" w:date="2025-05-27T09:35:00Z">
            <w:rPr>
              <w:ins w:id="132" w:author="Ghanishth Dhiman" w:date="2025-05-27T09:35:00Z"/>
            </w:rPr>
          </w:rPrChange>
        </w:rPr>
      </w:pPr>
      <w:ins w:id="133" w:author="Ghanishth Dhiman" w:date="2025-05-27T09:35:00Z">
        <w:r>
          <w:rPr>
            <w:rFonts w:ascii="Apple Color Emoji" w:hAnsi="Apple Color Emoji" w:cs="Apple Color Emoji"/>
          </w:rPr>
          <w:t>🍽️</w:t>
        </w:r>
        <w:r>
          <w:t xml:space="preserve"> </w:t>
        </w:r>
        <w:r>
          <w:rPr>
            <w:b/>
            <w:rPrChange w:id="134" w:author="Ghanishth Dhiman" w:date="2025-05-27T09:35:00Z">
              <w:rPr/>
            </w:rPrChange>
          </w:rPr>
          <w:t>Hands-On Experience</w:t>
        </w:r>
      </w:ins>
    </w:p>
    <w:p w14:paraId="2DE2F847" w14:textId="77777777" w:rsidR="00F24A59" w:rsidRDefault="00F24A59" w:rsidP="00F24A59">
      <w:pPr>
        <w:numPr>
          <w:ilvl w:val="0"/>
          <w:numId w:val="354"/>
        </w:numPr>
        <w:spacing w:before="240"/>
        <w:rPr>
          <w:ins w:id="135" w:author="Ghanishth Dhiman" w:date="2025-05-27T09:35:00Z"/>
        </w:rPr>
      </w:pPr>
      <w:ins w:id="136" w:author="Ghanishth Dhiman" w:date="2025-05-27T09:35:00Z">
        <w:r>
          <w:t>Prepare real therapeutic meals</w:t>
        </w:r>
        <w:r>
          <w:br/>
        </w:r>
      </w:ins>
    </w:p>
    <w:p w14:paraId="775B7C74" w14:textId="77777777" w:rsidR="00F24A59" w:rsidRDefault="00F24A59" w:rsidP="00F24A59">
      <w:pPr>
        <w:numPr>
          <w:ilvl w:val="0"/>
          <w:numId w:val="354"/>
        </w:numPr>
        <w:rPr>
          <w:ins w:id="137" w:author="Ghanishth Dhiman" w:date="2025-05-27T09:35:00Z"/>
        </w:rPr>
      </w:pPr>
      <w:ins w:id="138" w:author="Ghanishth Dhiman" w:date="2025-05-27T09:35:00Z">
        <w:r>
          <w:t>Do live nutrition counseling</w:t>
        </w:r>
        <w:r>
          <w:br/>
        </w:r>
      </w:ins>
    </w:p>
    <w:p w14:paraId="0BC264FB" w14:textId="77777777" w:rsidR="00F24A59" w:rsidRDefault="00F24A59" w:rsidP="00F24A59">
      <w:pPr>
        <w:numPr>
          <w:ilvl w:val="0"/>
          <w:numId w:val="354"/>
        </w:numPr>
        <w:spacing w:after="240"/>
        <w:rPr>
          <w:ins w:id="139" w:author="Ghanishth Dhiman" w:date="2025-05-27T09:35:00Z"/>
        </w:rPr>
      </w:pPr>
      <w:ins w:id="140" w:author="Ghanishth Dhiman" w:date="2025-05-27T09:35:00Z">
        <w:r>
          <w:t>Practice creating diet charts and managing client cases</w:t>
        </w:r>
        <w:r>
          <w:br/>
        </w:r>
      </w:ins>
    </w:p>
    <w:p w14:paraId="3BA8A7CF" w14:textId="77777777" w:rsidR="00F24A59" w:rsidRDefault="001F16DC" w:rsidP="00F24A59">
      <w:pPr>
        <w:spacing w:before="240" w:after="240"/>
        <w:rPr>
          <w:ins w:id="141" w:author="Ghanishth Dhiman" w:date="2025-05-27T09:35:00Z"/>
        </w:rPr>
      </w:pPr>
      <w:ins w:id="142" w:author="Ghanishth Dhiman" w:date="2025-05-27T09:35:00Z">
        <w:r w:rsidRPr="001F16DC">
          <w:rPr>
            <w:noProof/>
            <w14:ligatures w14:val="standardContextual"/>
          </w:rPr>
          <w:lastRenderedPageBreak/>
          <w:pict w14:anchorId="2C52ADD4">
            <v:rect id="_x0000_i1059" alt="" style="width:451.3pt;height:.05pt;mso-width-percent:0;mso-height-percent:0;mso-width-percent:0;mso-height-percent:0" o:hralign="center" o:hrstd="t" o:hr="t" fillcolor="#a0a0a0" stroked="f"/>
          </w:pict>
        </w:r>
      </w:ins>
    </w:p>
    <w:p w14:paraId="503A73A2" w14:textId="77777777" w:rsidR="00F24A59" w:rsidRDefault="00F24A59" w:rsidP="00F24A59">
      <w:pPr>
        <w:spacing w:before="240" w:after="240"/>
        <w:rPr>
          <w:ins w:id="143" w:author="Ghanishth Dhiman" w:date="2025-05-27T09:35:00Z"/>
        </w:rPr>
      </w:pPr>
      <w:ins w:id="144" w:author="Ghanishth Dhiman" w:date="2025-05-27T09:35:00Z">
        <w:r>
          <w:rPr>
            <w:rFonts w:ascii="Apple Color Emoji" w:hAnsi="Apple Color Emoji" w:cs="Apple Color Emoji"/>
          </w:rPr>
          <w:t>🏅</w:t>
        </w:r>
        <w:r>
          <w:t xml:space="preserve"> </w:t>
        </w:r>
        <w:r>
          <w:rPr>
            <w:b/>
            <w:rPrChange w:id="145" w:author="Ghanishth Dhiman" w:date="2025-05-27T09:35:00Z">
              <w:rPr/>
            </w:rPrChange>
          </w:rPr>
          <w:t>Certificate You’ll Receive</w:t>
        </w:r>
        <w:r>
          <w:rPr>
            <w:b/>
            <w:rPrChange w:id="146" w:author="Ghanishth Dhiman" w:date="2025-05-27T09:35:00Z">
              <w:rPr/>
            </w:rPrChange>
          </w:rPr>
          <w:br/>
        </w:r>
        <w:r>
          <w:t xml:space="preserve"> After completing the course, you’ll be awarded a </w:t>
        </w:r>
        <w:r>
          <w:rPr>
            <w:b/>
            <w:rPrChange w:id="147" w:author="Ghanishth Dhiman" w:date="2025-05-27T09:35:00Z">
              <w:rPr/>
            </w:rPrChange>
          </w:rPr>
          <w:t>Certificate in Clinical Nutrition</w:t>
        </w:r>
        <w:r>
          <w:t xml:space="preserve">, qualifying you to start your career as a </w:t>
        </w:r>
        <w:r>
          <w:rPr>
            <w:b/>
            <w:rPrChange w:id="148" w:author="Ghanishth Dhiman" w:date="2025-05-27T09:35:00Z">
              <w:rPr/>
            </w:rPrChange>
          </w:rPr>
          <w:t>Certified Clinical Nutritionist</w:t>
        </w:r>
        <w:r>
          <w:t>.</w:t>
        </w:r>
      </w:ins>
    </w:p>
    <w:p w14:paraId="6D72F9F8" w14:textId="77777777" w:rsidR="00F24A59" w:rsidRDefault="001F16DC" w:rsidP="00F24A59">
      <w:pPr>
        <w:spacing w:before="240" w:after="240"/>
        <w:rPr>
          <w:ins w:id="149" w:author="Ghanishth Dhiman" w:date="2025-05-27T09:35:00Z"/>
        </w:rPr>
      </w:pPr>
      <w:ins w:id="150" w:author="Ghanishth Dhiman" w:date="2025-05-27T09:35:00Z">
        <w:r w:rsidRPr="001F16DC">
          <w:rPr>
            <w:noProof/>
            <w14:ligatures w14:val="standardContextual"/>
          </w:rPr>
          <w:pict w14:anchorId="7F2FCFA1">
            <v:rect id="_x0000_i1058" alt="" style="width:451.3pt;height:.05pt;mso-width-percent:0;mso-height-percent:0;mso-width-percent:0;mso-height-percent:0" o:hralign="center" o:hrstd="t" o:hr="t" fillcolor="#a0a0a0" stroked="f"/>
          </w:pict>
        </w:r>
      </w:ins>
    </w:p>
    <w:p w14:paraId="6EECA36A" w14:textId="77777777" w:rsidR="00F24A59" w:rsidRDefault="00F24A59" w:rsidP="00F24A59">
      <w:pPr>
        <w:spacing w:before="240" w:after="240"/>
        <w:rPr>
          <w:ins w:id="151" w:author="Ghanishth Dhiman" w:date="2025-05-27T09:35:00Z"/>
        </w:rPr>
      </w:pPr>
      <w:ins w:id="152" w:author="Ghanishth Dhiman" w:date="2025-05-27T09:35:00Z">
        <w:r>
          <w:rPr>
            <w:rFonts w:ascii="Apple Color Emoji" w:hAnsi="Apple Color Emoji" w:cs="Apple Color Emoji"/>
          </w:rPr>
          <w:t>👩</w:t>
        </w:r>
        <w:r>
          <w:t>‍</w:t>
        </w:r>
        <w:r>
          <w:rPr>
            <w:rFonts w:ascii="Apple Color Emoji" w:hAnsi="Apple Color Emoji" w:cs="Apple Color Emoji"/>
          </w:rPr>
          <w:t>🎓</w:t>
        </w:r>
        <w:r>
          <w:t xml:space="preserve"> </w:t>
        </w:r>
        <w:r>
          <w:rPr>
            <w:b/>
            <w:rPrChange w:id="153" w:author="Ghanishth Dhiman" w:date="2025-05-27T09:35:00Z">
              <w:rPr/>
            </w:rPrChange>
          </w:rPr>
          <w:t>Who This Course Is For</w:t>
        </w:r>
        <w:r>
          <w:rPr>
            <w:b/>
            <w:rPrChange w:id="154" w:author="Ghanishth Dhiman" w:date="2025-05-27T09:35:00Z">
              <w:rPr/>
            </w:rPrChange>
          </w:rPr>
          <w:br/>
        </w:r>
        <w:r>
          <w:t xml:space="preserve"> Perfect for:</w:t>
        </w:r>
      </w:ins>
    </w:p>
    <w:p w14:paraId="0746112C" w14:textId="77777777" w:rsidR="00F24A59" w:rsidRDefault="00F24A59" w:rsidP="00F24A59">
      <w:pPr>
        <w:numPr>
          <w:ilvl w:val="0"/>
          <w:numId w:val="265"/>
        </w:numPr>
        <w:spacing w:before="240"/>
        <w:rPr>
          <w:ins w:id="155" w:author="Ghanishth Dhiman" w:date="2025-05-27T09:35:00Z"/>
        </w:rPr>
      </w:pPr>
      <w:ins w:id="156" w:author="Ghanishth Dhiman" w:date="2025-05-27T09:35:00Z">
        <w:r>
          <w:t>Freshers passionate about health and wellness</w:t>
        </w:r>
        <w:r>
          <w:br/>
        </w:r>
      </w:ins>
    </w:p>
    <w:p w14:paraId="260D7B9C" w14:textId="77777777" w:rsidR="00F24A59" w:rsidRDefault="00F24A59" w:rsidP="00F24A59">
      <w:pPr>
        <w:numPr>
          <w:ilvl w:val="0"/>
          <w:numId w:val="265"/>
        </w:numPr>
        <w:rPr>
          <w:ins w:id="157" w:author="Ghanishth Dhiman" w:date="2025-05-27T09:35:00Z"/>
        </w:rPr>
      </w:pPr>
      <w:ins w:id="158" w:author="Ghanishth Dhiman" w:date="2025-05-27T09:35:00Z">
        <w:r>
          <w:t>Science students exploring career options in nutrition</w:t>
        </w:r>
        <w:r>
          <w:br/>
        </w:r>
      </w:ins>
    </w:p>
    <w:p w14:paraId="6E4BD31B" w14:textId="77777777" w:rsidR="00F24A59" w:rsidRDefault="00F24A59" w:rsidP="00F24A59">
      <w:pPr>
        <w:numPr>
          <w:ilvl w:val="0"/>
          <w:numId w:val="265"/>
        </w:numPr>
        <w:rPr>
          <w:ins w:id="159" w:author="Ghanishth Dhiman" w:date="2025-05-27T09:35:00Z"/>
        </w:rPr>
      </w:pPr>
      <w:ins w:id="160" w:author="Ghanishth Dhiman" w:date="2025-05-27T09:35:00Z">
        <w:r>
          <w:t>Fitness and yoga trainers wanting to guide clients better</w:t>
        </w:r>
        <w:r>
          <w:br/>
        </w:r>
      </w:ins>
    </w:p>
    <w:p w14:paraId="6DEE9EED" w14:textId="77777777" w:rsidR="00F24A59" w:rsidRDefault="00F24A59" w:rsidP="00F24A59">
      <w:pPr>
        <w:numPr>
          <w:ilvl w:val="0"/>
          <w:numId w:val="265"/>
        </w:numPr>
        <w:rPr>
          <w:ins w:id="161" w:author="Ghanishth Dhiman" w:date="2025-05-27T09:35:00Z"/>
        </w:rPr>
      </w:pPr>
      <w:ins w:id="162" w:author="Ghanishth Dhiman" w:date="2025-05-27T09:35:00Z">
        <w:r>
          <w:t>Homemakers or freelancers looking to start a consulting business</w:t>
        </w:r>
        <w:r>
          <w:br/>
        </w:r>
      </w:ins>
    </w:p>
    <w:p w14:paraId="7653EE7E" w14:textId="77777777" w:rsidR="00F24A59" w:rsidRDefault="00F24A59" w:rsidP="00F24A59">
      <w:pPr>
        <w:numPr>
          <w:ilvl w:val="0"/>
          <w:numId w:val="265"/>
        </w:numPr>
        <w:spacing w:after="240"/>
        <w:rPr>
          <w:ins w:id="163" w:author="Ghanishth Dhiman" w:date="2025-05-27T09:35:00Z"/>
        </w:rPr>
      </w:pPr>
      <w:ins w:id="164" w:author="Ghanishth Dhiman" w:date="2025-05-27T09:35:00Z">
        <w:r>
          <w:t>Anyone interested in healing through food</w:t>
        </w:r>
      </w:ins>
    </w:p>
    <w:p w14:paraId="0CF1567B" w14:textId="77777777" w:rsidR="00F24A59" w:rsidRDefault="00F24A59" w:rsidP="00F24A59">
      <w:pPr>
        <w:spacing w:before="240" w:after="240"/>
      </w:pPr>
    </w:p>
    <w:p w14:paraId="218F6628" w14:textId="77777777" w:rsidR="00F24A59" w:rsidRDefault="00F24A59" w:rsidP="00F24A59">
      <w:pPr>
        <w:spacing w:before="240" w:after="240"/>
        <w:ind w:left="720"/>
      </w:pPr>
    </w:p>
    <w:p w14:paraId="154ECC39" w14:textId="77777777" w:rsidR="00F24A59" w:rsidRDefault="00F24A59" w:rsidP="00F24A59">
      <w:pPr>
        <w:spacing w:before="240" w:after="240"/>
        <w:ind w:left="720"/>
        <w:rPr>
          <w:b/>
        </w:rPr>
      </w:pPr>
    </w:p>
    <w:p w14:paraId="0AFD6952" w14:textId="77777777" w:rsidR="00F24A59" w:rsidRDefault="00F24A59" w:rsidP="00F24A59">
      <w:pPr>
        <w:spacing w:before="240" w:after="240"/>
        <w:ind w:left="720"/>
      </w:pPr>
      <w:r>
        <w:br/>
      </w:r>
    </w:p>
    <w:p w14:paraId="36BE34A0" w14:textId="77777777" w:rsidR="00F24A59" w:rsidRDefault="00F24A59" w:rsidP="00F24A59">
      <w:pPr>
        <w:spacing w:before="240" w:after="240"/>
      </w:pPr>
    </w:p>
    <w:p w14:paraId="39F59CB1" w14:textId="77777777" w:rsidR="00F24A59" w:rsidRDefault="00F24A59" w:rsidP="00F24A59">
      <w:pPr>
        <w:spacing w:before="240" w:after="240"/>
      </w:pPr>
    </w:p>
    <w:p w14:paraId="1E88FF7B" w14:textId="77777777" w:rsidR="00F24A59" w:rsidRDefault="00F24A59" w:rsidP="00F24A59">
      <w:pPr>
        <w:spacing w:before="240" w:after="240"/>
        <w:jc w:val="center"/>
        <w:rPr>
          <w:b/>
          <w:color w:val="0000FF"/>
          <w:sz w:val="42"/>
          <w:szCs w:val="42"/>
        </w:rPr>
      </w:pPr>
      <w:r>
        <w:rPr>
          <w:b/>
          <w:color w:val="0000FF"/>
          <w:sz w:val="42"/>
          <w:szCs w:val="42"/>
        </w:rPr>
        <w:t xml:space="preserve">AESTHETICS COURSES </w:t>
      </w:r>
    </w:p>
    <w:p w14:paraId="08BDC89C" w14:textId="77777777" w:rsidR="00F24A59" w:rsidRDefault="00F24A59" w:rsidP="00F24A59">
      <w:pPr>
        <w:spacing w:before="240" w:after="240"/>
        <w:jc w:val="center"/>
        <w:rPr>
          <w:b/>
          <w:sz w:val="42"/>
          <w:szCs w:val="42"/>
        </w:rPr>
      </w:pPr>
    </w:p>
    <w:p w14:paraId="73C5C19D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Light Therapy &amp; Non-Invasive Skin Treatments Program</w:t>
      </w:r>
    </w:p>
    <w:p w14:paraId="04A1A60A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OCQ41</w:t>
      </w:r>
    </w:p>
    <w:p w14:paraId="486B86CE" w14:textId="77777777" w:rsidR="00F24A59" w:rsidRDefault="00F24A59" w:rsidP="00F24A59">
      <w:pPr>
        <w:spacing w:before="240" w:after="240"/>
      </w:pPr>
      <w:r>
        <w:rPr>
          <w:b/>
        </w:rPr>
        <w:lastRenderedPageBreak/>
        <w:t>Duration:</w:t>
      </w:r>
      <w:r>
        <w:rPr>
          <w:b/>
        </w:rPr>
        <w:br/>
      </w:r>
      <w:r>
        <w:t xml:space="preserve"> 10 Days</w:t>
      </w:r>
    </w:p>
    <w:p w14:paraId="601F5703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2D5A078D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Expert in Light Therapy &amp; Non-Invasive Skin Treatments</w:t>
      </w:r>
    </w:p>
    <w:p w14:paraId="71E0708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4A4AEA9A" w14:textId="77777777" w:rsidR="00F24A59" w:rsidRDefault="00F24A59" w:rsidP="00F24A59">
      <w:pPr>
        <w:spacing w:before="240" w:after="240"/>
      </w:pPr>
      <w:r>
        <w:t>Step into the world of high-end skin aesthetics with confidence! This course empowers you to pursue advanced roles in beauty and wellness, such as:</w:t>
      </w:r>
    </w:p>
    <w:p w14:paraId="3716E8E4" w14:textId="77777777" w:rsidR="00F24A59" w:rsidRDefault="00F24A59" w:rsidP="00F24A59">
      <w:pPr>
        <w:numPr>
          <w:ilvl w:val="0"/>
          <w:numId w:val="236"/>
        </w:numPr>
        <w:spacing w:before="240"/>
      </w:pPr>
      <w:r>
        <w:rPr>
          <w:b/>
        </w:rPr>
        <w:t>Light Therapy Specialist</w:t>
      </w:r>
      <w:r>
        <w:t xml:space="preserve"> in medispas and dermatology clinics</w:t>
      </w:r>
      <w:r>
        <w:br/>
      </w:r>
    </w:p>
    <w:p w14:paraId="04F14F98" w14:textId="77777777" w:rsidR="00F24A59" w:rsidRDefault="00F24A59" w:rsidP="00F24A59">
      <w:pPr>
        <w:numPr>
          <w:ilvl w:val="0"/>
          <w:numId w:val="236"/>
        </w:numPr>
      </w:pPr>
      <w:r>
        <w:rPr>
          <w:b/>
        </w:rPr>
        <w:t>Skin Treatment Expert</w:t>
      </w:r>
      <w:r>
        <w:t xml:space="preserve"> offering non-invasive rejuvenation services</w:t>
      </w:r>
      <w:r>
        <w:br/>
      </w:r>
    </w:p>
    <w:p w14:paraId="388728C0" w14:textId="77777777" w:rsidR="00F24A59" w:rsidRDefault="00F24A59" w:rsidP="00F24A59">
      <w:pPr>
        <w:numPr>
          <w:ilvl w:val="0"/>
          <w:numId w:val="236"/>
        </w:numPr>
      </w:pPr>
      <w:r>
        <w:rPr>
          <w:b/>
        </w:rPr>
        <w:t>Laser &amp; Photo Facial Technician</w:t>
      </w:r>
      <w:r>
        <w:t xml:space="preserve"> for acne, pigmentation, and anti-aging</w:t>
      </w:r>
      <w:r>
        <w:br/>
      </w:r>
    </w:p>
    <w:p w14:paraId="34331FDF" w14:textId="77777777" w:rsidR="00F24A59" w:rsidRDefault="00F24A59" w:rsidP="00F24A59">
      <w:pPr>
        <w:numPr>
          <w:ilvl w:val="0"/>
          <w:numId w:val="236"/>
        </w:numPr>
      </w:pPr>
      <w:r>
        <w:rPr>
          <w:b/>
        </w:rPr>
        <w:t>Freelance Skin Therapist</w:t>
      </w:r>
      <w:r>
        <w:t xml:space="preserve"> building your own loyal client base</w:t>
      </w:r>
      <w:r>
        <w:br/>
      </w:r>
    </w:p>
    <w:p w14:paraId="285A8ADA" w14:textId="77777777" w:rsidR="00F24A59" w:rsidRDefault="00F24A59" w:rsidP="00F24A59">
      <w:pPr>
        <w:numPr>
          <w:ilvl w:val="0"/>
          <w:numId w:val="236"/>
        </w:numPr>
      </w:pPr>
      <w:r>
        <w:rPr>
          <w:b/>
        </w:rPr>
        <w:t>Aesthetic Clinic Assistant</w:t>
      </w:r>
      <w:r>
        <w:t xml:space="preserve"> working with dermatologists and cosmetic doctors</w:t>
      </w:r>
      <w:r>
        <w:br/>
      </w:r>
    </w:p>
    <w:p w14:paraId="348D82B2" w14:textId="77777777" w:rsidR="00F24A59" w:rsidRDefault="00F24A59" w:rsidP="00F24A59">
      <w:pPr>
        <w:numPr>
          <w:ilvl w:val="0"/>
          <w:numId w:val="236"/>
        </w:numPr>
        <w:spacing w:after="240"/>
      </w:pPr>
      <w:r>
        <w:rPr>
          <w:b/>
        </w:rPr>
        <w:t>Beauty Consultant</w:t>
      </w:r>
      <w:r>
        <w:t xml:space="preserve"> in clinics offering advanced skin care services</w:t>
      </w:r>
      <w:r>
        <w:br/>
      </w:r>
    </w:p>
    <w:p w14:paraId="33DBB4A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0EAEBAF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Aesthetic &amp; Skin Care</w:t>
      </w:r>
    </w:p>
    <w:p w14:paraId="6047946F" w14:textId="77777777" w:rsidR="00F24A59" w:rsidRDefault="00F24A59" w:rsidP="00F24A59">
      <w:pPr>
        <w:numPr>
          <w:ilvl w:val="0"/>
          <w:numId w:val="261"/>
        </w:numPr>
        <w:spacing w:before="240"/>
      </w:pPr>
      <w:r>
        <w:t xml:space="preserve">Understand the </w:t>
      </w:r>
      <w:r>
        <w:rPr>
          <w:b/>
        </w:rPr>
        <w:t>basic structure of the skin</w:t>
      </w:r>
      <w:r>
        <w:t xml:space="preserve"> and how it responds to light-based treatments</w:t>
      </w:r>
      <w:r>
        <w:br/>
      </w:r>
    </w:p>
    <w:p w14:paraId="35164615" w14:textId="77777777" w:rsidR="00F24A59" w:rsidRDefault="00F24A59" w:rsidP="00F24A59">
      <w:pPr>
        <w:numPr>
          <w:ilvl w:val="0"/>
          <w:numId w:val="261"/>
        </w:numPr>
      </w:pPr>
      <w:r>
        <w:t xml:space="preserve">Learn </w:t>
      </w:r>
      <w:r>
        <w:rPr>
          <w:b/>
        </w:rPr>
        <w:t>laser and light hair reduction techniques</w:t>
      </w:r>
      <w:r>
        <w:t xml:space="preserve"> for long-lasting results</w:t>
      </w:r>
      <w:r>
        <w:br/>
      </w:r>
    </w:p>
    <w:p w14:paraId="328B72B7" w14:textId="77777777" w:rsidR="00F24A59" w:rsidRDefault="00F24A59" w:rsidP="00F24A59">
      <w:pPr>
        <w:numPr>
          <w:ilvl w:val="0"/>
          <w:numId w:val="261"/>
        </w:numPr>
      </w:pPr>
      <w:r>
        <w:t xml:space="preserve">Master </w:t>
      </w:r>
      <w:r>
        <w:rPr>
          <w:b/>
        </w:rPr>
        <w:t>acne laser therapy</w:t>
      </w:r>
      <w:r>
        <w:t xml:space="preserve"> and </w:t>
      </w:r>
      <w:r>
        <w:rPr>
          <w:b/>
        </w:rPr>
        <w:t>photo-facials</w:t>
      </w:r>
      <w:r>
        <w:t xml:space="preserve"> to treat breakouts and dull skin</w:t>
      </w:r>
      <w:r>
        <w:br/>
      </w:r>
    </w:p>
    <w:p w14:paraId="2ABC9D37" w14:textId="77777777" w:rsidR="00F24A59" w:rsidRDefault="00F24A59" w:rsidP="00F24A59">
      <w:pPr>
        <w:numPr>
          <w:ilvl w:val="0"/>
          <w:numId w:val="261"/>
        </w:numPr>
      </w:pPr>
      <w:r>
        <w:t xml:space="preserve">Treat </w:t>
      </w:r>
      <w:r>
        <w:rPr>
          <w:b/>
        </w:rPr>
        <w:t>pigmentation issues</w:t>
      </w:r>
      <w:r>
        <w:t xml:space="preserve"> using modern, non-invasive tools</w:t>
      </w:r>
      <w:r>
        <w:br/>
      </w:r>
    </w:p>
    <w:p w14:paraId="20E80C71" w14:textId="77777777" w:rsidR="00F24A59" w:rsidRDefault="00F24A59" w:rsidP="00F24A59">
      <w:pPr>
        <w:numPr>
          <w:ilvl w:val="0"/>
          <w:numId w:val="261"/>
        </w:numPr>
      </w:pPr>
      <w:r>
        <w:t>Customize treatments based on skin type, concern, and sensitivity</w:t>
      </w:r>
      <w:r>
        <w:br/>
      </w:r>
    </w:p>
    <w:p w14:paraId="01320D24" w14:textId="77777777" w:rsidR="00F24A59" w:rsidRDefault="00F24A59" w:rsidP="00F24A59">
      <w:pPr>
        <w:numPr>
          <w:ilvl w:val="0"/>
          <w:numId w:val="261"/>
        </w:numPr>
        <w:spacing w:after="240"/>
      </w:pPr>
      <w:r>
        <w:t xml:space="preserve">Practice </w:t>
      </w:r>
      <w:r>
        <w:rPr>
          <w:b/>
        </w:rPr>
        <w:t>safe, effective procedures</w:t>
      </w:r>
      <w:r>
        <w:t xml:space="preserve"> with visible, client-pleasing outcomes</w:t>
      </w:r>
      <w:r>
        <w:br/>
      </w:r>
    </w:p>
    <w:p w14:paraId="782ED97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b/>
        </w:rPr>
        <w:t>Health, Hygiene &amp; Safety Practices</w:t>
      </w:r>
    </w:p>
    <w:p w14:paraId="385AB88D" w14:textId="77777777" w:rsidR="00F24A59" w:rsidRDefault="00F24A59" w:rsidP="00F24A59">
      <w:pPr>
        <w:numPr>
          <w:ilvl w:val="0"/>
          <w:numId w:val="504"/>
        </w:numPr>
        <w:spacing w:before="240"/>
      </w:pPr>
      <w:r>
        <w:lastRenderedPageBreak/>
        <w:t xml:space="preserve">Follow strict </w:t>
      </w:r>
      <w:r>
        <w:rPr>
          <w:b/>
        </w:rPr>
        <w:t>health and safety protocols</w:t>
      </w:r>
      <w:r>
        <w:t xml:space="preserve"> in all treatment environments</w:t>
      </w:r>
      <w:r>
        <w:br/>
      </w:r>
    </w:p>
    <w:p w14:paraId="0B66CF52" w14:textId="77777777" w:rsidR="00F24A59" w:rsidRDefault="00F24A59" w:rsidP="00F24A59">
      <w:pPr>
        <w:numPr>
          <w:ilvl w:val="0"/>
          <w:numId w:val="504"/>
        </w:numPr>
      </w:pPr>
      <w:r>
        <w:t xml:space="preserve">Learn how to provide </w:t>
      </w:r>
      <w:r>
        <w:rPr>
          <w:b/>
        </w:rPr>
        <w:t>basic first aid</w:t>
      </w:r>
      <w:r>
        <w:t xml:space="preserve"> and respond to treatment reactions</w:t>
      </w:r>
      <w:r>
        <w:br/>
      </w:r>
    </w:p>
    <w:p w14:paraId="022C24F4" w14:textId="77777777" w:rsidR="00F24A59" w:rsidRDefault="00F24A59" w:rsidP="00F24A59">
      <w:pPr>
        <w:numPr>
          <w:ilvl w:val="0"/>
          <w:numId w:val="504"/>
        </w:numPr>
        <w:spacing w:after="240"/>
      </w:pPr>
      <w:r>
        <w:t xml:space="preserve">Understand </w:t>
      </w:r>
      <w:r>
        <w:rPr>
          <w:b/>
        </w:rPr>
        <w:t>when not to treat</w:t>
      </w:r>
      <w:r>
        <w:t>—spot contraindications and minimize risks</w:t>
      </w:r>
      <w:r>
        <w:br/>
      </w:r>
    </w:p>
    <w:p w14:paraId="729265E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755C30C6" w14:textId="77777777" w:rsidR="00F24A59" w:rsidRDefault="00F24A59" w:rsidP="00F24A59">
      <w:pPr>
        <w:numPr>
          <w:ilvl w:val="0"/>
          <w:numId w:val="191"/>
        </w:numPr>
        <w:spacing w:before="240"/>
      </w:pPr>
      <w:r>
        <w:t xml:space="preserve">Conduct expert </w:t>
      </w:r>
      <w:r>
        <w:rPr>
          <w:b/>
        </w:rPr>
        <w:t>client consultations and skin assessments</w:t>
      </w:r>
      <w:r>
        <w:rPr>
          <w:b/>
        </w:rPr>
        <w:br/>
      </w:r>
    </w:p>
    <w:p w14:paraId="6CC8153C" w14:textId="77777777" w:rsidR="00F24A59" w:rsidRDefault="00F24A59" w:rsidP="00F24A59">
      <w:pPr>
        <w:numPr>
          <w:ilvl w:val="0"/>
          <w:numId w:val="191"/>
        </w:numPr>
      </w:pPr>
      <w:r>
        <w:t>Communicate treatment benefits and post-care instructions with confidence</w:t>
      </w:r>
      <w:r>
        <w:br/>
      </w:r>
    </w:p>
    <w:p w14:paraId="52E3A1FF" w14:textId="77777777" w:rsidR="00F24A59" w:rsidRDefault="00F24A59" w:rsidP="00F24A59">
      <w:pPr>
        <w:numPr>
          <w:ilvl w:val="0"/>
          <w:numId w:val="191"/>
        </w:numPr>
      </w:pPr>
      <w:r>
        <w:t xml:space="preserve">Maintain </w:t>
      </w:r>
      <w:r>
        <w:rPr>
          <w:b/>
        </w:rPr>
        <w:t>client trust, records, and aftercare protocols</w:t>
      </w:r>
      <w:r>
        <w:rPr>
          <w:b/>
        </w:rPr>
        <w:br/>
      </w:r>
    </w:p>
    <w:p w14:paraId="01CA8F94" w14:textId="77777777" w:rsidR="00F24A59" w:rsidRDefault="00F24A59" w:rsidP="00F24A59">
      <w:pPr>
        <w:numPr>
          <w:ilvl w:val="0"/>
          <w:numId w:val="191"/>
        </w:numPr>
        <w:spacing w:after="240"/>
      </w:pPr>
      <w:r>
        <w:t xml:space="preserve">Build your reputation through excellent </w:t>
      </w:r>
      <w:r>
        <w:rPr>
          <w:b/>
        </w:rPr>
        <w:t>client care and professional ethics</w:t>
      </w:r>
      <w:r>
        <w:rPr>
          <w:b/>
        </w:rPr>
        <w:br/>
      </w:r>
    </w:p>
    <w:p w14:paraId="52F2CF5F" w14:textId="77777777" w:rsidR="00F24A59" w:rsidRDefault="00F24A59" w:rsidP="00F24A59">
      <w:pPr>
        <w:spacing w:before="240" w:after="240"/>
      </w:pPr>
    </w:p>
    <w:p w14:paraId="480A489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4D902BAA" w14:textId="77777777" w:rsidR="00F24A59" w:rsidRDefault="00F24A59" w:rsidP="00F24A59">
      <w:pPr>
        <w:spacing w:before="240" w:after="240"/>
      </w:pPr>
      <w:r>
        <w:t xml:space="preserve">After completing the program, you’ll receive a </w:t>
      </w:r>
      <w:r>
        <w:rPr>
          <w:b/>
        </w:rPr>
        <w:t>Certificate of Completion</w:t>
      </w:r>
      <w:r>
        <w:t xml:space="preserve"> certifying you as an</w:t>
      </w:r>
      <w:r>
        <w:br/>
        <w:t xml:space="preserve"> </w:t>
      </w:r>
      <w:r>
        <w:rPr>
          <w:b/>
        </w:rPr>
        <w:t>Expert in Light Therapy &amp; Non-Invasive Skin Treatments</w:t>
      </w:r>
      <w:r>
        <w:t xml:space="preserve"> — a trusted title in modern aesthetic services.</w:t>
      </w:r>
    </w:p>
    <w:p w14:paraId="2EE7EBEE" w14:textId="77777777" w:rsidR="00F24A59" w:rsidRDefault="00F24A59" w:rsidP="00F24A59">
      <w:pPr>
        <w:spacing w:before="240" w:after="240"/>
      </w:pPr>
    </w:p>
    <w:p w14:paraId="1252D4C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0EB92BBD" w14:textId="77777777" w:rsidR="00F24A59" w:rsidRDefault="00F24A59" w:rsidP="00F24A59">
      <w:pPr>
        <w:spacing w:before="240" w:after="240"/>
      </w:pPr>
      <w:r>
        <w:t>This course is ideal for:</w:t>
      </w:r>
    </w:p>
    <w:p w14:paraId="70CF9E8A" w14:textId="77777777" w:rsidR="00F24A59" w:rsidRDefault="00F24A59" w:rsidP="00F24A59">
      <w:pPr>
        <w:numPr>
          <w:ilvl w:val="0"/>
          <w:numId w:val="201"/>
        </w:numPr>
        <w:spacing w:before="240"/>
      </w:pPr>
      <w:r>
        <w:rPr>
          <w:b/>
        </w:rPr>
        <w:t>Freshers</w:t>
      </w:r>
      <w:r>
        <w:t xml:space="preserve"> wanting to start a career in the aesthetics &amp; wellness industry</w:t>
      </w:r>
      <w:r>
        <w:br/>
      </w:r>
    </w:p>
    <w:p w14:paraId="68020CC4" w14:textId="77777777" w:rsidR="00F24A59" w:rsidRDefault="00F24A59" w:rsidP="00F24A59">
      <w:pPr>
        <w:numPr>
          <w:ilvl w:val="0"/>
          <w:numId w:val="201"/>
        </w:numPr>
      </w:pPr>
      <w:r>
        <w:rPr>
          <w:b/>
        </w:rPr>
        <w:t>Salon owners and beauticians</w:t>
      </w:r>
      <w:r>
        <w:t xml:space="preserve"> looking to upgrade their service menu</w:t>
      </w:r>
      <w:r>
        <w:br/>
      </w:r>
    </w:p>
    <w:p w14:paraId="31B0A5FA" w14:textId="77777777" w:rsidR="00F24A59" w:rsidRDefault="00F24A59" w:rsidP="00F24A59">
      <w:pPr>
        <w:numPr>
          <w:ilvl w:val="0"/>
          <w:numId w:val="201"/>
        </w:numPr>
      </w:pPr>
      <w:r>
        <w:rPr>
          <w:b/>
        </w:rPr>
        <w:t>Skin therapists</w:t>
      </w:r>
      <w:r>
        <w:t xml:space="preserve"> expanding into high-tech treatments</w:t>
      </w:r>
      <w:r>
        <w:br/>
      </w:r>
    </w:p>
    <w:p w14:paraId="60DC3B70" w14:textId="77777777" w:rsidR="00F24A59" w:rsidRDefault="00F24A59" w:rsidP="00F24A59">
      <w:pPr>
        <w:numPr>
          <w:ilvl w:val="0"/>
          <w:numId w:val="201"/>
        </w:numPr>
      </w:pPr>
      <w:r>
        <w:rPr>
          <w:b/>
        </w:rPr>
        <w:t>Makeup artists or freelancers</w:t>
      </w:r>
      <w:r>
        <w:t xml:space="preserve"> building a full-service beauty career</w:t>
      </w:r>
      <w:r>
        <w:br/>
      </w:r>
    </w:p>
    <w:p w14:paraId="7BE12CCC" w14:textId="77777777" w:rsidR="00F24A59" w:rsidRDefault="00F24A59" w:rsidP="00F24A59">
      <w:pPr>
        <w:numPr>
          <w:ilvl w:val="0"/>
          <w:numId w:val="201"/>
        </w:numPr>
        <w:spacing w:after="240"/>
      </w:pPr>
      <w:r>
        <w:rPr>
          <w:b/>
        </w:rPr>
        <w:t>Spa professionals</w:t>
      </w:r>
      <w:r>
        <w:t xml:space="preserve"> exploring modern, non-invasive treatments</w:t>
      </w:r>
      <w:r>
        <w:br/>
      </w:r>
    </w:p>
    <w:p w14:paraId="08808AA5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Advanced Laser Hair Removal Therapist Course</w:t>
      </w:r>
    </w:p>
    <w:p w14:paraId="46538B12" w14:textId="77777777" w:rsidR="00F24A59" w:rsidRDefault="00F24A59" w:rsidP="00F24A59">
      <w:pPr>
        <w:spacing w:before="240" w:after="240"/>
      </w:pPr>
      <w:r>
        <w:rPr>
          <w:b/>
        </w:rPr>
        <w:lastRenderedPageBreak/>
        <w:t>Course Code:</w:t>
      </w:r>
      <w:r>
        <w:rPr>
          <w:b/>
        </w:rPr>
        <w:br/>
      </w:r>
      <w:r>
        <w:t xml:space="preserve"> OCQ42</w:t>
      </w:r>
    </w:p>
    <w:p w14:paraId="0E0B150C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1 Week</w:t>
      </w:r>
    </w:p>
    <w:p w14:paraId="5A33293A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77C174ED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Expert in Light Therapy &amp; Non-Invasive Treatments</w:t>
      </w:r>
    </w:p>
    <w:p w14:paraId="53AFA6A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14992691" w14:textId="77777777" w:rsidR="00F24A59" w:rsidRDefault="00F24A59" w:rsidP="00F24A59">
      <w:pPr>
        <w:spacing w:before="240" w:after="240"/>
      </w:pPr>
      <w:r>
        <w:t>This course prepares you for an exciting and in-demand career in the modern aesthetics and skin care industry. After completing this training, you’ll be ready for roles like:</w:t>
      </w:r>
    </w:p>
    <w:p w14:paraId="5269509B" w14:textId="77777777" w:rsidR="00F24A59" w:rsidRDefault="00F24A59" w:rsidP="00F24A59">
      <w:pPr>
        <w:numPr>
          <w:ilvl w:val="0"/>
          <w:numId w:val="616"/>
        </w:numPr>
        <w:spacing w:before="240"/>
      </w:pPr>
      <w:r>
        <w:rPr>
          <w:b/>
        </w:rPr>
        <w:t>Laser Hair Removal Specialist</w:t>
      </w:r>
      <w:r>
        <w:t xml:space="preserve"> in salons, clinics, and medispas</w:t>
      </w:r>
      <w:r>
        <w:br/>
      </w:r>
    </w:p>
    <w:p w14:paraId="2D463289" w14:textId="77777777" w:rsidR="00F24A59" w:rsidRDefault="00F24A59" w:rsidP="00F24A59">
      <w:pPr>
        <w:numPr>
          <w:ilvl w:val="0"/>
          <w:numId w:val="616"/>
        </w:numPr>
      </w:pPr>
      <w:r>
        <w:rPr>
          <w:b/>
        </w:rPr>
        <w:t>Light Therapy &amp; Skin Technician</w:t>
      </w:r>
      <w:r>
        <w:t xml:space="preserve"> treating common skin concerns</w:t>
      </w:r>
      <w:r>
        <w:br/>
      </w:r>
    </w:p>
    <w:p w14:paraId="790D7EA5" w14:textId="77777777" w:rsidR="00F24A59" w:rsidRDefault="00F24A59" w:rsidP="00F24A59">
      <w:pPr>
        <w:numPr>
          <w:ilvl w:val="0"/>
          <w:numId w:val="616"/>
        </w:numPr>
      </w:pPr>
      <w:r>
        <w:rPr>
          <w:b/>
        </w:rPr>
        <w:t>Freelance Laser Expert</w:t>
      </w:r>
      <w:r>
        <w:t xml:space="preserve"> with your own client base</w:t>
      </w:r>
      <w:r>
        <w:br/>
      </w:r>
    </w:p>
    <w:p w14:paraId="15C067B8" w14:textId="77777777" w:rsidR="00F24A59" w:rsidRDefault="00F24A59" w:rsidP="00F24A59">
      <w:pPr>
        <w:numPr>
          <w:ilvl w:val="0"/>
          <w:numId w:val="616"/>
        </w:numPr>
      </w:pPr>
      <w:r>
        <w:rPr>
          <w:b/>
        </w:rPr>
        <w:t>Beauty Therapist</w:t>
      </w:r>
      <w:r>
        <w:t xml:space="preserve"> with advanced knowledge in non-invasive services</w:t>
      </w:r>
      <w:r>
        <w:br/>
      </w:r>
    </w:p>
    <w:p w14:paraId="1157C75A" w14:textId="77777777" w:rsidR="00F24A59" w:rsidRDefault="00F24A59" w:rsidP="00F24A59">
      <w:pPr>
        <w:numPr>
          <w:ilvl w:val="0"/>
          <w:numId w:val="616"/>
        </w:numPr>
        <w:spacing w:after="240"/>
      </w:pPr>
      <w:r>
        <w:rPr>
          <w:b/>
        </w:rPr>
        <w:t>Skin Care Consultant</w:t>
      </w:r>
      <w:r>
        <w:t xml:space="preserve"> in aesthetic clinics and dermatology centers</w:t>
      </w:r>
      <w:r>
        <w:br/>
      </w:r>
    </w:p>
    <w:p w14:paraId="6F87827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CA3EC1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Aesthetic &amp; Skin Care Treatments</w:t>
      </w:r>
    </w:p>
    <w:p w14:paraId="77A5DDE3" w14:textId="77777777" w:rsidR="00F24A59" w:rsidRDefault="00F24A59" w:rsidP="00F24A59">
      <w:pPr>
        <w:numPr>
          <w:ilvl w:val="0"/>
          <w:numId w:val="609"/>
        </w:numPr>
        <w:spacing w:before="240"/>
      </w:pPr>
      <w:r>
        <w:t xml:space="preserve">Understand the </w:t>
      </w:r>
      <w:r>
        <w:rPr>
          <w:b/>
        </w:rPr>
        <w:t>basic structure of skin</w:t>
      </w:r>
      <w:r>
        <w:t xml:space="preserve"> and how lasers interact with it</w:t>
      </w:r>
      <w:r>
        <w:br/>
      </w:r>
    </w:p>
    <w:p w14:paraId="313E4700" w14:textId="77777777" w:rsidR="00F24A59" w:rsidRDefault="00F24A59" w:rsidP="00F24A59">
      <w:pPr>
        <w:numPr>
          <w:ilvl w:val="0"/>
          <w:numId w:val="609"/>
        </w:numPr>
      </w:pPr>
      <w:r>
        <w:t xml:space="preserve">Learn to perform </w:t>
      </w:r>
      <w:r>
        <w:rPr>
          <w:b/>
        </w:rPr>
        <w:t>laser and light-based hair reduction</w:t>
      </w:r>
      <w:r>
        <w:t xml:space="preserve"> treatments</w:t>
      </w:r>
      <w:r>
        <w:br/>
      </w:r>
    </w:p>
    <w:p w14:paraId="3D36964E" w14:textId="77777777" w:rsidR="00F24A59" w:rsidRDefault="00F24A59" w:rsidP="00F24A59">
      <w:pPr>
        <w:numPr>
          <w:ilvl w:val="0"/>
          <w:numId w:val="609"/>
        </w:numPr>
      </w:pPr>
      <w:r>
        <w:t xml:space="preserve">Maintain </w:t>
      </w:r>
      <w:r>
        <w:rPr>
          <w:b/>
        </w:rPr>
        <w:t>client safety</w:t>
      </w:r>
      <w:r>
        <w:t xml:space="preserve"> through effective consultation and treatment planning</w:t>
      </w:r>
      <w:r>
        <w:br/>
      </w:r>
    </w:p>
    <w:p w14:paraId="7230F6DD" w14:textId="77777777" w:rsidR="00F24A59" w:rsidRDefault="00F24A59" w:rsidP="00F24A59">
      <w:pPr>
        <w:numPr>
          <w:ilvl w:val="0"/>
          <w:numId w:val="609"/>
        </w:numPr>
        <w:spacing w:after="240"/>
      </w:pPr>
      <w:r>
        <w:t xml:space="preserve">Identify </w:t>
      </w:r>
      <w:r>
        <w:rPr>
          <w:b/>
        </w:rPr>
        <w:t>suitable skin types</w:t>
      </w:r>
      <w:r>
        <w:t xml:space="preserve"> and adjust treatment settings accordingly</w:t>
      </w:r>
      <w:r>
        <w:br/>
      </w:r>
    </w:p>
    <w:p w14:paraId="5B7B75E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b/>
        </w:rPr>
        <w:t>Health, Hygiene &amp; Safety Essentials</w:t>
      </w:r>
    </w:p>
    <w:p w14:paraId="2A66A48A" w14:textId="77777777" w:rsidR="00F24A59" w:rsidRDefault="00F24A59" w:rsidP="00F24A59">
      <w:pPr>
        <w:numPr>
          <w:ilvl w:val="0"/>
          <w:numId w:val="447"/>
        </w:numPr>
        <w:spacing w:before="240"/>
      </w:pPr>
      <w:r>
        <w:t xml:space="preserve">Practice strict </w:t>
      </w:r>
      <w:r>
        <w:rPr>
          <w:b/>
        </w:rPr>
        <w:t>health and safety protocols</w:t>
      </w:r>
      <w:r>
        <w:t xml:space="preserve"> during every procedure</w:t>
      </w:r>
      <w:r>
        <w:br/>
      </w:r>
    </w:p>
    <w:p w14:paraId="3EC30D83" w14:textId="77777777" w:rsidR="00F24A59" w:rsidRDefault="00F24A59" w:rsidP="00F24A59">
      <w:pPr>
        <w:numPr>
          <w:ilvl w:val="0"/>
          <w:numId w:val="447"/>
        </w:numPr>
      </w:pPr>
      <w:r>
        <w:lastRenderedPageBreak/>
        <w:t xml:space="preserve">Learn </w:t>
      </w:r>
      <w:r>
        <w:rPr>
          <w:b/>
        </w:rPr>
        <w:t>first aid basics</w:t>
      </w:r>
      <w:r>
        <w:t xml:space="preserve"> for minor skin reactions</w:t>
      </w:r>
      <w:r>
        <w:br/>
      </w:r>
    </w:p>
    <w:p w14:paraId="5BEA2A16" w14:textId="77777777" w:rsidR="00F24A59" w:rsidRDefault="00F24A59" w:rsidP="00F24A59">
      <w:pPr>
        <w:numPr>
          <w:ilvl w:val="0"/>
          <w:numId w:val="447"/>
        </w:numPr>
        <w:spacing w:after="240"/>
      </w:pPr>
      <w:r>
        <w:t xml:space="preserve">Recognize </w:t>
      </w:r>
      <w:r>
        <w:rPr>
          <w:b/>
        </w:rPr>
        <w:t>treatment contraindications</w:t>
      </w:r>
      <w:r>
        <w:t xml:space="preserve"> to ensure client well-being</w:t>
      </w:r>
      <w:r>
        <w:br/>
      </w:r>
    </w:p>
    <w:p w14:paraId="415D837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3B89D855" w14:textId="77777777" w:rsidR="00F24A59" w:rsidRDefault="00F24A59" w:rsidP="00F24A59">
      <w:pPr>
        <w:numPr>
          <w:ilvl w:val="0"/>
          <w:numId w:val="741"/>
        </w:numPr>
        <w:spacing w:before="240"/>
      </w:pPr>
      <w:r>
        <w:t xml:space="preserve">Deliver professional </w:t>
      </w:r>
      <w:r>
        <w:rPr>
          <w:b/>
        </w:rPr>
        <w:t>client consultations</w:t>
      </w:r>
      <w:r>
        <w:t xml:space="preserve"> and manage expectations</w:t>
      </w:r>
      <w:r>
        <w:br/>
      </w:r>
    </w:p>
    <w:p w14:paraId="323CF5C5" w14:textId="77777777" w:rsidR="00F24A59" w:rsidRDefault="00F24A59" w:rsidP="00F24A59">
      <w:pPr>
        <w:numPr>
          <w:ilvl w:val="0"/>
          <w:numId w:val="741"/>
        </w:numPr>
      </w:pPr>
      <w:r>
        <w:t xml:space="preserve">Communicate effectively about </w:t>
      </w:r>
      <w:r>
        <w:rPr>
          <w:b/>
        </w:rPr>
        <w:t>treatment plans and aftercare routines</w:t>
      </w:r>
      <w:r>
        <w:rPr>
          <w:b/>
        </w:rPr>
        <w:br/>
      </w:r>
    </w:p>
    <w:p w14:paraId="67AD4594" w14:textId="77777777" w:rsidR="00F24A59" w:rsidRDefault="00F24A59" w:rsidP="00F24A59">
      <w:pPr>
        <w:numPr>
          <w:ilvl w:val="0"/>
          <w:numId w:val="741"/>
        </w:numPr>
      </w:pPr>
      <w:r>
        <w:t xml:space="preserve">Build strong </w:t>
      </w:r>
      <w:r>
        <w:rPr>
          <w:b/>
        </w:rPr>
        <w:t>client relationships</w:t>
      </w:r>
      <w:r>
        <w:t xml:space="preserve"> through trust and consistent service</w:t>
      </w:r>
      <w:r>
        <w:br/>
      </w:r>
    </w:p>
    <w:p w14:paraId="7D5335C0" w14:textId="77777777" w:rsidR="00F24A59" w:rsidRDefault="00F24A59" w:rsidP="00F24A59">
      <w:pPr>
        <w:numPr>
          <w:ilvl w:val="0"/>
          <w:numId w:val="741"/>
        </w:numPr>
        <w:spacing w:after="240"/>
      </w:pPr>
      <w:r>
        <w:t xml:space="preserve">Maintain </w:t>
      </w:r>
      <w:r>
        <w:rPr>
          <w:b/>
        </w:rPr>
        <w:t>accurate treatment records</w:t>
      </w:r>
      <w:r>
        <w:t xml:space="preserve"> and care documentation</w:t>
      </w:r>
      <w:r>
        <w:br/>
      </w:r>
    </w:p>
    <w:p w14:paraId="7C41F1A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08E1351F" w14:textId="77777777" w:rsidR="00F24A59" w:rsidRDefault="00F24A59" w:rsidP="00F24A59">
      <w:pPr>
        <w:spacing w:before="240" w:after="240"/>
      </w:pPr>
      <w:r>
        <w:t>Upon successful completion, you’ll receive a</w:t>
      </w:r>
      <w:r>
        <w:br/>
        <w:t xml:space="preserve"> </w:t>
      </w:r>
      <w:r>
        <w:rPr>
          <w:b/>
        </w:rPr>
        <w:t>Certificate of Completion</w:t>
      </w:r>
      <w:r>
        <w:t xml:space="preserve"> certifying you as an</w:t>
      </w:r>
      <w:r>
        <w:br/>
        <w:t xml:space="preserve"> </w:t>
      </w:r>
      <w:r>
        <w:rPr>
          <w:b/>
        </w:rPr>
        <w:t>Expert in Light Therapy &amp; Non-Invasive Treatments</w:t>
      </w:r>
      <w:r>
        <w:t xml:space="preserve"> – a strong credential in today’s competitive beauty industry.</w:t>
      </w:r>
    </w:p>
    <w:p w14:paraId="42BF8D7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9A24E8B" w14:textId="77777777" w:rsidR="00F24A59" w:rsidRDefault="00F24A59" w:rsidP="00F24A59">
      <w:pPr>
        <w:spacing w:before="240" w:after="240"/>
      </w:pPr>
      <w:r>
        <w:t>This course is ideal for:</w:t>
      </w:r>
    </w:p>
    <w:p w14:paraId="72ABF532" w14:textId="77777777" w:rsidR="00F24A59" w:rsidRDefault="00F24A59" w:rsidP="00F24A59">
      <w:pPr>
        <w:numPr>
          <w:ilvl w:val="0"/>
          <w:numId w:val="551"/>
        </w:numPr>
        <w:spacing w:before="240"/>
      </w:pPr>
      <w:r>
        <w:rPr>
          <w:b/>
        </w:rPr>
        <w:t>Freshers</w:t>
      </w:r>
      <w:r>
        <w:t xml:space="preserve"> starting their journey in skin aesthetics</w:t>
      </w:r>
      <w:r>
        <w:br/>
      </w:r>
    </w:p>
    <w:p w14:paraId="49EA830A" w14:textId="77777777" w:rsidR="00F24A59" w:rsidRDefault="00F24A59" w:rsidP="00F24A59">
      <w:pPr>
        <w:numPr>
          <w:ilvl w:val="0"/>
          <w:numId w:val="551"/>
        </w:numPr>
      </w:pPr>
      <w:r>
        <w:rPr>
          <w:b/>
        </w:rPr>
        <w:t>Salon and spa professionals</w:t>
      </w:r>
      <w:r>
        <w:t xml:space="preserve"> expanding into high-tech treatments</w:t>
      </w:r>
      <w:r>
        <w:br/>
      </w:r>
    </w:p>
    <w:p w14:paraId="44B1E47C" w14:textId="77777777" w:rsidR="00F24A59" w:rsidRDefault="00F24A59" w:rsidP="00F24A59">
      <w:pPr>
        <w:numPr>
          <w:ilvl w:val="0"/>
          <w:numId w:val="551"/>
        </w:numPr>
      </w:pPr>
      <w:r>
        <w:rPr>
          <w:b/>
        </w:rPr>
        <w:t>Beauty freelancers</w:t>
      </w:r>
      <w:r>
        <w:t xml:space="preserve"> offering specialized laser services</w:t>
      </w:r>
      <w:r>
        <w:br/>
      </w:r>
    </w:p>
    <w:p w14:paraId="77973851" w14:textId="77777777" w:rsidR="00F24A59" w:rsidRDefault="00F24A59" w:rsidP="00F24A59">
      <w:pPr>
        <w:numPr>
          <w:ilvl w:val="0"/>
          <w:numId w:val="551"/>
        </w:numPr>
        <w:spacing w:after="240"/>
      </w:pPr>
      <w:r>
        <w:rPr>
          <w:b/>
        </w:rPr>
        <w:t>Medical &amp; cosmetology students</w:t>
      </w:r>
      <w:r>
        <w:t xml:space="preserve"> exploring advanced beauty careers</w:t>
      </w:r>
      <w:r>
        <w:br/>
      </w:r>
    </w:p>
    <w:p w14:paraId="7F58825E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Pro Aesthetic Skincare Certification</w:t>
      </w:r>
    </w:p>
    <w:p w14:paraId="018E559A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OCQ93</w:t>
      </w:r>
    </w:p>
    <w:p w14:paraId="4C769564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1 Month</w:t>
      </w:r>
    </w:p>
    <w:p w14:paraId="7C4DE9C1" w14:textId="77777777" w:rsidR="00F24A59" w:rsidRDefault="00F24A59" w:rsidP="00F24A59">
      <w:pPr>
        <w:spacing w:before="240" w:after="240"/>
      </w:pPr>
      <w:r>
        <w:rPr>
          <w:b/>
        </w:rPr>
        <w:lastRenderedPageBreak/>
        <w:t>Certification Awarded:</w:t>
      </w:r>
      <w:r>
        <w:rPr>
          <w:b/>
        </w:rPr>
        <w:br/>
      </w:r>
      <w:r>
        <w:t xml:space="preserve"> Certificate</w:t>
      </w:r>
    </w:p>
    <w:p w14:paraId="540D80E8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Aesthetician</w:t>
      </w:r>
    </w:p>
    <w:p w14:paraId="25171E6C" w14:textId="77777777" w:rsidR="00F24A59" w:rsidRDefault="00F24A59" w:rsidP="00F24A59">
      <w:pPr>
        <w:spacing w:before="240" w:after="240"/>
        <w:ind w:left="720"/>
      </w:pPr>
    </w:p>
    <w:p w14:paraId="02F6DC6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5372BDC7" w14:textId="77777777" w:rsidR="00F24A59" w:rsidRDefault="00F24A59" w:rsidP="00F24A59">
      <w:pPr>
        <w:spacing w:before="240" w:after="240"/>
      </w:pPr>
      <w:r>
        <w:t>This in-depth certification equips you with professional skills to launch or upgrade your career in the modern skin and aesthetics industry. After completing this course, you can confidently work as:</w:t>
      </w:r>
    </w:p>
    <w:p w14:paraId="73E74B04" w14:textId="77777777" w:rsidR="00F24A59" w:rsidRDefault="00F24A59" w:rsidP="00F24A59">
      <w:pPr>
        <w:numPr>
          <w:ilvl w:val="0"/>
          <w:numId w:val="478"/>
        </w:numPr>
        <w:spacing w:before="240"/>
      </w:pPr>
      <w:r>
        <w:rPr>
          <w:b/>
        </w:rPr>
        <w:t>Certified Aesthetician</w:t>
      </w:r>
      <w:r>
        <w:t xml:space="preserve"> in salons, skin clinics, or luxury spas</w:t>
      </w:r>
      <w:r>
        <w:br/>
      </w:r>
    </w:p>
    <w:p w14:paraId="0B35D37D" w14:textId="77777777" w:rsidR="00F24A59" w:rsidRDefault="00F24A59" w:rsidP="00F24A59">
      <w:pPr>
        <w:numPr>
          <w:ilvl w:val="0"/>
          <w:numId w:val="478"/>
        </w:numPr>
      </w:pPr>
      <w:r>
        <w:rPr>
          <w:b/>
        </w:rPr>
        <w:t>Skin Care Specialist</w:t>
      </w:r>
      <w:r>
        <w:t xml:space="preserve"> offering customized advanced facials and treatments</w:t>
      </w:r>
      <w:r>
        <w:br/>
      </w:r>
    </w:p>
    <w:p w14:paraId="2AFF1FA1" w14:textId="77777777" w:rsidR="00F24A59" w:rsidRDefault="00F24A59" w:rsidP="00F24A59">
      <w:pPr>
        <w:numPr>
          <w:ilvl w:val="0"/>
          <w:numId w:val="478"/>
        </w:numPr>
      </w:pPr>
      <w:r>
        <w:rPr>
          <w:b/>
        </w:rPr>
        <w:t>Laser &amp; Light Therapy Technician</w:t>
      </w:r>
      <w:r>
        <w:t xml:space="preserve"> in dermatology or cosmetic clinics</w:t>
      </w:r>
      <w:r>
        <w:br/>
      </w:r>
    </w:p>
    <w:p w14:paraId="186D2654" w14:textId="77777777" w:rsidR="00F24A59" w:rsidRDefault="00F24A59" w:rsidP="00F24A59">
      <w:pPr>
        <w:numPr>
          <w:ilvl w:val="0"/>
          <w:numId w:val="478"/>
        </w:numPr>
      </w:pPr>
      <w:r>
        <w:rPr>
          <w:b/>
        </w:rPr>
        <w:t>Freelance Beauty Expert</w:t>
      </w:r>
      <w:r>
        <w:t xml:space="preserve"> providing professional skincare services</w:t>
      </w:r>
      <w:r>
        <w:br/>
      </w:r>
    </w:p>
    <w:p w14:paraId="2E6418E4" w14:textId="77777777" w:rsidR="00F24A59" w:rsidRDefault="00F24A59" w:rsidP="00F24A59">
      <w:pPr>
        <w:numPr>
          <w:ilvl w:val="0"/>
          <w:numId w:val="478"/>
        </w:numPr>
      </w:pPr>
      <w:r>
        <w:rPr>
          <w:b/>
        </w:rPr>
        <w:t>Skin Consultant or Facialist</w:t>
      </w:r>
      <w:r>
        <w:t xml:space="preserve"> with knowledge of modern equipment and techniques</w:t>
      </w:r>
      <w:r>
        <w:br/>
      </w:r>
    </w:p>
    <w:p w14:paraId="511BBB65" w14:textId="77777777" w:rsidR="00F24A59" w:rsidRDefault="00F24A59" w:rsidP="00F24A59">
      <w:pPr>
        <w:numPr>
          <w:ilvl w:val="0"/>
          <w:numId w:val="478"/>
        </w:numPr>
        <w:spacing w:after="240"/>
      </w:pPr>
      <w:r>
        <w:rPr>
          <w:b/>
        </w:rPr>
        <w:t>Clinic Assistant</w:t>
      </w:r>
      <w:r>
        <w:t xml:space="preserve"> supporting doctors and cosmetic dermatologists</w:t>
      </w:r>
      <w:r>
        <w:br/>
      </w:r>
    </w:p>
    <w:p w14:paraId="2FF0DFF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6CDE5F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Aesthetic &amp; Skin Care</w:t>
      </w:r>
    </w:p>
    <w:p w14:paraId="63FD2F7E" w14:textId="77777777" w:rsidR="00F24A59" w:rsidRDefault="00F24A59" w:rsidP="00F24A59">
      <w:pPr>
        <w:numPr>
          <w:ilvl w:val="0"/>
          <w:numId w:val="264"/>
        </w:numPr>
        <w:spacing w:before="240"/>
      </w:pPr>
      <w:r>
        <w:rPr>
          <w:b/>
        </w:rPr>
        <w:t>UV &amp; Sun Protection Science</w:t>
      </w:r>
      <w:r>
        <w:t>: Learn about UV rays, SPF, and choosing the right sunscreen</w:t>
      </w:r>
      <w:r>
        <w:br/>
      </w:r>
    </w:p>
    <w:p w14:paraId="0313D609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Laser &amp; Light Treatments</w:t>
      </w:r>
      <w:r>
        <w:t>: Get hands-on training in laser hair reduction, photo facials, acne laser, pigmentation, and more</w:t>
      </w:r>
      <w:r>
        <w:br/>
      </w:r>
    </w:p>
    <w:p w14:paraId="2B06C1E8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Chemical Peels</w:t>
      </w:r>
      <w:r>
        <w:t>: Perform treatments using glycolic, salicylic, lactic, arginine, and black peels, including trend-based combination peels</w:t>
      </w:r>
      <w:r>
        <w:br/>
      </w:r>
    </w:p>
    <w:p w14:paraId="3D49A252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Radio Frequency</w:t>
      </w:r>
      <w:r>
        <w:t>: Use RF machines for skin tightening and rejuvenation</w:t>
      </w:r>
      <w:r>
        <w:br/>
      </w:r>
    </w:p>
    <w:p w14:paraId="4CE507BE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Microdermabrasion</w:t>
      </w:r>
      <w:r>
        <w:t>: Perform both crystal and diamond techniques safely</w:t>
      </w:r>
      <w:r>
        <w:br/>
      </w:r>
    </w:p>
    <w:p w14:paraId="0966E9B4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BB Glow Treatment</w:t>
      </w:r>
      <w:r>
        <w:t>: Understand pigmentation, procedure steps, and post-care</w:t>
      </w:r>
      <w:r>
        <w:br/>
      </w:r>
    </w:p>
    <w:p w14:paraId="4C206486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lastRenderedPageBreak/>
        <w:t>Microneedling &amp; Skin Needling Rollers</w:t>
      </w:r>
      <w:r>
        <w:t>: Learn benefits, tools, safety, and techniques for skin regeneration</w:t>
      </w:r>
      <w:r>
        <w:br/>
      </w:r>
    </w:p>
    <w:p w14:paraId="11BD431F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Dermaplaning</w:t>
      </w:r>
      <w:r>
        <w:t>: Practice safe exfoliation using the latest dermaplaning tools and procedures</w:t>
      </w:r>
      <w:r>
        <w:br/>
      </w:r>
    </w:p>
    <w:p w14:paraId="24C4B8F5" w14:textId="77777777" w:rsidR="00F24A59" w:rsidRDefault="00F24A59" w:rsidP="00F24A59">
      <w:pPr>
        <w:numPr>
          <w:ilvl w:val="0"/>
          <w:numId w:val="264"/>
        </w:numPr>
      </w:pPr>
      <w:r>
        <w:rPr>
          <w:b/>
        </w:rPr>
        <w:t>Customized Facials</w:t>
      </w:r>
      <w:r>
        <w:t>: Design and deliver advanced facials using modern equipment and skin analysis</w:t>
      </w:r>
      <w:r>
        <w:br/>
      </w:r>
    </w:p>
    <w:p w14:paraId="29F8476D" w14:textId="77777777" w:rsidR="00F24A59" w:rsidRDefault="00F24A59" w:rsidP="00F24A59">
      <w:pPr>
        <w:numPr>
          <w:ilvl w:val="0"/>
          <w:numId w:val="264"/>
        </w:numPr>
        <w:spacing w:after="240"/>
      </w:pPr>
      <w:r>
        <w:rPr>
          <w:b/>
        </w:rPr>
        <w:t>LED Light Therapy</w:t>
      </w:r>
      <w:r>
        <w:t>: Work with different LED lamps for targeted skin concerns</w:t>
      </w:r>
      <w:r>
        <w:br/>
      </w:r>
    </w:p>
    <w:p w14:paraId="34D8F1D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b/>
        </w:rPr>
        <w:t>Health, Hygiene &amp; Safety Practices</w:t>
      </w:r>
    </w:p>
    <w:p w14:paraId="01C1DB3C" w14:textId="77777777" w:rsidR="00F24A59" w:rsidRDefault="00F24A59" w:rsidP="00F24A59">
      <w:pPr>
        <w:numPr>
          <w:ilvl w:val="0"/>
          <w:numId w:val="325"/>
        </w:numPr>
        <w:spacing w:before="240"/>
      </w:pPr>
      <w:r>
        <w:t xml:space="preserve">Maintain </w:t>
      </w:r>
      <w:r>
        <w:rPr>
          <w:b/>
        </w:rPr>
        <w:t>professional hygiene and sanitation standards</w:t>
      </w:r>
      <w:r>
        <w:rPr>
          <w:b/>
        </w:rPr>
        <w:br/>
      </w:r>
    </w:p>
    <w:p w14:paraId="05044D64" w14:textId="77777777" w:rsidR="00F24A59" w:rsidRDefault="00F24A59" w:rsidP="00F24A59">
      <w:pPr>
        <w:numPr>
          <w:ilvl w:val="0"/>
          <w:numId w:val="325"/>
        </w:numPr>
      </w:pPr>
      <w:r>
        <w:t xml:space="preserve">Learn </w:t>
      </w:r>
      <w:r>
        <w:rPr>
          <w:b/>
        </w:rPr>
        <w:t>first aid essentials</w:t>
      </w:r>
      <w:r>
        <w:t xml:space="preserve"> for skin emergencies</w:t>
      </w:r>
      <w:r>
        <w:br/>
      </w:r>
    </w:p>
    <w:p w14:paraId="1119987A" w14:textId="77777777" w:rsidR="00F24A59" w:rsidRDefault="00F24A59" w:rsidP="00F24A59">
      <w:pPr>
        <w:numPr>
          <w:ilvl w:val="0"/>
          <w:numId w:val="325"/>
        </w:numPr>
        <w:spacing w:after="240"/>
      </w:pPr>
      <w:r>
        <w:t xml:space="preserve">Identify </w:t>
      </w:r>
      <w:r>
        <w:rPr>
          <w:b/>
        </w:rPr>
        <w:t>contraindications and client suitability</w:t>
      </w:r>
      <w:r>
        <w:t xml:space="preserve"> for each treatment</w:t>
      </w:r>
      <w:r>
        <w:br/>
      </w:r>
    </w:p>
    <w:p w14:paraId="1DFB2BB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47C84AC3" w14:textId="77777777" w:rsidR="00F24A59" w:rsidRDefault="00F24A59" w:rsidP="00F24A59">
      <w:pPr>
        <w:numPr>
          <w:ilvl w:val="0"/>
          <w:numId w:val="177"/>
        </w:numPr>
        <w:spacing w:before="240"/>
      </w:pPr>
      <w:r>
        <w:t xml:space="preserve">Build client trust through effective </w:t>
      </w:r>
      <w:r>
        <w:rPr>
          <w:b/>
        </w:rPr>
        <w:t>communication and consultation</w:t>
      </w:r>
      <w:r>
        <w:rPr>
          <w:b/>
        </w:rPr>
        <w:br/>
      </w:r>
    </w:p>
    <w:p w14:paraId="69E8EF3F" w14:textId="77777777" w:rsidR="00F24A59" w:rsidRDefault="00F24A59" w:rsidP="00F24A59">
      <w:pPr>
        <w:numPr>
          <w:ilvl w:val="0"/>
          <w:numId w:val="177"/>
        </w:numPr>
      </w:pPr>
      <w:r>
        <w:t xml:space="preserve">Maintain proper </w:t>
      </w:r>
      <w:r>
        <w:rPr>
          <w:b/>
        </w:rPr>
        <w:t>treatment records, client history, and aftercare advice</w:t>
      </w:r>
      <w:r>
        <w:rPr>
          <w:b/>
        </w:rPr>
        <w:br/>
      </w:r>
    </w:p>
    <w:p w14:paraId="282F224C" w14:textId="77777777" w:rsidR="00F24A59" w:rsidRDefault="00F24A59" w:rsidP="00F24A59">
      <w:pPr>
        <w:numPr>
          <w:ilvl w:val="0"/>
          <w:numId w:val="177"/>
        </w:numPr>
        <w:spacing w:after="240"/>
      </w:pPr>
      <w:r>
        <w:t xml:space="preserve">Deliver a premium experience through </w:t>
      </w:r>
      <w:r>
        <w:rPr>
          <w:b/>
        </w:rPr>
        <w:t>service ethics and personal presentation</w:t>
      </w:r>
      <w:r>
        <w:rPr>
          <w:b/>
        </w:rPr>
        <w:br/>
      </w:r>
    </w:p>
    <w:p w14:paraId="3343925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4252713E" w14:textId="77777777" w:rsidR="00F24A59" w:rsidRDefault="00F24A59" w:rsidP="00F24A59">
      <w:pPr>
        <w:spacing w:before="240" w:after="240"/>
      </w:pPr>
      <w:r>
        <w:t>Upon successful completion, you will be awarded a</w:t>
      </w:r>
      <w:r>
        <w:br/>
        <w:t xml:space="preserve"> </w:t>
      </w:r>
      <w:r>
        <w:rPr>
          <w:b/>
        </w:rPr>
        <w:t>Certificate of Completion</w:t>
      </w:r>
      <w:r>
        <w:t xml:space="preserve"> certifying you as a qualified </w:t>
      </w:r>
      <w:r>
        <w:rPr>
          <w:b/>
        </w:rPr>
        <w:t>Aesthetician</w:t>
      </w:r>
      <w:r>
        <w:t xml:space="preserve"> – opening up exciting job opportunities and adding credibility to your portfolio.</w:t>
      </w:r>
    </w:p>
    <w:p w14:paraId="6FCF3C9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C54BB0E" w14:textId="77777777" w:rsidR="00F24A59" w:rsidRDefault="00F24A59" w:rsidP="00F24A59">
      <w:pPr>
        <w:spacing w:before="240" w:after="240"/>
      </w:pPr>
      <w:r>
        <w:t>This course is ideal for:</w:t>
      </w:r>
    </w:p>
    <w:p w14:paraId="5999037E" w14:textId="77777777" w:rsidR="00F24A59" w:rsidRDefault="00F24A59" w:rsidP="00F24A59">
      <w:pPr>
        <w:numPr>
          <w:ilvl w:val="0"/>
          <w:numId w:val="407"/>
        </w:numPr>
        <w:spacing w:before="240"/>
      </w:pPr>
      <w:r>
        <w:rPr>
          <w:b/>
        </w:rPr>
        <w:t>Freshers</w:t>
      </w:r>
      <w:r>
        <w:t xml:space="preserve"> looking to start a professional beauty &amp; skincare career</w:t>
      </w:r>
      <w:r>
        <w:br/>
      </w:r>
    </w:p>
    <w:p w14:paraId="5E27D8E8" w14:textId="77777777" w:rsidR="00F24A59" w:rsidRDefault="00F24A59" w:rsidP="00F24A59">
      <w:pPr>
        <w:numPr>
          <w:ilvl w:val="0"/>
          <w:numId w:val="407"/>
        </w:numPr>
      </w:pPr>
      <w:r>
        <w:rPr>
          <w:b/>
        </w:rPr>
        <w:t>Salon owners and beauticians</w:t>
      </w:r>
      <w:r>
        <w:t xml:space="preserve"> upgrading to clinical-level aesthetics</w:t>
      </w:r>
      <w:r>
        <w:br/>
      </w:r>
    </w:p>
    <w:p w14:paraId="39B917D8" w14:textId="77777777" w:rsidR="00F24A59" w:rsidRDefault="00F24A59" w:rsidP="00F24A59">
      <w:pPr>
        <w:numPr>
          <w:ilvl w:val="0"/>
          <w:numId w:val="407"/>
        </w:numPr>
      </w:pPr>
      <w:r>
        <w:rPr>
          <w:b/>
        </w:rPr>
        <w:t>Makeup artists</w:t>
      </w:r>
      <w:r>
        <w:t xml:space="preserve"> expanding into skincare services</w:t>
      </w:r>
      <w:r>
        <w:br/>
      </w:r>
    </w:p>
    <w:p w14:paraId="0CD491F6" w14:textId="77777777" w:rsidR="00F24A59" w:rsidRDefault="00F24A59" w:rsidP="00F24A59">
      <w:pPr>
        <w:numPr>
          <w:ilvl w:val="0"/>
          <w:numId w:val="407"/>
        </w:numPr>
      </w:pPr>
      <w:r>
        <w:rPr>
          <w:b/>
        </w:rPr>
        <w:lastRenderedPageBreak/>
        <w:t>Freelancers</w:t>
      </w:r>
      <w:r>
        <w:t xml:space="preserve"> seeking advanced techniques to offer premium client services</w:t>
      </w:r>
      <w:r>
        <w:br/>
      </w:r>
    </w:p>
    <w:p w14:paraId="51F051B3" w14:textId="77777777" w:rsidR="00F24A59" w:rsidRDefault="00F24A59" w:rsidP="00F24A59">
      <w:pPr>
        <w:numPr>
          <w:ilvl w:val="0"/>
          <w:numId w:val="407"/>
        </w:numPr>
        <w:spacing w:after="240"/>
      </w:pPr>
      <w:r>
        <w:rPr>
          <w:b/>
        </w:rPr>
        <w:t>Medical or cosmetology students</w:t>
      </w:r>
      <w:r>
        <w:t xml:space="preserve"> exploring non-invasive skin treatments</w:t>
      </w:r>
    </w:p>
    <w:p w14:paraId="0B7B16DF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Hydrafacial Pro Glow Course</w:t>
      </w:r>
    </w:p>
    <w:p w14:paraId="0C29307F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OCQ92</w:t>
      </w:r>
    </w:p>
    <w:p w14:paraId="2336368E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1 Day</w:t>
      </w:r>
    </w:p>
    <w:p w14:paraId="71D7A4D3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78DB182D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Expert in Hydra Facial</w:t>
      </w:r>
    </w:p>
    <w:p w14:paraId="083B7B59" w14:textId="77777777" w:rsidR="00F24A59" w:rsidRDefault="00F24A59" w:rsidP="00F24A59">
      <w:pPr>
        <w:spacing w:before="240" w:after="240"/>
        <w:ind w:left="720"/>
      </w:pPr>
    </w:p>
    <w:p w14:paraId="6CF7C8B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78DB1373" w14:textId="77777777" w:rsidR="00F24A59" w:rsidRDefault="00F24A59" w:rsidP="00F24A59">
      <w:pPr>
        <w:spacing w:before="240" w:after="240"/>
      </w:pPr>
      <w:r>
        <w:t>This high-impact, one-day course equips you with professional hydrafacial skills that are in high demand across the skincare and wellness industry. After completing this course, you can step into roles such as:</w:t>
      </w:r>
    </w:p>
    <w:p w14:paraId="07862B3A" w14:textId="77777777" w:rsidR="00F24A59" w:rsidRDefault="00F24A59" w:rsidP="00F24A59">
      <w:pPr>
        <w:numPr>
          <w:ilvl w:val="0"/>
          <w:numId w:val="699"/>
        </w:numPr>
        <w:spacing w:before="240"/>
      </w:pPr>
      <w:r>
        <w:rPr>
          <w:b/>
        </w:rPr>
        <w:t>Hydra Facial Specialist</w:t>
      </w:r>
      <w:r>
        <w:t xml:space="preserve"> in salons, skin clinics, and spas</w:t>
      </w:r>
      <w:r>
        <w:br/>
      </w:r>
    </w:p>
    <w:p w14:paraId="4134FAB4" w14:textId="77777777" w:rsidR="00F24A59" w:rsidRDefault="00F24A59" w:rsidP="00F24A59">
      <w:pPr>
        <w:numPr>
          <w:ilvl w:val="0"/>
          <w:numId w:val="699"/>
        </w:numPr>
      </w:pPr>
      <w:r>
        <w:rPr>
          <w:b/>
        </w:rPr>
        <w:t>Aesthetic Skin Therapist</w:t>
      </w:r>
      <w:r>
        <w:t xml:space="preserve"> offering deep cleansing and glow treatments</w:t>
      </w:r>
      <w:r>
        <w:br/>
      </w:r>
    </w:p>
    <w:p w14:paraId="2882B2CB" w14:textId="77777777" w:rsidR="00F24A59" w:rsidRDefault="00F24A59" w:rsidP="00F24A59">
      <w:pPr>
        <w:numPr>
          <w:ilvl w:val="0"/>
          <w:numId w:val="699"/>
        </w:numPr>
      </w:pPr>
      <w:r>
        <w:rPr>
          <w:b/>
        </w:rPr>
        <w:t>Freelance Facial Expert</w:t>
      </w:r>
      <w:r>
        <w:t xml:space="preserve"> with your own client base</w:t>
      </w:r>
      <w:r>
        <w:br/>
      </w:r>
    </w:p>
    <w:p w14:paraId="3911E2B3" w14:textId="77777777" w:rsidR="00F24A59" w:rsidRDefault="00F24A59" w:rsidP="00F24A59">
      <w:pPr>
        <w:numPr>
          <w:ilvl w:val="0"/>
          <w:numId w:val="699"/>
        </w:numPr>
      </w:pPr>
      <w:r>
        <w:rPr>
          <w:b/>
        </w:rPr>
        <w:t>Salon or Spa Technician</w:t>
      </w:r>
      <w:r>
        <w:t xml:space="preserve"> expanding service menus with luxury facials</w:t>
      </w:r>
      <w:r>
        <w:br/>
      </w:r>
    </w:p>
    <w:p w14:paraId="7E32B568" w14:textId="77777777" w:rsidR="00F24A59" w:rsidRDefault="00F24A59" w:rsidP="00F24A59">
      <w:pPr>
        <w:numPr>
          <w:ilvl w:val="0"/>
          <w:numId w:val="699"/>
        </w:numPr>
        <w:spacing w:after="240"/>
      </w:pPr>
      <w:r>
        <w:rPr>
          <w:b/>
        </w:rPr>
        <w:t>Skincare Consultant</w:t>
      </w:r>
      <w:r>
        <w:t xml:space="preserve"> delivering modern, machine-based skin solutions</w:t>
      </w:r>
      <w:r>
        <w:br/>
      </w:r>
    </w:p>
    <w:p w14:paraId="7A664273" w14:textId="77777777" w:rsidR="00F24A59" w:rsidRDefault="00F24A59" w:rsidP="00F24A59">
      <w:pPr>
        <w:spacing w:before="240" w:after="240"/>
        <w:ind w:left="720"/>
      </w:pPr>
    </w:p>
    <w:p w14:paraId="401036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9106EA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Aesthetic Skin Care</w:t>
      </w:r>
    </w:p>
    <w:p w14:paraId="167140BA" w14:textId="77777777" w:rsidR="00F24A59" w:rsidRDefault="00F24A59" w:rsidP="00F24A59">
      <w:pPr>
        <w:numPr>
          <w:ilvl w:val="0"/>
          <w:numId w:val="295"/>
        </w:numPr>
        <w:spacing w:before="240"/>
      </w:pPr>
      <w:r>
        <w:t xml:space="preserve">Understand the </w:t>
      </w:r>
      <w:r>
        <w:rPr>
          <w:b/>
        </w:rPr>
        <w:t>HydraFacial machine</w:t>
      </w:r>
      <w:r>
        <w:t xml:space="preserve"> and its functions</w:t>
      </w:r>
      <w:r>
        <w:br/>
      </w:r>
    </w:p>
    <w:p w14:paraId="11CCED6D" w14:textId="77777777" w:rsidR="00F24A59" w:rsidRDefault="00F24A59" w:rsidP="00F24A59">
      <w:pPr>
        <w:numPr>
          <w:ilvl w:val="0"/>
          <w:numId w:val="295"/>
        </w:numPr>
      </w:pPr>
      <w:r>
        <w:t xml:space="preserve">Learn about the </w:t>
      </w:r>
      <w:r>
        <w:rPr>
          <w:b/>
        </w:rPr>
        <w:t>ingredients and active components</w:t>
      </w:r>
      <w:r>
        <w:t xml:space="preserve"> used in the treatment</w:t>
      </w:r>
      <w:r>
        <w:br/>
      </w:r>
    </w:p>
    <w:p w14:paraId="7DBD1781" w14:textId="77777777" w:rsidR="00F24A59" w:rsidRDefault="00F24A59" w:rsidP="00F24A59">
      <w:pPr>
        <w:numPr>
          <w:ilvl w:val="0"/>
          <w:numId w:val="295"/>
        </w:numPr>
      </w:pPr>
      <w:r>
        <w:lastRenderedPageBreak/>
        <w:t xml:space="preserve">Perform the full </w:t>
      </w:r>
      <w:r>
        <w:rPr>
          <w:b/>
        </w:rPr>
        <w:t>HydraFacial procedure</w:t>
      </w:r>
      <w:r>
        <w:t>, from skin prep to finishing steps</w:t>
      </w:r>
      <w:r>
        <w:br/>
      </w:r>
    </w:p>
    <w:p w14:paraId="5A3BB6CF" w14:textId="77777777" w:rsidR="00F24A59" w:rsidRDefault="00F24A59" w:rsidP="00F24A59">
      <w:pPr>
        <w:numPr>
          <w:ilvl w:val="0"/>
          <w:numId w:val="295"/>
        </w:numPr>
      </w:pPr>
      <w:r>
        <w:t xml:space="preserve">Customize treatments based on different </w:t>
      </w:r>
      <w:r>
        <w:rPr>
          <w:b/>
        </w:rPr>
        <w:t>skin types and concerns</w:t>
      </w:r>
      <w:r>
        <w:rPr>
          <w:b/>
        </w:rPr>
        <w:br/>
      </w:r>
    </w:p>
    <w:p w14:paraId="3FE10249" w14:textId="77777777" w:rsidR="00F24A59" w:rsidRDefault="00F24A59" w:rsidP="00F24A59">
      <w:pPr>
        <w:numPr>
          <w:ilvl w:val="0"/>
          <w:numId w:val="295"/>
        </w:numPr>
        <w:spacing w:after="240"/>
      </w:pPr>
      <w:r>
        <w:t xml:space="preserve">Master </w:t>
      </w:r>
      <w:r>
        <w:rPr>
          <w:b/>
        </w:rPr>
        <w:t>pre- and post-care protocols</w:t>
      </w:r>
      <w:r>
        <w:t xml:space="preserve"> for optimal client results</w:t>
      </w:r>
      <w:r>
        <w:br/>
      </w:r>
    </w:p>
    <w:p w14:paraId="3621714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Product &amp; Equipment Knowledge</w:t>
      </w:r>
    </w:p>
    <w:p w14:paraId="3C029013" w14:textId="77777777" w:rsidR="00F24A59" w:rsidRDefault="00F24A59" w:rsidP="00F24A59">
      <w:pPr>
        <w:numPr>
          <w:ilvl w:val="0"/>
          <w:numId w:val="608"/>
        </w:numPr>
        <w:spacing w:before="240"/>
      </w:pPr>
      <w:r>
        <w:t>Identify key ingredients used in hydrafacial serums</w:t>
      </w:r>
      <w:r>
        <w:br/>
      </w:r>
    </w:p>
    <w:p w14:paraId="495DEAFD" w14:textId="77777777" w:rsidR="00F24A59" w:rsidRDefault="00F24A59" w:rsidP="00F24A59">
      <w:pPr>
        <w:numPr>
          <w:ilvl w:val="0"/>
          <w:numId w:val="608"/>
        </w:numPr>
      </w:pPr>
      <w:r>
        <w:t>Operate professional hydrafacial devices with confidence</w:t>
      </w:r>
      <w:r>
        <w:br/>
      </w:r>
    </w:p>
    <w:p w14:paraId="330CCDB1" w14:textId="77777777" w:rsidR="00F24A59" w:rsidRDefault="00F24A59" w:rsidP="00F24A59">
      <w:pPr>
        <w:numPr>
          <w:ilvl w:val="0"/>
          <w:numId w:val="608"/>
        </w:numPr>
        <w:spacing w:after="240"/>
      </w:pPr>
      <w:r>
        <w:t>Handle equipment safely and maintain machine hygiene</w:t>
      </w:r>
      <w:r>
        <w:br/>
      </w:r>
    </w:p>
    <w:p w14:paraId="0D3BDAB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4C426909" w14:textId="77777777" w:rsidR="00F24A59" w:rsidRDefault="00F24A59" w:rsidP="00F24A59">
      <w:pPr>
        <w:numPr>
          <w:ilvl w:val="0"/>
          <w:numId w:val="465"/>
        </w:numPr>
        <w:spacing w:before="240"/>
      </w:pPr>
      <w:r>
        <w:t xml:space="preserve">Conduct </w:t>
      </w:r>
      <w:r>
        <w:rPr>
          <w:b/>
        </w:rPr>
        <w:t>client consultations</w:t>
      </w:r>
      <w:r>
        <w:t xml:space="preserve"> and assess skin needs</w:t>
      </w:r>
      <w:r>
        <w:br/>
      </w:r>
    </w:p>
    <w:p w14:paraId="2AC44DD8" w14:textId="77777777" w:rsidR="00F24A59" w:rsidRDefault="00F24A59" w:rsidP="00F24A59">
      <w:pPr>
        <w:numPr>
          <w:ilvl w:val="0"/>
          <w:numId w:val="465"/>
        </w:numPr>
      </w:pPr>
      <w:r>
        <w:t xml:space="preserve">Explain the </w:t>
      </w:r>
      <w:r>
        <w:rPr>
          <w:b/>
        </w:rPr>
        <w:t>benefits of the treatment</w:t>
      </w:r>
      <w:r>
        <w:t xml:space="preserve"> clearly to clients</w:t>
      </w:r>
      <w:r>
        <w:br/>
      </w:r>
    </w:p>
    <w:p w14:paraId="47EB2D90" w14:textId="77777777" w:rsidR="00F24A59" w:rsidRDefault="00F24A59" w:rsidP="00F24A59">
      <w:pPr>
        <w:numPr>
          <w:ilvl w:val="0"/>
          <w:numId w:val="465"/>
        </w:numPr>
      </w:pPr>
      <w:r>
        <w:t xml:space="preserve">Deliver </w:t>
      </w:r>
      <w:r>
        <w:rPr>
          <w:b/>
        </w:rPr>
        <w:t>personalized service</w:t>
      </w:r>
      <w:r>
        <w:t xml:space="preserve"> for an exceptional client experience</w:t>
      </w:r>
      <w:r>
        <w:br/>
      </w:r>
    </w:p>
    <w:p w14:paraId="243FBBD7" w14:textId="77777777" w:rsidR="00F24A59" w:rsidRDefault="00F24A59" w:rsidP="00F24A59">
      <w:pPr>
        <w:numPr>
          <w:ilvl w:val="0"/>
          <w:numId w:val="465"/>
        </w:numPr>
        <w:spacing w:after="240"/>
      </w:pPr>
      <w:r>
        <w:t xml:space="preserve">Provide </w:t>
      </w:r>
      <w:r>
        <w:rPr>
          <w:b/>
        </w:rPr>
        <w:t>aftercare instructions</w:t>
      </w:r>
      <w:r>
        <w:t xml:space="preserve"> and build repeat clientele</w:t>
      </w:r>
      <w:r>
        <w:br/>
      </w:r>
    </w:p>
    <w:p w14:paraId="3C15E85E" w14:textId="77777777" w:rsidR="00F24A59" w:rsidRDefault="00F24A59" w:rsidP="00F24A59">
      <w:pPr>
        <w:spacing w:before="240" w:after="240"/>
        <w:ind w:left="720"/>
      </w:pPr>
    </w:p>
    <w:p w14:paraId="2F80400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662448BE" w14:textId="77777777" w:rsidR="00F24A59" w:rsidRDefault="00F24A59" w:rsidP="00F24A59">
      <w:pPr>
        <w:spacing w:before="240" w:after="240"/>
      </w:pPr>
      <w:r>
        <w:t>After completing the course, you’ll be awarded a</w:t>
      </w:r>
      <w:r>
        <w:br/>
        <w:t xml:space="preserve"> </w:t>
      </w:r>
      <w:r>
        <w:rPr>
          <w:b/>
        </w:rPr>
        <w:t>Certificate of Completion</w:t>
      </w:r>
      <w:r>
        <w:t xml:space="preserve"> as an</w:t>
      </w:r>
      <w:r>
        <w:br/>
        <w:t xml:space="preserve"> </w:t>
      </w:r>
      <w:r>
        <w:rPr>
          <w:b/>
        </w:rPr>
        <w:t>Expert in Hydra Facial</w:t>
      </w:r>
      <w:r>
        <w:t>, adding a prestigious and profitable skill to your professional profile.</w:t>
      </w:r>
    </w:p>
    <w:p w14:paraId="19078DD2" w14:textId="77777777" w:rsidR="00F24A59" w:rsidRDefault="00F24A59" w:rsidP="00F24A59">
      <w:pPr>
        <w:spacing w:before="240" w:after="240"/>
        <w:ind w:left="720"/>
      </w:pPr>
    </w:p>
    <w:p w14:paraId="51D8813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9E2D3BA" w14:textId="77777777" w:rsidR="00F24A59" w:rsidRDefault="00F24A59" w:rsidP="00F24A59">
      <w:pPr>
        <w:spacing w:before="240" w:after="240"/>
      </w:pPr>
      <w:r>
        <w:t>This course is perfect for:</w:t>
      </w:r>
    </w:p>
    <w:p w14:paraId="0DE18D38" w14:textId="77777777" w:rsidR="00F24A59" w:rsidRDefault="00F24A59" w:rsidP="00F24A59">
      <w:pPr>
        <w:numPr>
          <w:ilvl w:val="0"/>
          <w:numId w:val="698"/>
        </w:numPr>
        <w:spacing w:before="240"/>
      </w:pPr>
      <w:r>
        <w:rPr>
          <w:b/>
        </w:rPr>
        <w:t>Salon professionals and aestheticians</w:t>
      </w:r>
      <w:r>
        <w:t xml:space="preserve"> looking to upgrade services</w:t>
      </w:r>
      <w:r>
        <w:br/>
      </w:r>
    </w:p>
    <w:p w14:paraId="20F3608F" w14:textId="77777777" w:rsidR="00F24A59" w:rsidRDefault="00F24A59" w:rsidP="00F24A59">
      <w:pPr>
        <w:numPr>
          <w:ilvl w:val="0"/>
          <w:numId w:val="698"/>
        </w:numPr>
      </w:pPr>
      <w:r>
        <w:rPr>
          <w:b/>
        </w:rPr>
        <w:t>Beginners</w:t>
      </w:r>
      <w:r>
        <w:t xml:space="preserve"> starting a career in skincare and beauty</w:t>
      </w:r>
      <w:r>
        <w:br/>
      </w:r>
    </w:p>
    <w:p w14:paraId="33CBFECE" w14:textId="77777777" w:rsidR="00F24A59" w:rsidRDefault="00F24A59" w:rsidP="00F24A59">
      <w:pPr>
        <w:numPr>
          <w:ilvl w:val="0"/>
          <w:numId w:val="698"/>
        </w:numPr>
      </w:pPr>
      <w:r>
        <w:rPr>
          <w:b/>
        </w:rPr>
        <w:lastRenderedPageBreak/>
        <w:t>Freelancers and home-based beauticians</w:t>
      </w:r>
      <w:r>
        <w:t xml:space="preserve"> expanding their offerings</w:t>
      </w:r>
      <w:r>
        <w:br/>
      </w:r>
    </w:p>
    <w:p w14:paraId="33FAE8CC" w14:textId="77777777" w:rsidR="00F24A59" w:rsidRDefault="00F24A59" w:rsidP="00F24A59">
      <w:pPr>
        <w:numPr>
          <w:ilvl w:val="0"/>
          <w:numId w:val="698"/>
        </w:numPr>
      </w:pPr>
      <w:r>
        <w:rPr>
          <w:b/>
        </w:rPr>
        <w:t>Makeup artists</w:t>
      </w:r>
      <w:r>
        <w:t xml:space="preserve"> who want to prep skin professionally before glam</w:t>
      </w:r>
      <w:r>
        <w:br/>
      </w:r>
    </w:p>
    <w:p w14:paraId="3BC1AA49" w14:textId="77777777" w:rsidR="00F24A59" w:rsidRDefault="00F24A59" w:rsidP="00F24A59">
      <w:pPr>
        <w:numPr>
          <w:ilvl w:val="0"/>
          <w:numId w:val="698"/>
        </w:numPr>
        <w:spacing w:after="240"/>
      </w:pPr>
      <w:r>
        <w:rPr>
          <w:b/>
        </w:rPr>
        <w:t>Spa owners and wellness experts</w:t>
      </w:r>
      <w:r>
        <w:t xml:space="preserve"> introducing machine-based facials</w:t>
      </w:r>
      <w:r>
        <w:br/>
      </w:r>
    </w:p>
    <w:p w14:paraId="0FAE73A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Korean Glass Skin Facial Artist Program</w:t>
      </w:r>
    </w:p>
    <w:p w14:paraId="3296E1C6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OCQ106</w:t>
      </w:r>
    </w:p>
    <w:p w14:paraId="61602D30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5 Days</w:t>
      </w:r>
    </w:p>
    <w:p w14:paraId="41B2767C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76784A09" w14:textId="77777777" w:rsidR="00F24A59" w:rsidRDefault="00F24A59" w:rsidP="00F24A59">
      <w:pPr>
        <w:rPr>
          <w:b/>
        </w:rPr>
      </w:pPr>
      <w:r>
        <w:rPr>
          <w:b/>
        </w:rPr>
        <w:t>Certified As:</w:t>
      </w:r>
    </w:p>
    <w:p w14:paraId="7FBD370C" w14:textId="77777777" w:rsidR="00F24A59" w:rsidRDefault="00F24A59" w:rsidP="00F24A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K-Beauty Skincare Specialist</w:t>
      </w:r>
    </w:p>
    <w:p w14:paraId="18F5CA4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85D2C68" w14:textId="77777777" w:rsidR="00F24A59" w:rsidRDefault="00F24A59" w:rsidP="00F24A59">
      <w:pPr>
        <w:spacing w:before="240" w:after="240"/>
      </w:pPr>
      <w:r>
        <w:t>Step into the world of luxury skincare with one of the most in-demand beauty skills globally! After completing this course, you’ll be prepared to work as:</w:t>
      </w:r>
    </w:p>
    <w:p w14:paraId="197D50E0" w14:textId="77777777" w:rsidR="00F24A59" w:rsidRDefault="00F24A59" w:rsidP="00F24A59">
      <w:pPr>
        <w:numPr>
          <w:ilvl w:val="0"/>
          <w:numId w:val="208"/>
        </w:numPr>
        <w:spacing w:before="240"/>
      </w:pPr>
      <w:r>
        <w:rPr>
          <w:b/>
        </w:rPr>
        <w:t>Korean Facial Artist</w:t>
      </w:r>
      <w:r>
        <w:t xml:space="preserve"> at premium salons and skincare studios</w:t>
      </w:r>
      <w:r>
        <w:br/>
      </w:r>
    </w:p>
    <w:p w14:paraId="7794529A" w14:textId="77777777" w:rsidR="00F24A59" w:rsidRDefault="00F24A59" w:rsidP="00F24A59">
      <w:pPr>
        <w:numPr>
          <w:ilvl w:val="0"/>
          <w:numId w:val="208"/>
        </w:numPr>
      </w:pPr>
      <w:r>
        <w:rPr>
          <w:b/>
        </w:rPr>
        <w:t>Glass Skin Specialist</w:t>
      </w:r>
      <w:r>
        <w:t xml:space="preserve"> offering high-end facial treatments</w:t>
      </w:r>
      <w:r>
        <w:br/>
      </w:r>
    </w:p>
    <w:p w14:paraId="1031C4C0" w14:textId="77777777" w:rsidR="00F24A59" w:rsidRDefault="00F24A59" w:rsidP="00F24A59">
      <w:pPr>
        <w:numPr>
          <w:ilvl w:val="0"/>
          <w:numId w:val="208"/>
        </w:numPr>
      </w:pPr>
      <w:r>
        <w:rPr>
          <w:b/>
        </w:rPr>
        <w:t>Freelance Skin Therapist</w:t>
      </w:r>
      <w:r>
        <w:t xml:space="preserve"> focusing on Korean beauty trends</w:t>
      </w:r>
      <w:r>
        <w:br/>
      </w:r>
    </w:p>
    <w:p w14:paraId="6055B551" w14:textId="77777777" w:rsidR="00F24A59" w:rsidRDefault="00F24A59" w:rsidP="00F24A59">
      <w:pPr>
        <w:numPr>
          <w:ilvl w:val="0"/>
          <w:numId w:val="208"/>
        </w:numPr>
      </w:pPr>
      <w:r>
        <w:rPr>
          <w:b/>
        </w:rPr>
        <w:t>Spa or Clinic Expert</w:t>
      </w:r>
      <w:r>
        <w:t xml:space="preserve"> introducing Korean massage and facial services</w:t>
      </w:r>
      <w:r>
        <w:br/>
      </w:r>
    </w:p>
    <w:p w14:paraId="5319CDC6" w14:textId="77777777" w:rsidR="00F24A59" w:rsidRDefault="00F24A59" w:rsidP="00F24A59">
      <w:pPr>
        <w:numPr>
          <w:ilvl w:val="0"/>
          <w:numId w:val="208"/>
        </w:numPr>
      </w:pPr>
      <w:r>
        <w:rPr>
          <w:b/>
        </w:rPr>
        <w:t>Beauty Educator or Trainer</w:t>
      </w:r>
      <w:r>
        <w:t xml:space="preserve"> for Korean skincare brands</w:t>
      </w:r>
      <w:r>
        <w:br/>
      </w:r>
    </w:p>
    <w:p w14:paraId="1FF80D9B" w14:textId="77777777" w:rsidR="00F24A59" w:rsidRDefault="00F24A59" w:rsidP="00F24A59">
      <w:pPr>
        <w:numPr>
          <w:ilvl w:val="0"/>
          <w:numId w:val="208"/>
        </w:numPr>
        <w:spacing w:after="240"/>
      </w:pPr>
      <w:r>
        <w:rPr>
          <w:b/>
        </w:rPr>
        <w:t>Aesthetician</w:t>
      </w:r>
      <w:r>
        <w:t xml:space="preserve"> with advanced facial skills and product knowledge</w:t>
      </w:r>
      <w:r>
        <w:br/>
      </w:r>
    </w:p>
    <w:p w14:paraId="0A2EC3A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F13ECE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7A742598" w14:textId="77777777" w:rsidR="00F24A59" w:rsidRDefault="00F24A59" w:rsidP="00F24A59">
      <w:pPr>
        <w:numPr>
          <w:ilvl w:val="0"/>
          <w:numId w:val="626"/>
        </w:numPr>
        <w:spacing w:before="240"/>
      </w:pPr>
      <w:r>
        <w:t xml:space="preserve">Understand the </w:t>
      </w:r>
      <w:r>
        <w:rPr>
          <w:b/>
        </w:rPr>
        <w:t>Korean skincare philosophy</w:t>
      </w:r>
      <w:r>
        <w:t xml:space="preserve"> (Glass Skin, Honey Skin)</w:t>
      </w:r>
      <w:r>
        <w:br/>
      </w:r>
    </w:p>
    <w:p w14:paraId="54D32397" w14:textId="77777777" w:rsidR="00F24A59" w:rsidRDefault="00F24A59" w:rsidP="00F24A59">
      <w:pPr>
        <w:numPr>
          <w:ilvl w:val="0"/>
          <w:numId w:val="626"/>
        </w:numPr>
      </w:pPr>
      <w:r>
        <w:lastRenderedPageBreak/>
        <w:t xml:space="preserve">Master the </w:t>
      </w:r>
      <w:r>
        <w:rPr>
          <w:b/>
        </w:rPr>
        <w:t>11-step Korean skincare routine</w:t>
      </w:r>
      <w:r>
        <w:t xml:space="preserve"> and how to apply it in real life</w:t>
      </w:r>
      <w:r>
        <w:br/>
      </w:r>
    </w:p>
    <w:p w14:paraId="43093CEF" w14:textId="77777777" w:rsidR="00F24A59" w:rsidRDefault="00F24A59" w:rsidP="00F24A59">
      <w:pPr>
        <w:numPr>
          <w:ilvl w:val="0"/>
          <w:numId w:val="626"/>
        </w:numPr>
      </w:pPr>
      <w:r>
        <w:t xml:space="preserve">Work with </w:t>
      </w:r>
      <w:r>
        <w:rPr>
          <w:b/>
        </w:rPr>
        <w:t>trending Korean ingredients</w:t>
      </w:r>
      <w:r>
        <w:t xml:space="preserve"> like snail mucin, Centella Asiatica, and propolis</w:t>
      </w:r>
      <w:r>
        <w:br/>
      </w:r>
    </w:p>
    <w:p w14:paraId="547377F0" w14:textId="77777777" w:rsidR="00F24A59" w:rsidRDefault="00F24A59" w:rsidP="00F24A59">
      <w:pPr>
        <w:numPr>
          <w:ilvl w:val="0"/>
          <w:numId w:val="626"/>
        </w:numPr>
      </w:pPr>
      <w:r>
        <w:t xml:space="preserve">Learn </w:t>
      </w:r>
      <w:r>
        <w:rPr>
          <w:b/>
        </w:rPr>
        <w:t>layering techniques</w:t>
      </w:r>
      <w:r>
        <w:t xml:space="preserve"> for maximum product absorption and glow</w:t>
      </w:r>
      <w:r>
        <w:br/>
      </w:r>
    </w:p>
    <w:p w14:paraId="6CCD073B" w14:textId="77777777" w:rsidR="00F24A59" w:rsidRDefault="00F24A59" w:rsidP="00F24A59">
      <w:pPr>
        <w:numPr>
          <w:ilvl w:val="0"/>
          <w:numId w:val="626"/>
        </w:numPr>
      </w:pPr>
      <w:r>
        <w:t xml:space="preserve">Practice the full </w:t>
      </w:r>
      <w:r>
        <w:rPr>
          <w:b/>
        </w:rPr>
        <w:t>Korean facial procedure</w:t>
      </w:r>
      <w:r>
        <w:t xml:space="preserve"> with step-by-step demonstrations</w:t>
      </w:r>
      <w:r>
        <w:br/>
      </w:r>
    </w:p>
    <w:p w14:paraId="109B427F" w14:textId="77777777" w:rsidR="00F24A59" w:rsidRDefault="00F24A59" w:rsidP="00F24A59">
      <w:pPr>
        <w:numPr>
          <w:ilvl w:val="0"/>
          <w:numId w:val="626"/>
        </w:numPr>
      </w:pPr>
      <w:r>
        <w:t xml:space="preserve">Use high-tech tools like </w:t>
      </w:r>
      <w:r>
        <w:rPr>
          <w:b/>
        </w:rPr>
        <w:t>LED therapy, ultrasonic scrubbers, and ion devices</w:t>
      </w:r>
      <w:r>
        <w:rPr>
          <w:b/>
        </w:rPr>
        <w:br/>
      </w:r>
    </w:p>
    <w:p w14:paraId="2F52B05E" w14:textId="77777777" w:rsidR="00F24A59" w:rsidRDefault="00F24A59" w:rsidP="00F24A59">
      <w:pPr>
        <w:numPr>
          <w:ilvl w:val="0"/>
          <w:numId w:val="626"/>
        </w:numPr>
      </w:pPr>
      <w:r>
        <w:t xml:space="preserve">Perform </w:t>
      </w:r>
      <w:r>
        <w:rPr>
          <w:b/>
        </w:rPr>
        <w:t>Korean facial massage</w:t>
      </w:r>
      <w:r>
        <w:t xml:space="preserve">, </w:t>
      </w:r>
      <w:r>
        <w:rPr>
          <w:b/>
        </w:rPr>
        <w:t>lymphatic drainage</w:t>
      </w:r>
      <w:r>
        <w:t xml:space="preserve">, and </w:t>
      </w:r>
      <w:r>
        <w:rPr>
          <w:b/>
        </w:rPr>
        <w:t>acupressure techniques</w:t>
      </w:r>
      <w:r>
        <w:rPr>
          <w:b/>
        </w:rPr>
        <w:br/>
      </w:r>
    </w:p>
    <w:p w14:paraId="1244E2C3" w14:textId="77777777" w:rsidR="00F24A59" w:rsidRDefault="00F24A59" w:rsidP="00F24A59">
      <w:pPr>
        <w:numPr>
          <w:ilvl w:val="0"/>
          <w:numId w:val="626"/>
        </w:numPr>
      </w:pPr>
      <w:r>
        <w:t xml:space="preserve">Apply traditional tools: </w:t>
      </w:r>
      <w:r>
        <w:rPr>
          <w:b/>
        </w:rPr>
        <w:t>Kansa wand, Gua Sha, Jade roller</w:t>
      </w:r>
      <w:r>
        <w:t xml:space="preserve"> for visible results</w:t>
      </w:r>
      <w:r>
        <w:br/>
      </w:r>
    </w:p>
    <w:p w14:paraId="77BC19CB" w14:textId="77777777" w:rsidR="00F24A59" w:rsidRDefault="00F24A59" w:rsidP="00F24A59">
      <w:pPr>
        <w:numPr>
          <w:ilvl w:val="0"/>
          <w:numId w:val="626"/>
        </w:numPr>
        <w:spacing w:after="240"/>
      </w:pPr>
      <w:r>
        <w:t xml:space="preserve">Customize treatments for </w:t>
      </w:r>
      <w:r>
        <w:rPr>
          <w:b/>
        </w:rPr>
        <w:t>different skin types</w:t>
      </w:r>
      <w:r>
        <w:t xml:space="preserve"> and client needs</w:t>
      </w:r>
      <w:r>
        <w:br/>
      </w:r>
    </w:p>
    <w:p w14:paraId="0636817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🛠</w:t>
      </w:r>
      <w:r>
        <w:t xml:space="preserve"> </w:t>
      </w:r>
      <w:r>
        <w:rPr>
          <w:b/>
        </w:rPr>
        <w:t>Tool &amp; Equipment Knowledge</w:t>
      </w:r>
    </w:p>
    <w:p w14:paraId="7411DB0B" w14:textId="77777777" w:rsidR="00F24A59" w:rsidRDefault="00F24A59" w:rsidP="00F24A59">
      <w:pPr>
        <w:numPr>
          <w:ilvl w:val="0"/>
          <w:numId w:val="167"/>
        </w:numPr>
        <w:spacing w:before="240"/>
      </w:pPr>
      <w:r>
        <w:t xml:space="preserve">Understand how to use </w:t>
      </w:r>
      <w:r>
        <w:rPr>
          <w:b/>
        </w:rPr>
        <w:t>Korean facial machines and equipment</w:t>
      </w:r>
      <w:r>
        <w:rPr>
          <w:b/>
        </w:rPr>
        <w:br/>
      </w:r>
    </w:p>
    <w:p w14:paraId="6C0D17E6" w14:textId="77777777" w:rsidR="00F24A59" w:rsidRDefault="00F24A59" w:rsidP="00F24A59">
      <w:pPr>
        <w:numPr>
          <w:ilvl w:val="0"/>
          <w:numId w:val="167"/>
        </w:numPr>
      </w:pPr>
      <w:r>
        <w:t xml:space="preserve">Learn the science behind </w:t>
      </w:r>
      <w:r>
        <w:rPr>
          <w:b/>
        </w:rPr>
        <w:t>LED, ultrasonic, and ion technology</w:t>
      </w:r>
      <w:r>
        <w:rPr>
          <w:b/>
        </w:rPr>
        <w:br/>
      </w:r>
    </w:p>
    <w:p w14:paraId="4D5AC9C4" w14:textId="77777777" w:rsidR="00F24A59" w:rsidRDefault="00F24A59" w:rsidP="00F24A59">
      <w:pPr>
        <w:numPr>
          <w:ilvl w:val="0"/>
          <w:numId w:val="167"/>
        </w:numPr>
        <w:spacing w:after="240"/>
      </w:pPr>
      <w:r>
        <w:t xml:space="preserve">Practice </w:t>
      </w:r>
      <w:r>
        <w:rPr>
          <w:b/>
        </w:rPr>
        <w:t>safe handling and sanitation</w:t>
      </w:r>
      <w:r>
        <w:t xml:space="preserve"> of all tools</w:t>
      </w:r>
      <w:r>
        <w:br/>
      </w:r>
    </w:p>
    <w:p w14:paraId="2EFB3DB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777C7E2F" w14:textId="77777777" w:rsidR="00F24A59" w:rsidRDefault="00F24A59" w:rsidP="00F24A59">
      <w:pPr>
        <w:numPr>
          <w:ilvl w:val="0"/>
          <w:numId w:val="255"/>
        </w:numPr>
        <w:spacing w:before="240"/>
      </w:pPr>
      <w:r>
        <w:t xml:space="preserve">Conduct </w:t>
      </w:r>
      <w:r>
        <w:rPr>
          <w:b/>
        </w:rPr>
        <w:t>client consultations</w:t>
      </w:r>
      <w:r>
        <w:t xml:space="preserve"> using Korean skincare philosophy</w:t>
      </w:r>
      <w:r>
        <w:br/>
      </w:r>
    </w:p>
    <w:p w14:paraId="7E01BAF2" w14:textId="77777777" w:rsidR="00F24A59" w:rsidRDefault="00F24A59" w:rsidP="00F24A59">
      <w:pPr>
        <w:numPr>
          <w:ilvl w:val="0"/>
          <w:numId w:val="255"/>
        </w:numPr>
      </w:pPr>
      <w:r>
        <w:t xml:space="preserve">Educate clients on </w:t>
      </w:r>
      <w:r>
        <w:rPr>
          <w:b/>
        </w:rPr>
        <w:t>routine building and home care practices</w:t>
      </w:r>
      <w:r>
        <w:rPr>
          <w:b/>
        </w:rPr>
        <w:br/>
      </w:r>
    </w:p>
    <w:p w14:paraId="236DC915" w14:textId="77777777" w:rsidR="00F24A59" w:rsidRDefault="00F24A59" w:rsidP="00F24A59">
      <w:pPr>
        <w:numPr>
          <w:ilvl w:val="0"/>
          <w:numId w:val="255"/>
        </w:numPr>
      </w:pPr>
      <w:r>
        <w:t>Provide a calm, luxurious, and professional experience every session</w:t>
      </w:r>
      <w:r>
        <w:br/>
      </w:r>
    </w:p>
    <w:p w14:paraId="45C7E526" w14:textId="77777777" w:rsidR="00F24A59" w:rsidRDefault="00F24A59" w:rsidP="00F24A59">
      <w:pPr>
        <w:numPr>
          <w:ilvl w:val="0"/>
          <w:numId w:val="255"/>
        </w:numPr>
        <w:spacing w:after="240"/>
      </w:pPr>
      <w:r>
        <w:t xml:space="preserve">Build a personal brand as a </w:t>
      </w:r>
      <w:r>
        <w:rPr>
          <w:b/>
        </w:rPr>
        <w:t>K-beauty skincare expert</w:t>
      </w:r>
      <w:r>
        <w:rPr>
          <w:b/>
        </w:rPr>
        <w:br/>
      </w:r>
    </w:p>
    <w:p w14:paraId="20AEB75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69BBC0CB" w14:textId="77777777" w:rsidR="00F24A59" w:rsidRDefault="00F24A59" w:rsidP="00F24A59">
      <w:pPr>
        <w:spacing w:before="240" w:after="240"/>
      </w:pPr>
      <w:r>
        <w:t>Upon completion, you will be awarded a</w:t>
      </w:r>
      <w:r>
        <w:br/>
        <w:t xml:space="preserve"> </w:t>
      </w:r>
      <w:r>
        <w:rPr>
          <w:b/>
        </w:rPr>
        <w:t>Certificate of Completion</w:t>
      </w:r>
      <w:r>
        <w:t xml:space="preserve"> certifying you as an</w:t>
      </w:r>
      <w:r>
        <w:br/>
        <w:t xml:space="preserve"> </w:t>
      </w:r>
      <w:r>
        <w:rPr>
          <w:b/>
        </w:rPr>
        <w:t>Expert in Korean Facials</w:t>
      </w:r>
      <w:r>
        <w:t>, giving you the credibility to offer premium skincare services or start your own facial business.</w:t>
      </w:r>
    </w:p>
    <w:p w14:paraId="62E01D3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ACC946D" w14:textId="77777777" w:rsidR="00F24A59" w:rsidRDefault="00F24A59" w:rsidP="00F24A59">
      <w:pPr>
        <w:spacing w:before="240" w:after="240"/>
      </w:pPr>
      <w:r>
        <w:lastRenderedPageBreak/>
        <w:t>This course is perfect for:</w:t>
      </w:r>
    </w:p>
    <w:p w14:paraId="2566F935" w14:textId="77777777" w:rsidR="00F24A59" w:rsidRDefault="00F24A59" w:rsidP="00F24A59">
      <w:pPr>
        <w:numPr>
          <w:ilvl w:val="0"/>
          <w:numId w:val="624"/>
        </w:numPr>
        <w:spacing w:before="240"/>
      </w:pPr>
      <w:r>
        <w:rPr>
          <w:b/>
        </w:rPr>
        <w:t>Freshers</w:t>
      </w:r>
      <w:r>
        <w:t xml:space="preserve"> entering the beauty industry with a focus on skincare</w:t>
      </w:r>
      <w:r>
        <w:br/>
      </w:r>
    </w:p>
    <w:p w14:paraId="7A733766" w14:textId="77777777" w:rsidR="00F24A59" w:rsidRDefault="00F24A59" w:rsidP="00F24A59">
      <w:pPr>
        <w:numPr>
          <w:ilvl w:val="0"/>
          <w:numId w:val="624"/>
        </w:numPr>
      </w:pPr>
      <w:r>
        <w:rPr>
          <w:b/>
        </w:rPr>
        <w:t>Salon and spa professionals</w:t>
      </w:r>
      <w:r>
        <w:t xml:space="preserve"> wanting to add trending facial services</w:t>
      </w:r>
      <w:r>
        <w:br/>
      </w:r>
    </w:p>
    <w:p w14:paraId="31213965" w14:textId="77777777" w:rsidR="00F24A59" w:rsidRDefault="00F24A59" w:rsidP="00F24A59">
      <w:pPr>
        <w:numPr>
          <w:ilvl w:val="0"/>
          <w:numId w:val="624"/>
        </w:numPr>
      </w:pPr>
      <w:r>
        <w:rPr>
          <w:b/>
        </w:rPr>
        <w:t>Freelancers or home-based beauticians</w:t>
      </w:r>
      <w:r>
        <w:t xml:space="preserve"> expanding their service list</w:t>
      </w:r>
      <w:r>
        <w:br/>
      </w:r>
    </w:p>
    <w:p w14:paraId="62A39C66" w14:textId="77777777" w:rsidR="00F24A59" w:rsidRDefault="00F24A59" w:rsidP="00F24A59">
      <w:pPr>
        <w:numPr>
          <w:ilvl w:val="0"/>
          <w:numId w:val="624"/>
        </w:numPr>
      </w:pPr>
      <w:r>
        <w:rPr>
          <w:b/>
        </w:rPr>
        <w:t>Skincare enthusiasts and facial lovers</w:t>
      </w:r>
      <w:r>
        <w:t xml:space="preserve"> passionate about Korean beauty</w:t>
      </w:r>
      <w:r>
        <w:br/>
      </w:r>
    </w:p>
    <w:p w14:paraId="39B3E48C" w14:textId="77777777" w:rsidR="00F24A59" w:rsidRDefault="00F24A59" w:rsidP="00F24A59">
      <w:pPr>
        <w:numPr>
          <w:ilvl w:val="0"/>
          <w:numId w:val="624"/>
        </w:numPr>
      </w:pPr>
      <w:r>
        <w:rPr>
          <w:b/>
        </w:rPr>
        <w:t>Makeup artists</w:t>
      </w:r>
      <w:r>
        <w:t xml:space="preserve"> looking to offer skin prep treatments</w:t>
      </w:r>
      <w:r>
        <w:br/>
      </w:r>
    </w:p>
    <w:p w14:paraId="4553B37D" w14:textId="77777777" w:rsidR="00F24A59" w:rsidRDefault="00F24A59" w:rsidP="00F24A59">
      <w:pPr>
        <w:numPr>
          <w:ilvl w:val="0"/>
          <w:numId w:val="624"/>
        </w:numPr>
        <w:spacing w:after="240"/>
        <w:ind w:left="450"/>
        <w:jc w:val="center"/>
      </w:pPr>
      <w:r>
        <w:rPr>
          <w:b/>
        </w:rPr>
        <w:t>Aesthetic students</w:t>
      </w:r>
      <w:r>
        <w:t xml:space="preserve"> upgrading their skills with international techniques</w:t>
      </w:r>
      <w:r>
        <w:br/>
      </w:r>
    </w:p>
    <w:p w14:paraId="37199A14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 Microdermabrasion Skin Renewal Workshop</w:t>
      </w:r>
    </w:p>
    <w:p w14:paraId="6C38B8AB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OCQ50</w:t>
      </w:r>
    </w:p>
    <w:p w14:paraId="57117C4B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1 Week</w:t>
      </w:r>
    </w:p>
    <w:p w14:paraId="54DA32F8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51E2393F" w14:textId="77777777" w:rsidR="00F24A59" w:rsidRDefault="00F24A59" w:rsidP="00F24A59">
      <w:pPr>
        <w:spacing w:before="240" w:after="240"/>
        <w:rPr>
          <w:sz w:val="24"/>
          <w:szCs w:val="24"/>
        </w:rPr>
      </w:pPr>
      <w:r>
        <w:rPr>
          <w:b/>
        </w:rPr>
        <w:t>Certified As:</w:t>
      </w:r>
      <w:r>
        <w:rPr>
          <w:b/>
        </w:rPr>
        <w:br/>
      </w:r>
      <w:r>
        <w:t xml:space="preserve"> </w:t>
      </w:r>
      <w:r>
        <w:rPr>
          <w:b/>
        </w:rPr>
        <w:t>Expert in Microdermabrasion Facials</w:t>
      </w:r>
    </w:p>
    <w:p w14:paraId="6EBB07F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182D8605" w14:textId="77777777" w:rsidR="00F24A59" w:rsidRDefault="00F24A59" w:rsidP="00F24A59">
      <w:pPr>
        <w:spacing w:before="240" w:after="240"/>
      </w:pPr>
      <w:r>
        <w:t>This short, intensive course empowers you with hands-on training and expert knowledge in one of the most popular skin rejuvenation treatments. After completing this program, you can pursue roles such as:</w:t>
      </w:r>
    </w:p>
    <w:p w14:paraId="257B27E3" w14:textId="77777777" w:rsidR="00F24A59" w:rsidRDefault="00F24A59" w:rsidP="00F24A59">
      <w:pPr>
        <w:numPr>
          <w:ilvl w:val="0"/>
          <w:numId w:val="651"/>
        </w:numPr>
        <w:spacing w:before="240"/>
      </w:pPr>
      <w:r>
        <w:rPr>
          <w:b/>
        </w:rPr>
        <w:t>Microdermabrasion Facial Specialist</w:t>
      </w:r>
      <w:r>
        <w:t xml:space="preserve"> in salons or skin clinics</w:t>
      </w:r>
      <w:r>
        <w:br/>
      </w:r>
    </w:p>
    <w:p w14:paraId="00B6008B" w14:textId="77777777" w:rsidR="00F24A59" w:rsidRDefault="00F24A59" w:rsidP="00F24A59">
      <w:pPr>
        <w:numPr>
          <w:ilvl w:val="0"/>
          <w:numId w:val="651"/>
        </w:numPr>
      </w:pPr>
      <w:r>
        <w:rPr>
          <w:b/>
        </w:rPr>
        <w:t>Skin Renewal Technician</w:t>
      </w:r>
      <w:r>
        <w:t xml:space="preserve"> offering glow-enhancing facials</w:t>
      </w:r>
      <w:r>
        <w:br/>
      </w:r>
    </w:p>
    <w:p w14:paraId="613F7623" w14:textId="77777777" w:rsidR="00F24A59" w:rsidRDefault="00F24A59" w:rsidP="00F24A59">
      <w:pPr>
        <w:numPr>
          <w:ilvl w:val="0"/>
          <w:numId w:val="651"/>
        </w:numPr>
      </w:pPr>
      <w:r>
        <w:rPr>
          <w:b/>
        </w:rPr>
        <w:t>Freelance Aesthetician</w:t>
      </w:r>
      <w:r>
        <w:t xml:space="preserve"> providing crystal or diamond facials</w:t>
      </w:r>
      <w:r>
        <w:br/>
      </w:r>
    </w:p>
    <w:p w14:paraId="5AA40BE9" w14:textId="77777777" w:rsidR="00F24A59" w:rsidRDefault="00F24A59" w:rsidP="00F24A59">
      <w:pPr>
        <w:numPr>
          <w:ilvl w:val="0"/>
          <w:numId w:val="651"/>
        </w:numPr>
      </w:pPr>
      <w:r>
        <w:rPr>
          <w:b/>
        </w:rPr>
        <w:t>Spa or Clinic Facial Expert</w:t>
      </w:r>
      <w:r>
        <w:t xml:space="preserve"> with advanced exfoliation techniques</w:t>
      </w:r>
      <w:r>
        <w:br/>
      </w:r>
    </w:p>
    <w:p w14:paraId="6269BDDD" w14:textId="77777777" w:rsidR="00F24A59" w:rsidRDefault="00F24A59" w:rsidP="00F24A59">
      <w:pPr>
        <w:numPr>
          <w:ilvl w:val="0"/>
          <w:numId w:val="651"/>
        </w:numPr>
        <w:spacing w:after="240"/>
      </w:pPr>
      <w:r>
        <w:rPr>
          <w:b/>
        </w:rPr>
        <w:t>Beauty Consultant</w:t>
      </w:r>
      <w:r>
        <w:t xml:space="preserve"> focused on anti-aging and skin texture solutions</w:t>
      </w:r>
    </w:p>
    <w:p w14:paraId="0DA5A76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7148F6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💆</w:t>
      </w:r>
      <w:r>
        <w:t xml:space="preserve">‍♀ </w:t>
      </w:r>
      <w:r>
        <w:rPr>
          <w:b/>
        </w:rPr>
        <w:t>Skin &amp; Facial Care</w:t>
      </w:r>
    </w:p>
    <w:p w14:paraId="5ACF6DD0" w14:textId="77777777" w:rsidR="00F24A59" w:rsidRDefault="00F24A59" w:rsidP="00F24A59">
      <w:pPr>
        <w:numPr>
          <w:ilvl w:val="0"/>
          <w:numId w:val="743"/>
        </w:numPr>
        <w:spacing w:before="240"/>
      </w:pPr>
      <w:r>
        <w:t xml:space="preserve">Understand the </w:t>
      </w:r>
      <w:r>
        <w:rPr>
          <w:b/>
        </w:rPr>
        <w:t>basic structure and function of the skin</w:t>
      </w:r>
      <w:r>
        <w:rPr>
          <w:b/>
        </w:rPr>
        <w:br/>
      </w:r>
    </w:p>
    <w:p w14:paraId="62B4B241" w14:textId="77777777" w:rsidR="00F24A59" w:rsidRDefault="00F24A59" w:rsidP="00F24A59">
      <w:pPr>
        <w:numPr>
          <w:ilvl w:val="0"/>
          <w:numId w:val="743"/>
        </w:numPr>
      </w:pPr>
      <w:r>
        <w:t xml:space="preserve">Perform both </w:t>
      </w:r>
      <w:r>
        <w:rPr>
          <w:b/>
        </w:rPr>
        <w:t>crystal and diamond microdermabrasion</w:t>
      </w:r>
      <w:r>
        <w:t xml:space="preserve"> safely and effectively</w:t>
      </w:r>
      <w:r>
        <w:br/>
      </w:r>
    </w:p>
    <w:p w14:paraId="492764D1" w14:textId="77777777" w:rsidR="00F24A59" w:rsidRDefault="00F24A59" w:rsidP="00F24A59">
      <w:pPr>
        <w:numPr>
          <w:ilvl w:val="0"/>
          <w:numId w:val="743"/>
        </w:numPr>
      </w:pPr>
      <w:r>
        <w:t xml:space="preserve">Identify the right </w:t>
      </w:r>
      <w:r>
        <w:rPr>
          <w:b/>
        </w:rPr>
        <w:t>treatment plan for different skin types</w:t>
      </w:r>
      <w:r>
        <w:t xml:space="preserve"> and concerns</w:t>
      </w:r>
      <w:r>
        <w:br/>
      </w:r>
    </w:p>
    <w:p w14:paraId="075393C6" w14:textId="77777777" w:rsidR="00F24A59" w:rsidRDefault="00F24A59" w:rsidP="00F24A59">
      <w:pPr>
        <w:numPr>
          <w:ilvl w:val="0"/>
          <w:numId w:val="743"/>
        </w:numPr>
      </w:pPr>
      <w:r>
        <w:t xml:space="preserve">Deliver </w:t>
      </w:r>
      <w:r>
        <w:rPr>
          <w:b/>
        </w:rPr>
        <w:t>skin resurfacing techniques</w:t>
      </w:r>
      <w:r>
        <w:t xml:space="preserve"> for smoother, clearer, and more radiant skin</w:t>
      </w:r>
      <w:r>
        <w:br/>
      </w:r>
    </w:p>
    <w:p w14:paraId="2C58D159" w14:textId="77777777" w:rsidR="00F24A59" w:rsidRDefault="00F24A59" w:rsidP="00F24A59">
      <w:pPr>
        <w:numPr>
          <w:ilvl w:val="0"/>
          <w:numId w:val="743"/>
        </w:numPr>
        <w:spacing w:after="240"/>
      </w:pPr>
      <w:r>
        <w:t xml:space="preserve">Learn to manage </w:t>
      </w:r>
      <w:r>
        <w:rPr>
          <w:b/>
        </w:rPr>
        <w:t>pre-treatment prep and post-treatment care</w:t>
      </w:r>
      <w:r>
        <w:t xml:space="preserve"> for optimal results</w:t>
      </w:r>
      <w:r>
        <w:br/>
      </w:r>
    </w:p>
    <w:p w14:paraId="6664029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b/>
        </w:rPr>
        <w:t>Hygiene &amp; Treatment Safety</w:t>
      </w:r>
    </w:p>
    <w:p w14:paraId="25C38092" w14:textId="77777777" w:rsidR="00F24A59" w:rsidRDefault="00F24A59" w:rsidP="00F24A59">
      <w:pPr>
        <w:numPr>
          <w:ilvl w:val="0"/>
          <w:numId w:val="652"/>
        </w:numPr>
        <w:spacing w:before="240"/>
      </w:pPr>
      <w:r>
        <w:t xml:space="preserve">Follow essential </w:t>
      </w:r>
      <w:r>
        <w:rPr>
          <w:b/>
        </w:rPr>
        <w:t>health and safety practices</w:t>
      </w:r>
      <w:r>
        <w:t xml:space="preserve"> during procedures</w:t>
      </w:r>
      <w:r>
        <w:br/>
      </w:r>
    </w:p>
    <w:p w14:paraId="5828193C" w14:textId="77777777" w:rsidR="00F24A59" w:rsidRDefault="00F24A59" w:rsidP="00F24A59">
      <w:pPr>
        <w:numPr>
          <w:ilvl w:val="0"/>
          <w:numId w:val="652"/>
        </w:numPr>
      </w:pPr>
      <w:r>
        <w:t xml:space="preserve">Apply </w:t>
      </w:r>
      <w:r>
        <w:rPr>
          <w:b/>
        </w:rPr>
        <w:t>first aid knowledge</w:t>
      </w:r>
      <w:r>
        <w:t xml:space="preserve"> in case of mild skin reactions</w:t>
      </w:r>
      <w:r>
        <w:br/>
      </w:r>
    </w:p>
    <w:p w14:paraId="155CF57B" w14:textId="77777777" w:rsidR="00F24A59" w:rsidRDefault="00F24A59" w:rsidP="00F24A59">
      <w:pPr>
        <w:numPr>
          <w:ilvl w:val="0"/>
          <w:numId w:val="652"/>
        </w:numPr>
        <w:spacing w:after="240"/>
      </w:pPr>
      <w:r>
        <w:t xml:space="preserve">Ensure proper </w:t>
      </w:r>
      <w:r>
        <w:rPr>
          <w:b/>
        </w:rPr>
        <w:t>tool sterilization and sanitation protocols</w:t>
      </w:r>
      <w:r>
        <w:rPr>
          <w:b/>
        </w:rPr>
        <w:br/>
      </w:r>
    </w:p>
    <w:p w14:paraId="2A422BA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47907EF4" w14:textId="77777777" w:rsidR="00F24A59" w:rsidRDefault="00F24A59" w:rsidP="00F24A59">
      <w:pPr>
        <w:numPr>
          <w:ilvl w:val="0"/>
          <w:numId w:val="345"/>
        </w:numPr>
        <w:spacing w:before="240"/>
      </w:pPr>
      <w:r>
        <w:t xml:space="preserve">Conduct clear </w:t>
      </w:r>
      <w:r>
        <w:rPr>
          <w:b/>
        </w:rPr>
        <w:t>client consultations and skin analysis</w:t>
      </w:r>
      <w:r>
        <w:rPr>
          <w:b/>
        </w:rPr>
        <w:br/>
      </w:r>
    </w:p>
    <w:p w14:paraId="0D632AB7" w14:textId="77777777" w:rsidR="00F24A59" w:rsidRDefault="00F24A59" w:rsidP="00F24A59">
      <w:pPr>
        <w:numPr>
          <w:ilvl w:val="0"/>
          <w:numId w:val="345"/>
        </w:numPr>
      </w:pPr>
      <w:r>
        <w:t>Explain treatment benefits and precautions in easy-to-understand terms</w:t>
      </w:r>
      <w:r>
        <w:br/>
      </w:r>
    </w:p>
    <w:p w14:paraId="306A5A51" w14:textId="77777777" w:rsidR="00F24A59" w:rsidRDefault="00F24A59" w:rsidP="00F24A59">
      <w:pPr>
        <w:numPr>
          <w:ilvl w:val="0"/>
          <w:numId w:val="345"/>
        </w:numPr>
        <w:spacing w:after="240"/>
      </w:pPr>
      <w:r>
        <w:t xml:space="preserve">Build </w:t>
      </w:r>
      <w:r>
        <w:rPr>
          <w:b/>
        </w:rPr>
        <w:t>client trust and retention</w:t>
      </w:r>
      <w:r>
        <w:t xml:space="preserve"> through effective communication and service quality</w:t>
      </w:r>
    </w:p>
    <w:p w14:paraId="7B1792D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526A2664" w14:textId="77777777" w:rsidR="00F24A59" w:rsidRDefault="00F24A59" w:rsidP="00F24A59">
      <w:pPr>
        <w:spacing w:before="240" w:after="240"/>
      </w:pPr>
      <w:r>
        <w:t>Upon completion, you will receive a</w:t>
      </w:r>
      <w:r>
        <w:br/>
        <w:t xml:space="preserve"> </w:t>
      </w:r>
      <w:r>
        <w:rPr>
          <w:b/>
        </w:rPr>
        <w:t>Certificate of Completion</w:t>
      </w:r>
      <w:r>
        <w:t xml:space="preserve"> recognizing you as an</w:t>
      </w:r>
      <w:r>
        <w:br/>
        <w:t xml:space="preserve"> </w:t>
      </w:r>
      <w:r>
        <w:rPr>
          <w:b/>
        </w:rPr>
        <w:t>Expert in Microdermabrasion Facials</w:t>
      </w:r>
      <w:r>
        <w:t xml:space="preserve"> – a strong credential that adds value to your beauty career and client offerings.</w:t>
      </w:r>
    </w:p>
    <w:p w14:paraId="4D4F98C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01A4EAF4" w14:textId="77777777" w:rsidR="00F24A59" w:rsidRDefault="00F24A59" w:rsidP="00F24A59">
      <w:pPr>
        <w:spacing w:before="240" w:after="240"/>
      </w:pPr>
      <w:r>
        <w:t>This course is perfect for:</w:t>
      </w:r>
    </w:p>
    <w:p w14:paraId="2ED65242" w14:textId="77777777" w:rsidR="00F24A59" w:rsidRDefault="00F24A59" w:rsidP="00F24A59">
      <w:pPr>
        <w:numPr>
          <w:ilvl w:val="0"/>
          <w:numId w:val="519"/>
        </w:numPr>
        <w:spacing w:before="240"/>
      </w:pPr>
      <w:r>
        <w:rPr>
          <w:b/>
        </w:rPr>
        <w:t>Salon professionals</w:t>
      </w:r>
      <w:r>
        <w:t xml:space="preserve"> looking to add new-age skin treatments</w:t>
      </w:r>
      <w:r>
        <w:br/>
      </w:r>
    </w:p>
    <w:p w14:paraId="6F1E699E" w14:textId="77777777" w:rsidR="00F24A59" w:rsidRDefault="00F24A59" w:rsidP="00F24A59">
      <w:pPr>
        <w:numPr>
          <w:ilvl w:val="0"/>
          <w:numId w:val="519"/>
        </w:numPr>
      </w:pPr>
      <w:r>
        <w:rPr>
          <w:b/>
        </w:rPr>
        <w:t>Freelancers and beauty therapists</w:t>
      </w:r>
      <w:r>
        <w:t xml:space="preserve"> wanting to offer advanced facials</w:t>
      </w:r>
      <w:r>
        <w:br/>
      </w:r>
    </w:p>
    <w:p w14:paraId="7CC6CE37" w14:textId="77777777" w:rsidR="00F24A59" w:rsidRDefault="00F24A59" w:rsidP="00F24A59">
      <w:pPr>
        <w:numPr>
          <w:ilvl w:val="0"/>
          <w:numId w:val="519"/>
        </w:numPr>
      </w:pPr>
      <w:r>
        <w:rPr>
          <w:b/>
        </w:rPr>
        <w:lastRenderedPageBreak/>
        <w:t>Beginners</w:t>
      </w:r>
      <w:r>
        <w:t xml:space="preserve"> exploring a fast-track path into professional skincare</w:t>
      </w:r>
      <w:r>
        <w:br/>
      </w:r>
    </w:p>
    <w:p w14:paraId="71E20724" w14:textId="77777777" w:rsidR="00F24A59" w:rsidRDefault="00F24A59" w:rsidP="00F24A59">
      <w:pPr>
        <w:numPr>
          <w:ilvl w:val="0"/>
          <w:numId w:val="519"/>
        </w:numPr>
      </w:pPr>
      <w:r>
        <w:rPr>
          <w:b/>
        </w:rPr>
        <w:t>Makeup artists</w:t>
      </w:r>
      <w:r>
        <w:t xml:space="preserve"> focused on prepping smoother skin before makeup</w:t>
      </w:r>
      <w:r>
        <w:br/>
      </w:r>
    </w:p>
    <w:p w14:paraId="0738F754" w14:textId="77777777" w:rsidR="00F24A59" w:rsidRDefault="00F24A59" w:rsidP="00F24A59">
      <w:pPr>
        <w:numPr>
          <w:ilvl w:val="0"/>
          <w:numId w:val="519"/>
        </w:numPr>
        <w:spacing w:after="240"/>
      </w:pPr>
      <w:r>
        <w:rPr>
          <w:b/>
        </w:rPr>
        <w:t>Spa owners and skin enthusiasts</w:t>
      </w:r>
      <w:r>
        <w:t xml:space="preserve"> wanting to introduce anti-aging services</w:t>
      </w:r>
    </w:p>
    <w:p w14:paraId="2F74FFBF" w14:textId="77777777" w:rsidR="00F24A59" w:rsidRDefault="00F24A59" w:rsidP="00F24A59">
      <w:pPr>
        <w:spacing w:before="240" w:after="240"/>
        <w:ind w:left="720"/>
      </w:pPr>
    </w:p>
    <w:p w14:paraId="36841F00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</w:rPr>
        <w:t xml:space="preserve">         </w:t>
      </w:r>
      <w:r>
        <w:rPr>
          <w:b/>
          <w:sz w:val="28"/>
          <w:szCs w:val="28"/>
        </w:rPr>
        <w:t>Course Name: Chemical Peel Treatment Certification</w:t>
      </w:r>
    </w:p>
    <w:p w14:paraId="05A609F6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OCQ74</w:t>
      </w:r>
    </w:p>
    <w:p w14:paraId="4DD8D65E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Days</w:t>
      </w:r>
    </w:p>
    <w:p w14:paraId="12A4B03D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5309D0B4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Chemical Peel Specialist</w:t>
      </w:r>
    </w:p>
    <w:p w14:paraId="3A985A3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01CAAFA1" w14:textId="77777777" w:rsidR="00F24A59" w:rsidRDefault="00F24A59" w:rsidP="00F24A59">
      <w:pPr>
        <w:spacing w:before="240" w:after="240"/>
      </w:pPr>
      <w:r>
        <w:t>This specialized course prepares you for one of the most in-demand skin treatment services in the beauty and aesthetics industry. After completing this course, you can confidently work as:</w:t>
      </w:r>
    </w:p>
    <w:p w14:paraId="57C06251" w14:textId="77777777" w:rsidR="00F24A59" w:rsidRDefault="00F24A59" w:rsidP="00F24A59">
      <w:pPr>
        <w:numPr>
          <w:ilvl w:val="0"/>
          <w:numId w:val="576"/>
        </w:numPr>
        <w:spacing w:before="240"/>
      </w:pPr>
      <w:r>
        <w:rPr>
          <w:b/>
        </w:rPr>
        <w:t>Chemical Peel Specialist</w:t>
      </w:r>
      <w:r>
        <w:t xml:space="preserve"> in salons, clinics, and medispas</w:t>
      </w:r>
      <w:r>
        <w:br/>
      </w:r>
    </w:p>
    <w:p w14:paraId="0A88AB6D" w14:textId="77777777" w:rsidR="00F24A59" w:rsidRDefault="00F24A59" w:rsidP="00F24A59">
      <w:pPr>
        <w:numPr>
          <w:ilvl w:val="0"/>
          <w:numId w:val="576"/>
        </w:numPr>
      </w:pPr>
      <w:r>
        <w:rPr>
          <w:b/>
        </w:rPr>
        <w:t>Aesthetician or Skin Therapist</w:t>
      </w:r>
      <w:r>
        <w:t xml:space="preserve"> offering advanced skin treatments</w:t>
      </w:r>
      <w:r>
        <w:br/>
      </w:r>
    </w:p>
    <w:p w14:paraId="38253197" w14:textId="77777777" w:rsidR="00F24A59" w:rsidRDefault="00F24A59" w:rsidP="00F24A59">
      <w:pPr>
        <w:numPr>
          <w:ilvl w:val="0"/>
          <w:numId w:val="576"/>
        </w:numPr>
      </w:pPr>
      <w:r>
        <w:rPr>
          <w:b/>
        </w:rPr>
        <w:t>Freelance Beauty Professional</w:t>
      </w:r>
      <w:r>
        <w:t xml:space="preserve"> delivering customized peel services</w:t>
      </w:r>
      <w:r>
        <w:br/>
      </w:r>
    </w:p>
    <w:p w14:paraId="05EC4227" w14:textId="77777777" w:rsidR="00F24A59" w:rsidRDefault="00F24A59" w:rsidP="00F24A59">
      <w:pPr>
        <w:numPr>
          <w:ilvl w:val="0"/>
          <w:numId w:val="576"/>
        </w:numPr>
      </w:pPr>
      <w:r>
        <w:rPr>
          <w:b/>
        </w:rPr>
        <w:t>Skincare Consultant</w:t>
      </w:r>
      <w:r>
        <w:t xml:space="preserve"> guiding clients on treatment plans for acne, pigmentation, and aging</w:t>
      </w:r>
      <w:r>
        <w:br/>
      </w:r>
    </w:p>
    <w:p w14:paraId="53B292E8" w14:textId="77777777" w:rsidR="00F24A59" w:rsidRDefault="00F24A59" w:rsidP="00F24A59">
      <w:pPr>
        <w:numPr>
          <w:ilvl w:val="0"/>
          <w:numId w:val="576"/>
        </w:numPr>
        <w:spacing w:after="240"/>
      </w:pPr>
      <w:r>
        <w:rPr>
          <w:b/>
        </w:rPr>
        <w:t>Spa Technician</w:t>
      </w:r>
      <w:r>
        <w:t xml:space="preserve"> offering glow-boosting and resurfacing facial options</w:t>
      </w:r>
      <w:r>
        <w:br/>
      </w:r>
    </w:p>
    <w:p w14:paraId="04BAA5B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0774831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1BD533B7" w14:textId="77777777" w:rsidR="00F24A59" w:rsidRDefault="00F24A59" w:rsidP="00F24A59">
      <w:pPr>
        <w:numPr>
          <w:ilvl w:val="0"/>
          <w:numId w:val="678"/>
        </w:numPr>
        <w:spacing w:before="240"/>
      </w:pPr>
      <w:r>
        <w:t xml:space="preserve">Understand the </w:t>
      </w:r>
      <w:r>
        <w:rPr>
          <w:b/>
        </w:rPr>
        <w:t>basic structure and layers of the skin</w:t>
      </w:r>
      <w:r>
        <w:rPr>
          <w:b/>
        </w:rPr>
        <w:br/>
      </w:r>
    </w:p>
    <w:p w14:paraId="5D2DB5B7" w14:textId="77777777" w:rsidR="00F24A59" w:rsidRDefault="00F24A59" w:rsidP="00F24A59">
      <w:pPr>
        <w:numPr>
          <w:ilvl w:val="0"/>
          <w:numId w:val="678"/>
        </w:numPr>
      </w:pPr>
      <w:r>
        <w:t xml:space="preserve">Learn to perform </w:t>
      </w:r>
      <w:r>
        <w:rPr>
          <w:b/>
        </w:rPr>
        <w:t>various types of chemical peels</w:t>
      </w:r>
      <w:r>
        <w:t>, including:</w:t>
      </w:r>
      <w:r>
        <w:br/>
      </w:r>
    </w:p>
    <w:p w14:paraId="3DA11D33" w14:textId="77777777" w:rsidR="00F24A59" w:rsidRDefault="00F24A59" w:rsidP="00F24A59">
      <w:pPr>
        <w:numPr>
          <w:ilvl w:val="1"/>
          <w:numId w:val="678"/>
        </w:numPr>
      </w:pPr>
      <w:r>
        <w:lastRenderedPageBreak/>
        <w:t>Glycolic Peel</w:t>
      </w:r>
      <w:r>
        <w:br/>
      </w:r>
    </w:p>
    <w:p w14:paraId="68EA00B2" w14:textId="77777777" w:rsidR="00F24A59" w:rsidRDefault="00F24A59" w:rsidP="00F24A59">
      <w:pPr>
        <w:numPr>
          <w:ilvl w:val="1"/>
          <w:numId w:val="678"/>
        </w:numPr>
      </w:pPr>
      <w:r>
        <w:t>Lactic Peel</w:t>
      </w:r>
      <w:r>
        <w:br/>
      </w:r>
    </w:p>
    <w:p w14:paraId="74299E54" w14:textId="77777777" w:rsidR="00F24A59" w:rsidRDefault="00F24A59" w:rsidP="00F24A59">
      <w:pPr>
        <w:numPr>
          <w:ilvl w:val="1"/>
          <w:numId w:val="678"/>
        </w:numPr>
      </w:pPr>
      <w:r>
        <w:t>Salicylic Peel</w:t>
      </w:r>
      <w:r>
        <w:br/>
      </w:r>
    </w:p>
    <w:p w14:paraId="7BABEB68" w14:textId="77777777" w:rsidR="00F24A59" w:rsidRDefault="00F24A59" w:rsidP="00F24A59">
      <w:pPr>
        <w:numPr>
          <w:ilvl w:val="1"/>
          <w:numId w:val="678"/>
        </w:numPr>
      </w:pPr>
      <w:r>
        <w:t>Arginine Peel</w:t>
      </w:r>
      <w:r>
        <w:br/>
      </w:r>
    </w:p>
    <w:p w14:paraId="0D72EE65" w14:textId="77777777" w:rsidR="00F24A59" w:rsidRDefault="00F24A59" w:rsidP="00F24A59">
      <w:pPr>
        <w:numPr>
          <w:ilvl w:val="1"/>
          <w:numId w:val="678"/>
        </w:numPr>
      </w:pPr>
      <w:r>
        <w:t>Black Peel</w:t>
      </w:r>
      <w:r>
        <w:br/>
      </w:r>
    </w:p>
    <w:p w14:paraId="0D3044AE" w14:textId="77777777" w:rsidR="00F24A59" w:rsidRDefault="00F24A59" w:rsidP="00F24A59">
      <w:pPr>
        <w:numPr>
          <w:ilvl w:val="1"/>
          <w:numId w:val="678"/>
        </w:numPr>
      </w:pPr>
      <w:r>
        <w:t>Trend-based Combination Peel</w:t>
      </w:r>
      <w:r>
        <w:br/>
      </w:r>
    </w:p>
    <w:p w14:paraId="0FC76C3B" w14:textId="77777777" w:rsidR="00F24A59" w:rsidRDefault="00F24A59" w:rsidP="00F24A59">
      <w:pPr>
        <w:numPr>
          <w:ilvl w:val="0"/>
          <w:numId w:val="678"/>
        </w:numPr>
      </w:pPr>
      <w:r>
        <w:t xml:space="preserve">Identify the </w:t>
      </w:r>
      <w:r>
        <w:rPr>
          <w:b/>
        </w:rPr>
        <w:t>right peel for different skin concerns</w:t>
      </w:r>
      <w:r>
        <w:t xml:space="preserve"> like acne, dullness, pigmentation, and aging</w:t>
      </w:r>
      <w:r>
        <w:br/>
      </w:r>
    </w:p>
    <w:p w14:paraId="708FBC91" w14:textId="77777777" w:rsidR="00F24A59" w:rsidRDefault="00F24A59" w:rsidP="00F24A59">
      <w:pPr>
        <w:numPr>
          <w:ilvl w:val="0"/>
          <w:numId w:val="678"/>
        </w:numPr>
        <w:spacing w:after="240"/>
      </w:pPr>
      <w:r>
        <w:t xml:space="preserve">Master the </w:t>
      </w:r>
      <w:r>
        <w:rPr>
          <w:b/>
        </w:rPr>
        <w:t>step-by-step procedure</w:t>
      </w:r>
      <w:r>
        <w:t>, from skin prep to aftercare</w:t>
      </w:r>
      <w:r>
        <w:br/>
      </w:r>
    </w:p>
    <w:p w14:paraId="5541FC2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b/>
        </w:rPr>
        <w:t>Treatment Safety &amp; Hygiene</w:t>
      </w:r>
    </w:p>
    <w:p w14:paraId="5F73A9E7" w14:textId="77777777" w:rsidR="00F24A59" w:rsidRDefault="00F24A59" w:rsidP="00F24A59">
      <w:pPr>
        <w:numPr>
          <w:ilvl w:val="0"/>
          <w:numId w:val="605"/>
        </w:numPr>
        <w:spacing w:before="240"/>
      </w:pPr>
      <w:r>
        <w:t xml:space="preserve">Maintain </w:t>
      </w:r>
      <w:r>
        <w:rPr>
          <w:b/>
        </w:rPr>
        <w:t>health and safety standards</w:t>
      </w:r>
      <w:r>
        <w:t xml:space="preserve"> during every procedure</w:t>
      </w:r>
      <w:r>
        <w:br/>
      </w:r>
    </w:p>
    <w:p w14:paraId="7349EA2B" w14:textId="77777777" w:rsidR="00F24A59" w:rsidRDefault="00F24A59" w:rsidP="00F24A59">
      <w:pPr>
        <w:numPr>
          <w:ilvl w:val="0"/>
          <w:numId w:val="605"/>
        </w:numPr>
      </w:pPr>
      <w:r>
        <w:t xml:space="preserve">Learn </w:t>
      </w:r>
      <w:r>
        <w:rPr>
          <w:b/>
        </w:rPr>
        <w:t>first aid</w:t>
      </w:r>
      <w:r>
        <w:t xml:space="preserve"> for minor skin reactions or sensitivity</w:t>
      </w:r>
      <w:r>
        <w:br/>
      </w:r>
    </w:p>
    <w:p w14:paraId="75A958FF" w14:textId="77777777" w:rsidR="00F24A59" w:rsidRDefault="00F24A59" w:rsidP="00F24A59">
      <w:pPr>
        <w:numPr>
          <w:ilvl w:val="0"/>
          <w:numId w:val="605"/>
        </w:numPr>
        <w:spacing w:after="240"/>
      </w:pPr>
      <w:r>
        <w:t xml:space="preserve">Practice </w:t>
      </w:r>
      <w:r>
        <w:rPr>
          <w:b/>
        </w:rPr>
        <w:t>safe handling, application, and removal</w:t>
      </w:r>
      <w:r>
        <w:t xml:space="preserve"> of chemical solutions</w:t>
      </w:r>
      <w:r>
        <w:br/>
      </w:r>
    </w:p>
    <w:p w14:paraId="7CC825B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255B0FA2" w14:textId="77777777" w:rsidR="00F24A59" w:rsidRDefault="00F24A59" w:rsidP="00F24A59">
      <w:pPr>
        <w:numPr>
          <w:ilvl w:val="0"/>
          <w:numId w:val="732"/>
        </w:numPr>
        <w:spacing w:before="240"/>
      </w:pPr>
      <w:r>
        <w:t xml:space="preserve">Conduct </w:t>
      </w:r>
      <w:r>
        <w:rPr>
          <w:b/>
        </w:rPr>
        <w:t>consultations</w:t>
      </w:r>
      <w:r>
        <w:t xml:space="preserve"> and skin assessments professionally</w:t>
      </w:r>
      <w:r>
        <w:br/>
      </w:r>
    </w:p>
    <w:p w14:paraId="317377F8" w14:textId="77777777" w:rsidR="00F24A59" w:rsidRDefault="00F24A59" w:rsidP="00F24A59">
      <w:pPr>
        <w:numPr>
          <w:ilvl w:val="0"/>
          <w:numId w:val="732"/>
        </w:numPr>
      </w:pPr>
      <w:r>
        <w:t xml:space="preserve">Communicate </w:t>
      </w:r>
      <w:r>
        <w:rPr>
          <w:b/>
        </w:rPr>
        <w:t>realistic results and post-care expectations</w:t>
      </w:r>
      <w:r>
        <w:t xml:space="preserve"> to clients</w:t>
      </w:r>
      <w:r>
        <w:br/>
      </w:r>
    </w:p>
    <w:p w14:paraId="35CE2ED3" w14:textId="77777777" w:rsidR="00F24A59" w:rsidRDefault="00F24A59" w:rsidP="00F24A59">
      <w:pPr>
        <w:numPr>
          <w:ilvl w:val="0"/>
          <w:numId w:val="732"/>
        </w:numPr>
        <w:spacing w:after="240"/>
      </w:pPr>
      <w:r>
        <w:t xml:space="preserve">Build a loyal clientele through </w:t>
      </w:r>
      <w:r>
        <w:rPr>
          <w:b/>
        </w:rPr>
        <w:t>professionalism and personalized care</w:t>
      </w:r>
      <w:r>
        <w:rPr>
          <w:b/>
        </w:rPr>
        <w:br/>
      </w:r>
    </w:p>
    <w:p w14:paraId="41E7244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5B687B08" w14:textId="77777777" w:rsidR="00F24A59" w:rsidRDefault="00F24A59" w:rsidP="00F24A59">
      <w:pPr>
        <w:spacing w:before="240" w:after="240"/>
      </w:pPr>
      <w:r>
        <w:t>Upon successful completion, you’ll receive a</w:t>
      </w:r>
      <w:r>
        <w:br/>
        <w:t xml:space="preserve"> </w:t>
      </w:r>
      <w:r>
        <w:rPr>
          <w:b/>
        </w:rPr>
        <w:t>Certificate of Completion</w:t>
      </w:r>
      <w:r>
        <w:rPr>
          <w:b/>
        </w:rPr>
        <w:br/>
      </w:r>
      <w:r>
        <w:t xml:space="preserve"> recognizing you as a</w:t>
      </w:r>
      <w:r>
        <w:br/>
        <w:t xml:space="preserve"> </w:t>
      </w:r>
      <w:r>
        <w:rPr>
          <w:b/>
        </w:rPr>
        <w:t>Certified Chemical Peel Specialist</w:t>
      </w:r>
      <w:r>
        <w:t>, opening the door to high-paying skin treatment services in salons and skincare clinics.</w:t>
      </w:r>
    </w:p>
    <w:p w14:paraId="5244D2A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552F87C" w14:textId="77777777" w:rsidR="00F24A59" w:rsidRDefault="00F24A59" w:rsidP="00F24A59">
      <w:pPr>
        <w:spacing w:before="240" w:after="240"/>
      </w:pPr>
      <w:r>
        <w:lastRenderedPageBreak/>
        <w:t>This course is ideal for:</w:t>
      </w:r>
    </w:p>
    <w:p w14:paraId="4B138B62" w14:textId="77777777" w:rsidR="00F24A59" w:rsidRDefault="00F24A59" w:rsidP="00F24A59">
      <w:pPr>
        <w:numPr>
          <w:ilvl w:val="0"/>
          <w:numId w:val="180"/>
        </w:numPr>
        <w:spacing w:before="240"/>
      </w:pPr>
      <w:r>
        <w:rPr>
          <w:b/>
        </w:rPr>
        <w:t>Freshers</w:t>
      </w:r>
      <w:r>
        <w:t xml:space="preserve"> starting a skincare career</w:t>
      </w:r>
      <w:r>
        <w:br/>
      </w:r>
    </w:p>
    <w:p w14:paraId="47D6FC61" w14:textId="77777777" w:rsidR="00F24A59" w:rsidRDefault="00F24A59" w:rsidP="00F24A59">
      <w:pPr>
        <w:numPr>
          <w:ilvl w:val="0"/>
          <w:numId w:val="180"/>
        </w:numPr>
      </w:pPr>
      <w:r>
        <w:rPr>
          <w:b/>
        </w:rPr>
        <w:t>Salon owners and beauty therapists</w:t>
      </w:r>
      <w:r>
        <w:t xml:space="preserve"> adding advanced treatments</w:t>
      </w:r>
      <w:r>
        <w:br/>
      </w:r>
    </w:p>
    <w:p w14:paraId="1D9CDD8C" w14:textId="77777777" w:rsidR="00F24A59" w:rsidRDefault="00F24A59" w:rsidP="00F24A59">
      <w:pPr>
        <w:numPr>
          <w:ilvl w:val="0"/>
          <w:numId w:val="180"/>
        </w:numPr>
      </w:pPr>
      <w:r>
        <w:rPr>
          <w:b/>
        </w:rPr>
        <w:t>Freelancers or home-based beauticians</w:t>
      </w:r>
      <w:r>
        <w:t xml:space="preserve"> upgrading their services</w:t>
      </w:r>
      <w:r>
        <w:br/>
      </w:r>
    </w:p>
    <w:p w14:paraId="25EC0234" w14:textId="77777777" w:rsidR="00F24A59" w:rsidRDefault="00F24A59" w:rsidP="00F24A59">
      <w:pPr>
        <w:numPr>
          <w:ilvl w:val="0"/>
          <w:numId w:val="180"/>
        </w:numPr>
      </w:pPr>
      <w:r>
        <w:rPr>
          <w:b/>
        </w:rPr>
        <w:t>Makeup artists</w:t>
      </w:r>
      <w:r>
        <w:t xml:space="preserve"> who want to improve skin texture for flawless application</w:t>
      </w:r>
      <w:r>
        <w:br/>
      </w:r>
    </w:p>
    <w:p w14:paraId="6A1D3D29" w14:textId="77777777" w:rsidR="00F24A59" w:rsidRDefault="00F24A59" w:rsidP="00F24A59">
      <w:pPr>
        <w:numPr>
          <w:ilvl w:val="0"/>
          <w:numId w:val="180"/>
        </w:numPr>
        <w:spacing w:after="240"/>
      </w:pPr>
      <w:r>
        <w:rPr>
          <w:b/>
        </w:rPr>
        <w:t>Skin enthusiasts</w:t>
      </w:r>
      <w:r>
        <w:t xml:space="preserve"> passionate about science-backed skincare solutions</w:t>
      </w:r>
    </w:p>
    <w:p w14:paraId="7EC0378A" w14:textId="77777777" w:rsidR="00F24A59" w:rsidRDefault="00F24A59" w:rsidP="00F24A59">
      <w:pPr>
        <w:spacing w:before="240" w:after="240"/>
        <w:ind w:left="720"/>
      </w:pPr>
    </w:p>
    <w:p w14:paraId="2F1FADAF" w14:textId="77777777" w:rsidR="00F24A59" w:rsidRDefault="00F24A59" w:rsidP="00F24A59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r>
        <w:rPr>
          <w:rFonts w:ascii="Calibri" w:eastAsia="Calibri" w:hAnsi="Calibri" w:cs="Calibri"/>
        </w:rPr>
        <w:t xml:space="preserve">Carbon Laser Glow Specialist Program (CLGSP ) </w:t>
      </w:r>
    </w:p>
    <w:p w14:paraId="6D56D27C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</w:t>
      </w:r>
      <w:r>
        <w:rPr>
          <w:rFonts w:ascii="Calibri" w:eastAsia="Calibri" w:hAnsi="Calibri" w:cs="Calibri"/>
          <w:b/>
        </w:rPr>
        <w:t>OCQ119</w:t>
      </w:r>
    </w:p>
    <w:p w14:paraId="36D5DCED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4 Days</w:t>
      </w:r>
    </w:p>
    <w:p w14:paraId="45894FEE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3FCC4383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Carbon Laser Facial Specialist</w:t>
      </w:r>
    </w:p>
    <w:p w14:paraId="1A46E19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2C483D83" w14:textId="77777777" w:rsidR="00F24A59" w:rsidRDefault="00F24A59" w:rsidP="00F24A59">
      <w:pPr>
        <w:spacing w:before="240" w:after="240"/>
      </w:pPr>
      <w:r>
        <w:t>This short yet impactful course trains you in one of the most popular celebrity-approved facials — the Carbon Laser Facial (also known as the Black Doll Facial). After completing this course, you can pursue exciting roles such as:</w:t>
      </w:r>
    </w:p>
    <w:p w14:paraId="6A6C8927" w14:textId="77777777" w:rsidR="00F24A59" w:rsidRDefault="00F24A59" w:rsidP="00F24A59">
      <w:pPr>
        <w:numPr>
          <w:ilvl w:val="0"/>
          <w:numId w:val="708"/>
        </w:numPr>
        <w:spacing w:before="240"/>
      </w:pPr>
      <w:r>
        <w:rPr>
          <w:b/>
        </w:rPr>
        <w:t>Carbon Facial Specialist</w:t>
      </w:r>
      <w:r>
        <w:t xml:space="preserve"> in salons or skin clinics</w:t>
      </w:r>
      <w:r>
        <w:br/>
      </w:r>
    </w:p>
    <w:p w14:paraId="60D690B5" w14:textId="77777777" w:rsidR="00F24A59" w:rsidRDefault="00F24A59" w:rsidP="00F24A59">
      <w:pPr>
        <w:numPr>
          <w:ilvl w:val="0"/>
          <w:numId w:val="708"/>
        </w:numPr>
      </w:pPr>
      <w:r>
        <w:rPr>
          <w:b/>
        </w:rPr>
        <w:t>Laser Skincare Technician</w:t>
      </w:r>
      <w:r>
        <w:t xml:space="preserve"> working with cosmetic dermatologists</w:t>
      </w:r>
      <w:r>
        <w:br/>
      </w:r>
    </w:p>
    <w:p w14:paraId="227A4D0B" w14:textId="77777777" w:rsidR="00F24A59" w:rsidRDefault="00F24A59" w:rsidP="00F24A59">
      <w:pPr>
        <w:numPr>
          <w:ilvl w:val="0"/>
          <w:numId w:val="708"/>
        </w:numPr>
      </w:pPr>
      <w:r>
        <w:rPr>
          <w:b/>
        </w:rPr>
        <w:t>Freelance Glow-Up Expert</w:t>
      </w:r>
      <w:r>
        <w:t xml:space="preserve"> offering rejuvenation services</w:t>
      </w:r>
      <w:r>
        <w:br/>
      </w:r>
    </w:p>
    <w:p w14:paraId="48EA57F1" w14:textId="77777777" w:rsidR="00F24A59" w:rsidRDefault="00F24A59" w:rsidP="00F24A59">
      <w:pPr>
        <w:numPr>
          <w:ilvl w:val="0"/>
          <w:numId w:val="708"/>
        </w:numPr>
      </w:pPr>
      <w:r>
        <w:rPr>
          <w:b/>
        </w:rPr>
        <w:t>Salon Professional</w:t>
      </w:r>
      <w:r>
        <w:t xml:space="preserve"> introducing high-end facial services</w:t>
      </w:r>
      <w:r>
        <w:br/>
      </w:r>
    </w:p>
    <w:p w14:paraId="613C9430" w14:textId="77777777" w:rsidR="00F24A59" w:rsidRDefault="00F24A59" w:rsidP="00F24A59">
      <w:pPr>
        <w:numPr>
          <w:ilvl w:val="0"/>
          <w:numId w:val="708"/>
        </w:numPr>
        <w:spacing w:after="240"/>
      </w:pPr>
      <w:r>
        <w:rPr>
          <w:b/>
        </w:rPr>
        <w:t>Aesthetician</w:t>
      </w:r>
      <w:r>
        <w:t xml:space="preserve"> focused on laser-based skin renewal</w:t>
      </w:r>
      <w:r>
        <w:br/>
      </w:r>
    </w:p>
    <w:p w14:paraId="6C0DD4E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9AD3EC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💆</w:t>
      </w:r>
      <w:r>
        <w:t xml:space="preserve">‍♀ </w:t>
      </w:r>
      <w:r>
        <w:rPr>
          <w:b/>
        </w:rPr>
        <w:t>Skin &amp; Facial Care</w:t>
      </w:r>
    </w:p>
    <w:p w14:paraId="364DBC7F" w14:textId="77777777" w:rsidR="00F24A59" w:rsidRDefault="00F24A59" w:rsidP="00F24A59">
      <w:pPr>
        <w:numPr>
          <w:ilvl w:val="0"/>
          <w:numId w:val="705"/>
        </w:numPr>
        <w:spacing w:before="240"/>
      </w:pPr>
      <w:r>
        <w:t xml:space="preserve">Understand the </w:t>
      </w:r>
      <w:r>
        <w:rPr>
          <w:b/>
        </w:rPr>
        <w:t>basics of carbon laser treatment</w:t>
      </w:r>
      <w:r>
        <w:t xml:space="preserve"> and how it works</w:t>
      </w:r>
      <w:r>
        <w:br/>
      </w:r>
    </w:p>
    <w:p w14:paraId="5F451F10" w14:textId="77777777" w:rsidR="00F24A59" w:rsidRDefault="00F24A59" w:rsidP="00F24A59">
      <w:pPr>
        <w:numPr>
          <w:ilvl w:val="0"/>
          <w:numId w:val="705"/>
        </w:numPr>
      </w:pPr>
      <w:r>
        <w:t xml:space="preserve">Learn </w:t>
      </w:r>
      <w:r>
        <w:rPr>
          <w:b/>
        </w:rPr>
        <w:t>skin anatomy</w:t>
      </w:r>
      <w:r>
        <w:t xml:space="preserve"> and how to assess client suitability for this facial</w:t>
      </w:r>
      <w:r>
        <w:br/>
      </w:r>
    </w:p>
    <w:p w14:paraId="79C59B3A" w14:textId="77777777" w:rsidR="00F24A59" w:rsidRDefault="00F24A59" w:rsidP="00F24A59">
      <w:pPr>
        <w:numPr>
          <w:ilvl w:val="0"/>
          <w:numId w:val="705"/>
        </w:numPr>
      </w:pPr>
      <w:r>
        <w:t xml:space="preserve">Master </w:t>
      </w:r>
      <w:r>
        <w:rPr>
          <w:b/>
        </w:rPr>
        <w:t>machine handling, settings, and laser safety</w:t>
      </w:r>
      <w:r>
        <w:rPr>
          <w:b/>
        </w:rPr>
        <w:br/>
      </w:r>
    </w:p>
    <w:p w14:paraId="2CE0E7EC" w14:textId="77777777" w:rsidR="00F24A59" w:rsidRDefault="00F24A59" w:rsidP="00F24A59">
      <w:pPr>
        <w:numPr>
          <w:ilvl w:val="0"/>
          <w:numId w:val="705"/>
        </w:numPr>
      </w:pPr>
      <w:r>
        <w:t xml:space="preserve">Perform a full </w:t>
      </w:r>
      <w:r>
        <w:rPr>
          <w:b/>
        </w:rPr>
        <w:t>step-by-step carbon laser facial treatment</w:t>
      </w:r>
      <w:r>
        <w:rPr>
          <w:b/>
        </w:rPr>
        <w:br/>
      </w:r>
    </w:p>
    <w:p w14:paraId="4B2E1922" w14:textId="77777777" w:rsidR="00F24A59" w:rsidRDefault="00F24A59" w:rsidP="00F24A59">
      <w:pPr>
        <w:numPr>
          <w:ilvl w:val="0"/>
          <w:numId w:val="705"/>
        </w:numPr>
      </w:pPr>
      <w:r>
        <w:t xml:space="preserve">Provide </w:t>
      </w:r>
      <w:r>
        <w:rPr>
          <w:b/>
        </w:rPr>
        <w:t>post-treatment care and advice</w:t>
      </w:r>
      <w:r>
        <w:t xml:space="preserve"> to maintain results</w:t>
      </w:r>
      <w:r>
        <w:br/>
      </w:r>
    </w:p>
    <w:p w14:paraId="4287035F" w14:textId="77777777" w:rsidR="00F24A59" w:rsidRDefault="00F24A59" w:rsidP="00F24A59">
      <w:pPr>
        <w:numPr>
          <w:ilvl w:val="0"/>
          <w:numId w:val="705"/>
        </w:numPr>
        <w:spacing w:after="240"/>
      </w:pPr>
      <w:r>
        <w:t xml:space="preserve">Recognize the </w:t>
      </w:r>
      <w:r>
        <w:rPr>
          <w:b/>
        </w:rPr>
        <w:t>benefits, expected results, and aftercare routines</w:t>
      </w:r>
      <w:r>
        <w:t xml:space="preserve"> for various skin types</w:t>
      </w:r>
      <w:r>
        <w:br/>
      </w:r>
    </w:p>
    <w:p w14:paraId="50991B1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⚙️</w:t>
      </w:r>
      <w:r>
        <w:t xml:space="preserve"> </w:t>
      </w:r>
      <w:r>
        <w:rPr>
          <w:b/>
        </w:rPr>
        <w:t>Technology &amp; Safety Training</w:t>
      </w:r>
    </w:p>
    <w:p w14:paraId="1CB046ED" w14:textId="77777777" w:rsidR="00F24A59" w:rsidRDefault="00F24A59" w:rsidP="00F24A59">
      <w:pPr>
        <w:numPr>
          <w:ilvl w:val="0"/>
          <w:numId w:val="372"/>
        </w:numPr>
        <w:spacing w:before="240"/>
      </w:pPr>
      <w:r>
        <w:t xml:space="preserve">Hands-on training in </w:t>
      </w:r>
      <w:r>
        <w:rPr>
          <w:b/>
        </w:rPr>
        <w:t>carbon laser equipment usage</w:t>
      </w:r>
      <w:r>
        <w:rPr>
          <w:b/>
        </w:rPr>
        <w:br/>
      </w:r>
    </w:p>
    <w:p w14:paraId="319DAD38" w14:textId="77777777" w:rsidR="00F24A59" w:rsidRDefault="00F24A59" w:rsidP="00F24A59">
      <w:pPr>
        <w:numPr>
          <w:ilvl w:val="0"/>
          <w:numId w:val="372"/>
        </w:numPr>
        <w:spacing w:after="240"/>
      </w:pPr>
      <w:r>
        <w:t xml:space="preserve">Learn </w:t>
      </w:r>
      <w:r>
        <w:rPr>
          <w:b/>
        </w:rPr>
        <w:t>precautions, contraindications, and client safety protocols</w:t>
      </w:r>
      <w:r>
        <w:rPr>
          <w:b/>
        </w:rPr>
        <w:br/>
      </w:r>
    </w:p>
    <w:p w14:paraId="090AFCE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Professional Confidence &amp; Client Handling</w:t>
      </w:r>
    </w:p>
    <w:p w14:paraId="05944525" w14:textId="77777777" w:rsidR="00F24A59" w:rsidRDefault="00F24A59" w:rsidP="00F24A59">
      <w:pPr>
        <w:numPr>
          <w:ilvl w:val="0"/>
          <w:numId w:val="691"/>
        </w:numPr>
        <w:spacing w:before="240"/>
      </w:pPr>
      <w:r>
        <w:t xml:space="preserve">Build confidence in </w:t>
      </w:r>
      <w:r>
        <w:rPr>
          <w:b/>
        </w:rPr>
        <w:t>explaining treatments to clients</w:t>
      </w:r>
      <w:r>
        <w:rPr>
          <w:b/>
        </w:rPr>
        <w:br/>
      </w:r>
    </w:p>
    <w:p w14:paraId="242D4428" w14:textId="77777777" w:rsidR="00F24A59" w:rsidRDefault="00F24A59" w:rsidP="00F24A59">
      <w:pPr>
        <w:numPr>
          <w:ilvl w:val="0"/>
          <w:numId w:val="691"/>
        </w:numPr>
        <w:spacing w:after="240"/>
      </w:pPr>
      <w:r>
        <w:t xml:space="preserve">Learn to answer questions and guide clients with </w:t>
      </w:r>
      <w:r>
        <w:rPr>
          <w:b/>
        </w:rPr>
        <w:t>clear and professional communication</w:t>
      </w:r>
      <w:r>
        <w:rPr>
          <w:b/>
        </w:rPr>
        <w:br/>
      </w:r>
    </w:p>
    <w:p w14:paraId="779C7058" w14:textId="77777777" w:rsidR="00F24A59" w:rsidRDefault="00F24A59" w:rsidP="00F24A59">
      <w:pPr>
        <w:spacing w:before="240" w:after="240"/>
      </w:pPr>
    </w:p>
    <w:p w14:paraId="478EDA8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4E63335B" w14:textId="77777777" w:rsidR="00F24A59" w:rsidRDefault="00F24A59" w:rsidP="00F24A59">
      <w:pPr>
        <w:spacing w:before="240" w:after="240"/>
      </w:pPr>
      <w:r>
        <w:t>Upon completing the course, you will receive a</w:t>
      </w:r>
      <w:r>
        <w:br/>
        <w:t xml:space="preserve"> </w:t>
      </w:r>
      <w:r>
        <w:rPr>
          <w:b/>
        </w:rPr>
        <w:t>Certificate of Completion</w:t>
      </w:r>
      <w:r>
        <w:t>, certifying you as a</w:t>
      </w:r>
      <w:r>
        <w:br/>
        <w:t xml:space="preserve"> </w:t>
      </w:r>
      <w:r>
        <w:rPr>
          <w:b/>
        </w:rPr>
        <w:t>Carbon Laser Facial Specialist</w:t>
      </w:r>
      <w:r>
        <w:t>, making you eligible to perform this advanced treatment in clinics, salons, or your own studio.</w:t>
      </w:r>
    </w:p>
    <w:p w14:paraId="4EB6059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8027D41" w14:textId="77777777" w:rsidR="00F24A59" w:rsidRDefault="00F24A59" w:rsidP="00F24A59">
      <w:pPr>
        <w:spacing w:before="240" w:after="240"/>
      </w:pPr>
      <w:r>
        <w:t>This course is perfect for:</w:t>
      </w:r>
    </w:p>
    <w:p w14:paraId="528BEDF2" w14:textId="77777777" w:rsidR="00F24A59" w:rsidRDefault="00F24A59" w:rsidP="00F24A59">
      <w:pPr>
        <w:numPr>
          <w:ilvl w:val="0"/>
          <w:numId w:val="712"/>
        </w:numPr>
        <w:spacing w:before="240"/>
      </w:pPr>
      <w:r>
        <w:rPr>
          <w:b/>
        </w:rPr>
        <w:t>Freshers</w:t>
      </w:r>
      <w:r>
        <w:t xml:space="preserve"> starting in the skincare or beauty industry</w:t>
      </w:r>
      <w:r>
        <w:br/>
      </w:r>
    </w:p>
    <w:p w14:paraId="5D3433C1" w14:textId="77777777" w:rsidR="00F24A59" w:rsidRDefault="00F24A59" w:rsidP="00F24A59">
      <w:pPr>
        <w:numPr>
          <w:ilvl w:val="0"/>
          <w:numId w:val="712"/>
        </w:numPr>
      </w:pPr>
      <w:r>
        <w:rPr>
          <w:b/>
        </w:rPr>
        <w:lastRenderedPageBreak/>
        <w:t>Salon owners or spa professionals</w:t>
      </w:r>
      <w:r>
        <w:t xml:space="preserve"> adding trending treatments</w:t>
      </w:r>
      <w:r>
        <w:br/>
      </w:r>
    </w:p>
    <w:p w14:paraId="36B260F6" w14:textId="77777777" w:rsidR="00F24A59" w:rsidRDefault="00F24A59" w:rsidP="00F24A59">
      <w:pPr>
        <w:numPr>
          <w:ilvl w:val="0"/>
          <w:numId w:val="712"/>
        </w:numPr>
      </w:pPr>
      <w:r>
        <w:rPr>
          <w:b/>
        </w:rPr>
        <w:t>Freelance beauticians</w:t>
      </w:r>
      <w:r>
        <w:t xml:space="preserve"> looking to offer high-value services</w:t>
      </w:r>
      <w:r>
        <w:br/>
      </w:r>
    </w:p>
    <w:p w14:paraId="743E7BC8" w14:textId="77777777" w:rsidR="00F24A59" w:rsidRDefault="00F24A59" w:rsidP="00F24A59">
      <w:pPr>
        <w:numPr>
          <w:ilvl w:val="0"/>
          <w:numId w:val="712"/>
        </w:numPr>
      </w:pPr>
      <w:r>
        <w:rPr>
          <w:b/>
        </w:rPr>
        <w:t>Makeup artists</w:t>
      </w:r>
      <w:r>
        <w:t xml:space="preserve"> who want to improve client skin before application</w:t>
      </w:r>
      <w:r>
        <w:br/>
      </w:r>
    </w:p>
    <w:p w14:paraId="1C1F8D43" w14:textId="77777777" w:rsidR="00F24A59" w:rsidRDefault="00F24A59" w:rsidP="00F24A59">
      <w:pPr>
        <w:numPr>
          <w:ilvl w:val="0"/>
          <w:numId w:val="712"/>
        </w:numPr>
        <w:spacing w:after="240"/>
      </w:pPr>
      <w:r>
        <w:rPr>
          <w:b/>
        </w:rPr>
        <w:t>Skin care enthusiasts</w:t>
      </w:r>
      <w:r>
        <w:t xml:space="preserve"> wanting to turn passion into profession</w:t>
      </w:r>
      <w:r>
        <w:br/>
      </w:r>
    </w:p>
    <w:p w14:paraId="017B0282" w14:textId="77777777" w:rsidR="00F24A59" w:rsidRDefault="00F24A59" w:rsidP="00F24A59">
      <w:pPr>
        <w:spacing w:before="240" w:after="240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Course Name: </w:t>
      </w:r>
      <w:r>
        <w:rPr>
          <w:rFonts w:ascii="Calibri" w:eastAsia="Calibri" w:hAnsi="Calibri" w:cs="Calibri"/>
          <w:b/>
        </w:rPr>
        <w:t>OxyGeneo Radiance Therapy Certification (ORTC )</w:t>
      </w:r>
    </w:p>
    <w:p w14:paraId="671BED6C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rPr>
          <w:rFonts w:ascii="Calibri" w:eastAsia="Calibri" w:hAnsi="Calibri" w:cs="Calibri"/>
          <w:b/>
        </w:rPr>
        <w:t xml:space="preserve">OCQ121 </w:t>
      </w:r>
    </w:p>
    <w:p w14:paraId="35702AEB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Days</w:t>
      </w:r>
    </w:p>
    <w:p w14:paraId="2B2B40C8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3560F01B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OxyGeneo Facial Treatment Professional</w:t>
      </w:r>
    </w:p>
    <w:p w14:paraId="62E7FF2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7934F9C5" w14:textId="77777777" w:rsidR="00F24A59" w:rsidRDefault="00F24A59" w:rsidP="00F24A59">
      <w:pPr>
        <w:spacing w:before="240" w:after="240"/>
      </w:pPr>
      <w:r>
        <w:t>This course gives you a competitive edge in the world of advanced skincare. After completing the OxyGeneo Facial training, you can pursue exciting roles such as:</w:t>
      </w:r>
    </w:p>
    <w:p w14:paraId="005F0304" w14:textId="77777777" w:rsidR="00F24A59" w:rsidRDefault="00F24A59" w:rsidP="00F24A59">
      <w:pPr>
        <w:numPr>
          <w:ilvl w:val="0"/>
          <w:numId w:val="431"/>
        </w:numPr>
        <w:spacing w:before="240"/>
      </w:pPr>
      <w:r>
        <w:rPr>
          <w:b/>
        </w:rPr>
        <w:t>OxyGeneo Treatment Specialist</w:t>
      </w:r>
      <w:r>
        <w:t xml:space="preserve"> in high-end salons or skincare clinics</w:t>
      </w:r>
      <w:r>
        <w:br/>
      </w:r>
    </w:p>
    <w:p w14:paraId="58035B16" w14:textId="77777777" w:rsidR="00F24A59" w:rsidRDefault="00F24A59" w:rsidP="00F24A59">
      <w:pPr>
        <w:numPr>
          <w:ilvl w:val="0"/>
          <w:numId w:val="431"/>
        </w:numPr>
      </w:pPr>
      <w:r>
        <w:rPr>
          <w:b/>
        </w:rPr>
        <w:t>Advanced Skincare Therapist</w:t>
      </w:r>
      <w:r>
        <w:t xml:space="preserve"> offering premium facial services</w:t>
      </w:r>
      <w:r>
        <w:br/>
      </w:r>
    </w:p>
    <w:p w14:paraId="13CA4266" w14:textId="77777777" w:rsidR="00F24A59" w:rsidRDefault="00F24A59" w:rsidP="00F24A59">
      <w:pPr>
        <w:numPr>
          <w:ilvl w:val="0"/>
          <w:numId w:val="431"/>
        </w:numPr>
      </w:pPr>
      <w:r>
        <w:rPr>
          <w:b/>
        </w:rPr>
        <w:t>Freelance Glow-Up Expert</w:t>
      </w:r>
      <w:r>
        <w:t xml:space="preserve"> specializing in oxygen-infused facials</w:t>
      </w:r>
      <w:r>
        <w:br/>
      </w:r>
    </w:p>
    <w:p w14:paraId="5161F807" w14:textId="77777777" w:rsidR="00F24A59" w:rsidRDefault="00F24A59" w:rsidP="00F24A59">
      <w:pPr>
        <w:numPr>
          <w:ilvl w:val="0"/>
          <w:numId w:val="431"/>
        </w:numPr>
      </w:pPr>
      <w:r>
        <w:rPr>
          <w:b/>
        </w:rPr>
        <w:t>Salon or Spa Owner</w:t>
      </w:r>
      <w:r>
        <w:t xml:space="preserve"> expanding services to meet client demands</w:t>
      </w:r>
      <w:r>
        <w:br/>
      </w:r>
    </w:p>
    <w:p w14:paraId="36750E7E" w14:textId="77777777" w:rsidR="00F24A59" w:rsidRDefault="00F24A59" w:rsidP="00F24A59">
      <w:pPr>
        <w:numPr>
          <w:ilvl w:val="0"/>
          <w:numId w:val="431"/>
        </w:numPr>
        <w:spacing w:after="240"/>
      </w:pPr>
      <w:r>
        <w:rPr>
          <w:b/>
        </w:rPr>
        <w:t>Aesthetic Consultant</w:t>
      </w:r>
      <w:r>
        <w:t xml:space="preserve"> recommending tailored facial solutions</w:t>
      </w:r>
    </w:p>
    <w:p w14:paraId="43B9CB7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49BF905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55101F1C" w14:textId="77777777" w:rsidR="00F24A59" w:rsidRDefault="00F24A59" w:rsidP="00F24A59">
      <w:pPr>
        <w:numPr>
          <w:ilvl w:val="0"/>
          <w:numId w:val="646"/>
        </w:numPr>
        <w:spacing w:before="240"/>
      </w:pPr>
      <w:r>
        <w:lastRenderedPageBreak/>
        <w:t xml:space="preserve">Understand </w:t>
      </w:r>
      <w:r>
        <w:rPr>
          <w:b/>
        </w:rPr>
        <w:t>how the OxyGeneo technology works</w:t>
      </w:r>
      <w:r>
        <w:t xml:space="preserve"> for deep cleansing, exfoliation, and skin oxygenation</w:t>
      </w:r>
      <w:r>
        <w:br/>
      </w:r>
    </w:p>
    <w:p w14:paraId="66864B0A" w14:textId="77777777" w:rsidR="00F24A59" w:rsidRDefault="00F24A59" w:rsidP="00F24A59">
      <w:pPr>
        <w:numPr>
          <w:ilvl w:val="0"/>
          <w:numId w:val="646"/>
        </w:numPr>
      </w:pPr>
      <w:r>
        <w:t xml:space="preserve">Learn the </w:t>
      </w:r>
      <w:r>
        <w:rPr>
          <w:b/>
        </w:rPr>
        <w:t>anatomy of skin</w:t>
      </w:r>
      <w:r>
        <w:t xml:space="preserve"> and how OxyGeneo benefits different skin types</w:t>
      </w:r>
      <w:r>
        <w:br/>
      </w:r>
    </w:p>
    <w:p w14:paraId="48F99E9E" w14:textId="77777777" w:rsidR="00F24A59" w:rsidRDefault="00F24A59" w:rsidP="00F24A59">
      <w:pPr>
        <w:numPr>
          <w:ilvl w:val="0"/>
          <w:numId w:val="646"/>
        </w:numPr>
      </w:pPr>
      <w:r>
        <w:t xml:space="preserve">Master the </w:t>
      </w:r>
      <w:r>
        <w:rPr>
          <w:b/>
        </w:rPr>
        <w:t>complete OxyGeneo treatment procedure</w:t>
      </w:r>
      <w:r>
        <w:t>, from prep to finish</w:t>
      </w:r>
      <w:r>
        <w:br/>
      </w:r>
    </w:p>
    <w:p w14:paraId="2B46E107" w14:textId="77777777" w:rsidR="00F24A59" w:rsidRDefault="00F24A59" w:rsidP="00F24A59">
      <w:pPr>
        <w:numPr>
          <w:ilvl w:val="0"/>
          <w:numId w:val="646"/>
        </w:numPr>
      </w:pPr>
      <w:r>
        <w:t xml:space="preserve">Gain </w:t>
      </w:r>
      <w:r>
        <w:rPr>
          <w:b/>
        </w:rPr>
        <w:t>hands-on experience</w:t>
      </w:r>
      <w:r>
        <w:t xml:space="preserve"> by working on real models</w:t>
      </w:r>
      <w:r>
        <w:br/>
      </w:r>
    </w:p>
    <w:p w14:paraId="593383E9" w14:textId="77777777" w:rsidR="00F24A59" w:rsidRDefault="00F24A59" w:rsidP="00F24A59">
      <w:pPr>
        <w:numPr>
          <w:ilvl w:val="0"/>
          <w:numId w:val="646"/>
        </w:numPr>
        <w:spacing w:after="240"/>
      </w:pPr>
      <w:r>
        <w:t xml:space="preserve">Identify </w:t>
      </w:r>
      <w:r>
        <w:rPr>
          <w:b/>
        </w:rPr>
        <w:t>product usage and machine handling</w:t>
      </w:r>
      <w:r>
        <w:t xml:space="preserve"> for best results</w:t>
      </w:r>
      <w:r>
        <w:br/>
      </w:r>
    </w:p>
    <w:p w14:paraId="28586E9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🧴</w:t>
      </w:r>
      <w:r>
        <w:t xml:space="preserve"> </w:t>
      </w:r>
      <w:r>
        <w:rPr>
          <w:b/>
        </w:rPr>
        <w:t>Tools, Equipment &amp; Treatment Safety</w:t>
      </w:r>
    </w:p>
    <w:p w14:paraId="639774BD" w14:textId="77777777" w:rsidR="00F24A59" w:rsidRDefault="00F24A59" w:rsidP="00F24A59">
      <w:pPr>
        <w:numPr>
          <w:ilvl w:val="0"/>
          <w:numId w:val="198"/>
        </w:numPr>
        <w:spacing w:before="240"/>
      </w:pPr>
      <w:r>
        <w:t xml:space="preserve">Get comfortable using </w:t>
      </w:r>
      <w:r>
        <w:rPr>
          <w:b/>
        </w:rPr>
        <w:t>OxyGeneo devices</w:t>
      </w:r>
      <w:r>
        <w:t xml:space="preserve"> and related skincare products</w:t>
      </w:r>
      <w:r>
        <w:br/>
      </w:r>
    </w:p>
    <w:p w14:paraId="4466675A" w14:textId="77777777" w:rsidR="00F24A59" w:rsidRDefault="00F24A59" w:rsidP="00F24A59">
      <w:pPr>
        <w:numPr>
          <w:ilvl w:val="0"/>
          <w:numId w:val="198"/>
        </w:numPr>
        <w:spacing w:after="240"/>
      </w:pPr>
      <w:r>
        <w:t xml:space="preserve">Learn to identify </w:t>
      </w:r>
      <w:r>
        <w:rPr>
          <w:b/>
        </w:rPr>
        <w:t>contraindications</w:t>
      </w:r>
      <w:r>
        <w:t xml:space="preserve"> and provide proper </w:t>
      </w:r>
      <w:r>
        <w:rPr>
          <w:b/>
        </w:rPr>
        <w:t>aftercare instructions</w:t>
      </w:r>
      <w:r>
        <w:rPr>
          <w:b/>
        </w:rPr>
        <w:br/>
      </w:r>
    </w:p>
    <w:p w14:paraId="2797C8B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04FC6A08" w14:textId="77777777" w:rsidR="00F24A59" w:rsidRDefault="00F24A59" w:rsidP="00F24A59">
      <w:pPr>
        <w:numPr>
          <w:ilvl w:val="0"/>
          <w:numId w:val="445"/>
        </w:numPr>
        <w:spacing w:before="240"/>
      </w:pPr>
      <w:r>
        <w:t xml:space="preserve">Practice </w:t>
      </w:r>
      <w:r>
        <w:rPr>
          <w:b/>
        </w:rPr>
        <w:t>consulting clients</w:t>
      </w:r>
      <w:r>
        <w:t>, understanding their skin concerns, and recommending the right facial</w:t>
      </w:r>
      <w:r>
        <w:br/>
      </w:r>
    </w:p>
    <w:p w14:paraId="627C5BF1" w14:textId="77777777" w:rsidR="00F24A59" w:rsidRDefault="00F24A59" w:rsidP="00F24A59">
      <w:pPr>
        <w:numPr>
          <w:ilvl w:val="0"/>
          <w:numId w:val="445"/>
        </w:numPr>
      </w:pPr>
      <w:r>
        <w:t xml:space="preserve">Build your </w:t>
      </w:r>
      <w:r>
        <w:rPr>
          <w:b/>
        </w:rPr>
        <w:t>confidence in handling clients</w:t>
      </w:r>
      <w:r>
        <w:t xml:space="preserve"> and promoting your service</w:t>
      </w:r>
      <w:r>
        <w:br/>
      </w:r>
    </w:p>
    <w:p w14:paraId="57E01EBE" w14:textId="77777777" w:rsidR="00F24A59" w:rsidRDefault="00F24A59" w:rsidP="00F24A59">
      <w:pPr>
        <w:numPr>
          <w:ilvl w:val="0"/>
          <w:numId w:val="445"/>
        </w:numPr>
        <w:spacing w:after="240"/>
      </w:pPr>
      <w:r>
        <w:t xml:space="preserve">Learn </w:t>
      </w:r>
      <w:r>
        <w:rPr>
          <w:b/>
        </w:rPr>
        <w:t>business tips</w:t>
      </w:r>
      <w:r>
        <w:t xml:space="preserve"> to help grow your treatment portfolio</w:t>
      </w:r>
    </w:p>
    <w:p w14:paraId="4C0831F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7171D3DA" w14:textId="77777777" w:rsidR="00F24A59" w:rsidRDefault="00F24A59" w:rsidP="00F24A59">
      <w:pPr>
        <w:spacing w:before="240" w:after="240"/>
      </w:pPr>
      <w:r>
        <w:t>On successful completion, you’ll receive a</w:t>
      </w:r>
      <w:r>
        <w:br/>
        <w:t xml:space="preserve"> </w:t>
      </w:r>
      <w:r>
        <w:rPr>
          <w:b/>
        </w:rPr>
        <w:t>Certificate in Facial OxyGeneo</w:t>
      </w:r>
      <w:r>
        <w:t>, giving you the skills and recognition to offer this advanced treatment professionally.</w:t>
      </w:r>
    </w:p>
    <w:p w14:paraId="36D94D7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97D2D56" w14:textId="77777777" w:rsidR="00F24A59" w:rsidRDefault="00F24A59" w:rsidP="00F24A59">
      <w:pPr>
        <w:spacing w:before="240" w:after="240"/>
      </w:pPr>
      <w:r>
        <w:t>This course is ideal for:</w:t>
      </w:r>
    </w:p>
    <w:p w14:paraId="6241200B" w14:textId="77777777" w:rsidR="00F24A59" w:rsidRDefault="00F24A59" w:rsidP="00F24A59">
      <w:pPr>
        <w:numPr>
          <w:ilvl w:val="0"/>
          <w:numId w:val="579"/>
        </w:numPr>
        <w:spacing w:before="240"/>
      </w:pPr>
      <w:r>
        <w:rPr>
          <w:b/>
        </w:rPr>
        <w:t>Beginners</w:t>
      </w:r>
      <w:r>
        <w:t xml:space="preserve"> looking to start a career in skincare</w:t>
      </w:r>
      <w:r>
        <w:br/>
      </w:r>
    </w:p>
    <w:p w14:paraId="77774419" w14:textId="77777777" w:rsidR="00F24A59" w:rsidRDefault="00F24A59" w:rsidP="00F24A59">
      <w:pPr>
        <w:numPr>
          <w:ilvl w:val="0"/>
          <w:numId w:val="579"/>
        </w:numPr>
      </w:pPr>
      <w:r>
        <w:rPr>
          <w:b/>
        </w:rPr>
        <w:t>Salon and spa professionals</w:t>
      </w:r>
      <w:r>
        <w:t xml:space="preserve"> upgrading their facial menu</w:t>
      </w:r>
      <w:r>
        <w:br/>
      </w:r>
    </w:p>
    <w:p w14:paraId="357C67D2" w14:textId="77777777" w:rsidR="00F24A59" w:rsidRDefault="00F24A59" w:rsidP="00F24A59">
      <w:pPr>
        <w:numPr>
          <w:ilvl w:val="0"/>
          <w:numId w:val="579"/>
        </w:numPr>
      </w:pPr>
      <w:r>
        <w:rPr>
          <w:b/>
        </w:rPr>
        <w:t>Freelancers and home-based beauticians</w:t>
      </w:r>
      <w:r>
        <w:t xml:space="preserve"> adding premium facial services</w:t>
      </w:r>
      <w:r>
        <w:br/>
      </w:r>
    </w:p>
    <w:p w14:paraId="00A7BCFB" w14:textId="77777777" w:rsidR="00F24A59" w:rsidRDefault="00F24A59" w:rsidP="00F24A59">
      <w:pPr>
        <w:numPr>
          <w:ilvl w:val="0"/>
          <w:numId w:val="579"/>
        </w:numPr>
      </w:pPr>
      <w:r>
        <w:rPr>
          <w:b/>
        </w:rPr>
        <w:t>Makeup artists</w:t>
      </w:r>
      <w:r>
        <w:t xml:space="preserve"> who want to prep skin like a pro</w:t>
      </w:r>
      <w:r>
        <w:br/>
      </w:r>
    </w:p>
    <w:p w14:paraId="3E09ACEB" w14:textId="77777777" w:rsidR="00F24A59" w:rsidRDefault="00F24A59" w:rsidP="00F24A59">
      <w:pPr>
        <w:numPr>
          <w:ilvl w:val="0"/>
          <w:numId w:val="579"/>
        </w:numPr>
        <w:spacing w:after="240"/>
      </w:pPr>
      <w:r>
        <w:rPr>
          <w:b/>
        </w:rPr>
        <w:lastRenderedPageBreak/>
        <w:t>Skincare lovers</w:t>
      </w:r>
      <w:r>
        <w:t xml:space="preserve"> eager to learn and earn through modern beauty tech</w:t>
      </w:r>
      <w:r>
        <w:br/>
      </w:r>
    </w:p>
    <w:p w14:paraId="143B9502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r>
        <w:rPr>
          <w:rFonts w:ascii="Calibri" w:eastAsia="Calibri" w:hAnsi="Calibri" w:cs="Calibri"/>
          <w:b/>
        </w:rPr>
        <w:t xml:space="preserve">Microneedling RF Skin Rejuvenation Expert Course (MRF-SREC </w:t>
      </w:r>
    </w:p>
    <w:p w14:paraId="4CD0204D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</w:t>
      </w:r>
      <w:r>
        <w:rPr>
          <w:rFonts w:ascii="Calibri" w:eastAsia="Calibri" w:hAnsi="Calibri" w:cs="Calibri"/>
          <w:b/>
        </w:rPr>
        <w:t xml:space="preserve">OCQ117 </w:t>
      </w:r>
    </w:p>
    <w:p w14:paraId="67741B1D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5 Days</w:t>
      </w:r>
    </w:p>
    <w:p w14:paraId="6C410C03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1676BF2F" w14:textId="77777777" w:rsidR="00F24A59" w:rsidRDefault="00F24A59" w:rsidP="00F24A59">
      <w:pPr>
        <w:spacing w:before="240" w:after="240"/>
      </w:pPr>
      <w:r>
        <w:rPr>
          <w:b/>
        </w:rPr>
        <w:t xml:space="preserve">Certified As: </w:t>
      </w:r>
      <w:r>
        <w:t xml:space="preserve"> MNRF Facial Rejuvenation Specialist</w:t>
      </w:r>
    </w:p>
    <w:p w14:paraId="64913DB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32F9BF45" w14:textId="77777777" w:rsidR="00F24A59" w:rsidRDefault="00F24A59" w:rsidP="00F24A59">
      <w:pPr>
        <w:spacing w:before="240" w:after="240"/>
      </w:pPr>
      <w:r>
        <w:t>This advanced skin technology course empowers you to offer a cutting-edge, in-demand treatment in today’s skincare industry. After completing this course, you can explore roles such as:</w:t>
      </w:r>
    </w:p>
    <w:p w14:paraId="322B8479" w14:textId="77777777" w:rsidR="00F24A59" w:rsidRDefault="00F24A59" w:rsidP="00F24A59">
      <w:pPr>
        <w:numPr>
          <w:ilvl w:val="0"/>
          <w:numId w:val="391"/>
        </w:numPr>
        <w:spacing w:before="240"/>
      </w:pPr>
      <w:r>
        <w:rPr>
          <w:b/>
        </w:rPr>
        <w:t>MNRF Treatment Specialist</w:t>
      </w:r>
      <w:r>
        <w:t xml:space="preserve"> in skin clinics or medi-spas</w:t>
      </w:r>
      <w:r>
        <w:br/>
      </w:r>
    </w:p>
    <w:p w14:paraId="4A85D798" w14:textId="77777777" w:rsidR="00F24A59" w:rsidRDefault="00F24A59" w:rsidP="00F24A59">
      <w:pPr>
        <w:numPr>
          <w:ilvl w:val="0"/>
          <w:numId w:val="391"/>
        </w:numPr>
      </w:pPr>
      <w:r>
        <w:rPr>
          <w:b/>
        </w:rPr>
        <w:t>Aesthetician</w:t>
      </w:r>
      <w:r>
        <w:t xml:space="preserve"> with expertise in anti-aging and skin rejuvenation</w:t>
      </w:r>
      <w:r>
        <w:br/>
      </w:r>
    </w:p>
    <w:p w14:paraId="0BACC08F" w14:textId="77777777" w:rsidR="00F24A59" w:rsidRDefault="00F24A59" w:rsidP="00F24A59">
      <w:pPr>
        <w:numPr>
          <w:ilvl w:val="0"/>
          <w:numId w:val="391"/>
        </w:numPr>
      </w:pPr>
      <w:r>
        <w:rPr>
          <w:b/>
        </w:rPr>
        <w:t>Skin Rejuvenation Therapist</w:t>
      </w:r>
      <w:r>
        <w:t xml:space="preserve"> offering high-end corrective treatments</w:t>
      </w:r>
      <w:r>
        <w:br/>
      </w:r>
    </w:p>
    <w:p w14:paraId="7D63D55C" w14:textId="77777777" w:rsidR="00F24A59" w:rsidRDefault="00F24A59" w:rsidP="00F24A59">
      <w:pPr>
        <w:numPr>
          <w:ilvl w:val="0"/>
          <w:numId w:val="391"/>
        </w:numPr>
      </w:pPr>
      <w:r>
        <w:rPr>
          <w:b/>
        </w:rPr>
        <w:t>Clinic/Salon Owner</w:t>
      </w:r>
      <w:r>
        <w:t xml:space="preserve"> expanding services with premium skin tech</w:t>
      </w:r>
      <w:r>
        <w:br/>
      </w:r>
    </w:p>
    <w:p w14:paraId="79FD1916" w14:textId="77777777" w:rsidR="00F24A59" w:rsidRDefault="00F24A59" w:rsidP="00F24A59">
      <w:pPr>
        <w:numPr>
          <w:ilvl w:val="0"/>
          <w:numId w:val="391"/>
        </w:numPr>
        <w:spacing w:after="240"/>
      </w:pPr>
      <w:r>
        <w:rPr>
          <w:b/>
        </w:rPr>
        <w:t>Freelance Beauty Professional</w:t>
      </w:r>
      <w:r>
        <w:t xml:space="preserve"> catering to clients with advanced skincare needs</w:t>
      </w:r>
    </w:p>
    <w:p w14:paraId="7DB86C2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7193A0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0DD40B1E" w14:textId="77777777" w:rsidR="00F24A59" w:rsidRDefault="00F24A59" w:rsidP="00F24A59">
      <w:pPr>
        <w:numPr>
          <w:ilvl w:val="0"/>
          <w:numId w:val="366"/>
        </w:numPr>
        <w:spacing w:before="240"/>
      </w:pPr>
      <w:r>
        <w:t xml:space="preserve">Understand the </w:t>
      </w:r>
      <w:r>
        <w:rPr>
          <w:b/>
        </w:rPr>
        <w:t>principles of microneedling and radiofrequency</w:t>
      </w:r>
      <w:r>
        <w:t xml:space="preserve"> technology</w:t>
      </w:r>
      <w:r>
        <w:br/>
      </w:r>
    </w:p>
    <w:p w14:paraId="1ABB38F2" w14:textId="77777777" w:rsidR="00F24A59" w:rsidRDefault="00F24A59" w:rsidP="00F24A59">
      <w:pPr>
        <w:numPr>
          <w:ilvl w:val="0"/>
          <w:numId w:val="366"/>
        </w:numPr>
      </w:pPr>
      <w:r>
        <w:t xml:space="preserve">Learn the </w:t>
      </w:r>
      <w:r>
        <w:rPr>
          <w:b/>
        </w:rPr>
        <w:t>science of collagen induction</w:t>
      </w:r>
      <w:r>
        <w:t xml:space="preserve"> for anti-aging and skin repair</w:t>
      </w:r>
      <w:r>
        <w:br/>
      </w:r>
    </w:p>
    <w:p w14:paraId="1B84547D" w14:textId="77777777" w:rsidR="00F24A59" w:rsidRDefault="00F24A59" w:rsidP="00F24A59">
      <w:pPr>
        <w:numPr>
          <w:ilvl w:val="0"/>
          <w:numId w:val="366"/>
        </w:numPr>
      </w:pPr>
      <w:r>
        <w:t xml:space="preserve">Master </w:t>
      </w:r>
      <w:r>
        <w:rPr>
          <w:b/>
        </w:rPr>
        <w:t>pre-treatment protocols</w:t>
      </w:r>
      <w:r>
        <w:t>, step-by-step procedure, and post-treatment care</w:t>
      </w:r>
      <w:r>
        <w:br/>
      </w:r>
    </w:p>
    <w:p w14:paraId="3EA9F835" w14:textId="77777777" w:rsidR="00F24A59" w:rsidRDefault="00F24A59" w:rsidP="00F24A59">
      <w:pPr>
        <w:numPr>
          <w:ilvl w:val="0"/>
          <w:numId w:val="366"/>
        </w:numPr>
      </w:pPr>
      <w:r>
        <w:t xml:space="preserve">Identify </w:t>
      </w:r>
      <w:r>
        <w:rPr>
          <w:b/>
        </w:rPr>
        <w:t>indications, contraindications, and client suitability</w:t>
      </w:r>
      <w:r>
        <w:rPr>
          <w:b/>
        </w:rPr>
        <w:br/>
      </w:r>
    </w:p>
    <w:p w14:paraId="19A3D6F5" w14:textId="77777777" w:rsidR="00F24A59" w:rsidRDefault="00F24A59" w:rsidP="00F24A59">
      <w:pPr>
        <w:numPr>
          <w:ilvl w:val="0"/>
          <w:numId w:val="366"/>
        </w:numPr>
        <w:spacing w:after="240"/>
      </w:pPr>
      <w:r>
        <w:t xml:space="preserve">Handle real-world </w:t>
      </w:r>
      <w:r>
        <w:rPr>
          <w:b/>
        </w:rPr>
        <w:t>hands-on practice</w:t>
      </w:r>
      <w:r>
        <w:t xml:space="preserve"> using professional MNRF devices</w:t>
      </w:r>
      <w:r>
        <w:br/>
      </w:r>
    </w:p>
    <w:p w14:paraId="3D7A365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🛠️</w:t>
      </w:r>
      <w:r>
        <w:t xml:space="preserve"> </w:t>
      </w:r>
      <w:r>
        <w:rPr>
          <w:b/>
        </w:rPr>
        <w:t>Technology &amp; Treatment Knowledge</w:t>
      </w:r>
    </w:p>
    <w:p w14:paraId="1483906F" w14:textId="77777777" w:rsidR="00F24A59" w:rsidRDefault="00F24A59" w:rsidP="00F24A59">
      <w:pPr>
        <w:numPr>
          <w:ilvl w:val="0"/>
          <w:numId w:val="369"/>
        </w:numPr>
        <w:spacing w:before="240"/>
      </w:pPr>
      <w:r>
        <w:t xml:space="preserve">Gain in-depth understanding of the </w:t>
      </w:r>
      <w:r>
        <w:rPr>
          <w:b/>
        </w:rPr>
        <w:t>mechanism of action behind MNRF</w:t>
      </w:r>
      <w:r>
        <w:rPr>
          <w:b/>
        </w:rPr>
        <w:br/>
      </w:r>
    </w:p>
    <w:p w14:paraId="1648AA39" w14:textId="77777777" w:rsidR="00F24A59" w:rsidRDefault="00F24A59" w:rsidP="00F24A59">
      <w:pPr>
        <w:numPr>
          <w:ilvl w:val="0"/>
          <w:numId w:val="369"/>
        </w:numPr>
      </w:pPr>
      <w:r>
        <w:t xml:space="preserve">Learn how to customize treatments based on </w:t>
      </w:r>
      <w:r>
        <w:rPr>
          <w:b/>
        </w:rPr>
        <w:t>skin type and condition</w:t>
      </w:r>
      <w:r>
        <w:rPr>
          <w:b/>
        </w:rPr>
        <w:br/>
      </w:r>
    </w:p>
    <w:p w14:paraId="7CB71383" w14:textId="77777777" w:rsidR="00F24A59" w:rsidRDefault="00F24A59" w:rsidP="00F24A59">
      <w:pPr>
        <w:numPr>
          <w:ilvl w:val="0"/>
          <w:numId w:val="369"/>
        </w:numPr>
        <w:spacing w:after="240"/>
      </w:pPr>
      <w:r>
        <w:t xml:space="preserve">Get trained on </w:t>
      </w:r>
      <w:r>
        <w:rPr>
          <w:b/>
        </w:rPr>
        <w:t>machine settings, safety guidelines, and clinical hygiene</w:t>
      </w:r>
      <w:r>
        <w:rPr>
          <w:b/>
        </w:rPr>
        <w:br/>
      </w:r>
    </w:p>
    <w:p w14:paraId="16747B6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0DAE1C92" w14:textId="77777777" w:rsidR="00F24A59" w:rsidRDefault="00F24A59" w:rsidP="00F24A59">
      <w:pPr>
        <w:numPr>
          <w:ilvl w:val="0"/>
          <w:numId w:val="723"/>
        </w:numPr>
        <w:spacing w:before="240"/>
      </w:pPr>
      <w:r>
        <w:t xml:space="preserve">Conduct effective </w:t>
      </w:r>
      <w:r>
        <w:rPr>
          <w:b/>
        </w:rPr>
        <w:t>client consultations and treatment planning</w:t>
      </w:r>
      <w:r>
        <w:rPr>
          <w:b/>
        </w:rPr>
        <w:br/>
      </w:r>
    </w:p>
    <w:p w14:paraId="6B8AC8D4" w14:textId="77777777" w:rsidR="00F24A59" w:rsidRDefault="00F24A59" w:rsidP="00F24A59">
      <w:pPr>
        <w:numPr>
          <w:ilvl w:val="0"/>
          <w:numId w:val="723"/>
        </w:numPr>
      </w:pPr>
      <w:r>
        <w:t xml:space="preserve">Learn how to </w:t>
      </w:r>
      <w:r>
        <w:rPr>
          <w:b/>
        </w:rPr>
        <w:t>communicate treatment benefits</w:t>
      </w:r>
      <w:r>
        <w:t xml:space="preserve"> and manage expectations</w:t>
      </w:r>
      <w:r>
        <w:br/>
      </w:r>
    </w:p>
    <w:p w14:paraId="46476B45" w14:textId="77777777" w:rsidR="00F24A59" w:rsidRDefault="00F24A59" w:rsidP="00F24A59">
      <w:pPr>
        <w:numPr>
          <w:ilvl w:val="0"/>
          <w:numId w:val="723"/>
        </w:numPr>
        <w:spacing w:after="240"/>
      </w:pPr>
      <w:r>
        <w:t>Build trust and professionalism in client interactions</w:t>
      </w:r>
    </w:p>
    <w:p w14:paraId="3CEB127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212FC48F" w14:textId="77777777" w:rsidR="00F24A59" w:rsidRDefault="00F24A59" w:rsidP="00F24A59">
      <w:pPr>
        <w:spacing w:before="240" w:after="240"/>
      </w:pPr>
      <w:r>
        <w:t>Upon successful completion, you will receive a</w:t>
      </w:r>
      <w:r>
        <w:br/>
        <w:t xml:space="preserve"> </w:t>
      </w:r>
      <w:r>
        <w:rPr>
          <w:b/>
        </w:rPr>
        <w:t>Certificate in Microneedling Radiofrequency (MNRF)</w:t>
      </w:r>
      <w:r>
        <w:t xml:space="preserve"> — validating your expertise and allowing you to offer this premium skin treatment confidently in professional settings.</w:t>
      </w:r>
    </w:p>
    <w:p w14:paraId="4094625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178C7207" w14:textId="77777777" w:rsidR="00F24A59" w:rsidRDefault="00F24A59" w:rsidP="00F24A59">
      <w:pPr>
        <w:spacing w:before="240" w:after="240"/>
      </w:pPr>
      <w:r>
        <w:t>This course is ideal for:</w:t>
      </w:r>
    </w:p>
    <w:p w14:paraId="01FF3DA7" w14:textId="77777777" w:rsidR="00F24A59" w:rsidRDefault="00F24A59" w:rsidP="00F24A59">
      <w:pPr>
        <w:numPr>
          <w:ilvl w:val="0"/>
          <w:numId w:val="655"/>
        </w:numPr>
        <w:spacing w:before="240"/>
      </w:pPr>
      <w:r>
        <w:rPr>
          <w:b/>
        </w:rPr>
        <w:t>Freshers or beginners</w:t>
      </w:r>
      <w:r>
        <w:t xml:space="preserve"> looking to enter the clinical aesthetics field</w:t>
      </w:r>
      <w:r>
        <w:br/>
      </w:r>
    </w:p>
    <w:p w14:paraId="37ECF19B" w14:textId="77777777" w:rsidR="00F24A59" w:rsidRDefault="00F24A59" w:rsidP="00F24A59">
      <w:pPr>
        <w:numPr>
          <w:ilvl w:val="0"/>
          <w:numId w:val="655"/>
        </w:numPr>
      </w:pPr>
      <w:r>
        <w:rPr>
          <w:b/>
        </w:rPr>
        <w:t>Salon/spa professionals</w:t>
      </w:r>
      <w:r>
        <w:t xml:space="preserve"> seeking to upgrade their facial services</w:t>
      </w:r>
      <w:r>
        <w:br/>
      </w:r>
    </w:p>
    <w:p w14:paraId="17FD9B29" w14:textId="77777777" w:rsidR="00F24A59" w:rsidRDefault="00F24A59" w:rsidP="00F24A59">
      <w:pPr>
        <w:numPr>
          <w:ilvl w:val="0"/>
          <w:numId w:val="655"/>
        </w:numPr>
      </w:pPr>
      <w:r>
        <w:rPr>
          <w:b/>
        </w:rPr>
        <w:t>Skin therapists</w:t>
      </w:r>
      <w:r>
        <w:t xml:space="preserve"> who want to offer advanced anti-aging treatments</w:t>
      </w:r>
      <w:r>
        <w:br/>
      </w:r>
    </w:p>
    <w:p w14:paraId="773621D3" w14:textId="77777777" w:rsidR="00F24A59" w:rsidRDefault="00F24A59" w:rsidP="00F24A59">
      <w:pPr>
        <w:numPr>
          <w:ilvl w:val="0"/>
          <w:numId w:val="655"/>
        </w:numPr>
      </w:pPr>
      <w:r>
        <w:rPr>
          <w:b/>
        </w:rPr>
        <w:t>Freelancers or home-based estheticians</w:t>
      </w:r>
      <w:r>
        <w:t xml:space="preserve"> expanding their treatment menu</w:t>
      </w:r>
      <w:r>
        <w:br/>
      </w:r>
    </w:p>
    <w:p w14:paraId="72BC82C0" w14:textId="77777777" w:rsidR="00F24A59" w:rsidRDefault="00F24A59" w:rsidP="00F24A59">
      <w:pPr>
        <w:numPr>
          <w:ilvl w:val="0"/>
          <w:numId w:val="655"/>
        </w:numPr>
        <w:spacing w:after="240"/>
      </w:pPr>
      <w:r>
        <w:rPr>
          <w:b/>
        </w:rPr>
        <w:t>Medical aestheticians or dermatology assistants</w:t>
      </w:r>
      <w:r>
        <w:t xml:space="preserve"> who want specialized knowledge</w:t>
      </w:r>
      <w:r>
        <w:br/>
      </w:r>
    </w:p>
    <w:p w14:paraId="44F0FD8E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Name: </w:t>
      </w:r>
      <w:r>
        <w:rPr>
          <w:rFonts w:ascii="Calibri" w:eastAsia="Calibri" w:hAnsi="Calibri" w:cs="Calibri"/>
          <w:b/>
        </w:rPr>
        <w:t>Microcurrent Lift &amp; Tone Therapy Certification (MLTTC )</w:t>
      </w:r>
    </w:p>
    <w:p w14:paraId="6C3C0986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rPr>
          <w:rFonts w:ascii="Calibri" w:eastAsia="Calibri" w:hAnsi="Calibri" w:cs="Calibri"/>
          <w:b/>
        </w:rPr>
        <w:t xml:space="preserve">OCQ116 </w:t>
      </w:r>
    </w:p>
    <w:p w14:paraId="56464AD2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5 Days</w:t>
      </w:r>
    </w:p>
    <w:p w14:paraId="61B13EC4" w14:textId="77777777" w:rsidR="00F24A59" w:rsidRDefault="00F24A59" w:rsidP="00F24A59">
      <w:pPr>
        <w:spacing w:before="240" w:after="240"/>
      </w:pPr>
      <w:r>
        <w:rPr>
          <w:b/>
        </w:rPr>
        <w:lastRenderedPageBreak/>
        <w:t>Certification Awarded:</w:t>
      </w:r>
      <w:r>
        <w:rPr>
          <w:b/>
        </w:rPr>
        <w:br/>
      </w:r>
      <w:r>
        <w:t xml:space="preserve"> Certificate</w:t>
      </w:r>
    </w:p>
    <w:p w14:paraId="67C1D54B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Microcurrent Facial Specialist</w:t>
      </w:r>
    </w:p>
    <w:p w14:paraId="12209443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06E4850B" w14:textId="77777777" w:rsidR="00F24A59" w:rsidRDefault="00F24A59" w:rsidP="00F24A59">
      <w:pPr>
        <w:spacing w:before="240" w:after="240"/>
      </w:pPr>
      <w:r>
        <w:t>This course opens doors to a premium segment of skincare. Upon completion, you can confidently pursue roles such as:</w:t>
      </w:r>
    </w:p>
    <w:p w14:paraId="07D09B0A" w14:textId="77777777" w:rsidR="00F24A59" w:rsidRDefault="00F24A59" w:rsidP="00F24A59">
      <w:pPr>
        <w:numPr>
          <w:ilvl w:val="0"/>
          <w:numId w:val="367"/>
        </w:numPr>
        <w:spacing w:before="240"/>
      </w:pPr>
      <w:r>
        <w:rPr>
          <w:b/>
        </w:rPr>
        <w:t>Microcurrent Facial Specialist</w:t>
      </w:r>
      <w:r>
        <w:t xml:space="preserve"> at salons, spas, and skin clinics</w:t>
      </w:r>
      <w:r>
        <w:br/>
      </w:r>
    </w:p>
    <w:p w14:paraId="68D89045" w14:textId="77777777" w:rsidR="00F24A59" w:rsidRDefault="00F24A59" w:rsidP="00F24A59">
      <w:pPr>
        <w:numPr>
          <w:ilvl w:val="0"/>
          <w:numId w:val="367"/>
        </w:numPr>
      </w:pPr>
      <w:r>
        <w:rPr>
          <w:b/>
        </w:rPr>
        <w:t>Anti-aging Treatment Expert</w:t>
      </w:r>
      <w:r>
        <w:t xml:space="preserve"> specializing in non-invasive facial lifting</w:t>
      </w:r>
      <w:r>
        <w:br/>
      </w:r>
    </w:p>
    <w:p w14:paraId="57238566" w14:textId="77777777" w:rsidR="00F24A59" w:rsidRDefault="00F24A59" w:rsidP="00F24A59">
      <w:pPr>
        <w:numPr>
          <w:ilvl w:val="0"/>
          <w:numId w:val="367"/>
        </w:numPr>
      </w:pPr>
      <w:r>
        <w:rPr>
          <w:b/>
        </w:rPr>
        <w:t>Freelance Facialist</w:t>
      </w:r>
      <w:r>
        <w:t xml:space="preserve"> offering high-end skincare services to clients</w:t>
      </w:r>
      <w:r>
        <w:br/>
      </w:r>
    </w:p>
    <w:p w14:paraId="08C18E32" w14:textId="77777777" w:rsidR="00F24A59" w:rsidRDefault="00F24A59" w:rsidP="00F24A59">
      <w:pPr>
        <w:numPr>
          <w:ilvl w:val="0"/>
          <w:numId w:val="367"/>
        </w:numPr>
      </w:pPr>
      <w:r>
        <w:rPr>
          <w:b/>
        </w:rPr>
        <w:t>Salon Owner or Manager</w:t>
      </w:r>
      <w:r>
        <w:t xml:space="preserve"> adding advanced facial technology to your menu</w:t>
      </w:r>
      <w:r>
        <w:br/>
      </w:r>
    </w:p>
    <w:p w14:paraId="0478DC79" w14:textId="77777777" w:rsidR="00F24A59" w:rsidRDefault="00F24A59" w:rsidP="00F24A59">
      <w:pPr>
        <w:numPr>
          <w:ilvl w:val="0"/>
          <w:numId w:val="367"/>
        </w:numPr>
        <w:spacing w:after="240"/>
      </w:pPr>
      <w:r>
        <w:rPr>
          <w:b/>
        </w:rPr>
        <w:t>Aesthetic Consultant</w:t>
      </w:r>
      <w:r>
        <w:t xml:space="preserve"> guiding clients on skin-firming and toning treatments</w:t>
      </w:r>
    </w:p>
    <w:p w14:paraId="2BAECC4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6BE05E3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198C5A2D" w14:textId="77777777" w:rsidR="00F24A59" w:rsidRDefault="00F24A59" w:rsidP="00F24A59">
      <w:pPr>
        <w:numPr>
          <w:ilvl w:val="0"/>
          <w:numId w:val="258"/>
        </w:numPr>
        <w:spacing w:before="240"/>
      </w:pPr>
      <w:r>
        <w:t xml:space="preserve">Understand </w:t>
      </w:r>
      <w:r>
        <w:rPr>
          <w:b/>
        </w:rPr>
        <w:t>facial muscle anatomy</w:t>
      </w:r>
      <w:r>
        <w:t xml:space="preserve"> and skin physiology</w:t>
      </w:r>
      <w:r>
        <w:br/>
      </w:r>
    </w:p>
    <w:p w14:paraId="386C282C" w14:textId="77777777" w:rsidR="00F24A59" w:rsidRDefault="00F24A59" w:rsidP="00F24A59">
      <w:pPr>
        <w:numPr>
          <w:ilvl w:val="0"/>
          <w:numId w:val="258"/>
        </w:numPr>
      </w:pPr>
      <w:r>
        <w:t xml:space="preserve">Learn the </w:t>
      </w:r>
      <w:r>
        <w:rPr>
          <w:b/>
        </w:rPr>
        <w:t>science of microcurrent technology</w:t>
      </w:r>
      <w:r>
        <w:t xml:space="preserve"> for lifting, toning, and rejuvenation</w:t>
      </w:r>
      <w:r>
        <w:br/>
      </w:r>
    </w:p>
    <w:p w14:paraId="284DDFD3" w14:textId="77777777" w:rsidR="00F24A59" w:rsidRDefault="00F24A59" w:rsidP="00F24A59">
      <w:pPr>
        <w:numPr>
          <w:ilvl w:val="0"/>
          <w:numId w:val="258"/>
        </w:numPr>
      </w:pPr>
      <w:r>
        <w:t xml:space="preserve">Perform a complete </w:t>
      </w:r>
      <w:r>
        <w:rPr>
          <w:b/>
        </w:rPr>
        <w:t>step-by-step facial procedure</w:t>
      </w:r>
      <w:r>
        <w:t xml:space="preserve"> using microcurrent devices</w:t>
      </w:r>
      <w:r>
        <w:br/>
      </w:r>
    </w:p>
    <w:p w14:paraId="4E907233" w14:textId="77777777" w:rsidR="00F24A59" w:rsidRDefault="00F24A59" w:rsidP="00F24A59">
      <w:pPr>
        <w:numPr>
          <w:ilvl w:val="0"/>
          <w:numId w:val="258"/>
        </w:numPr>
      </w:pPr>
      <w:r>
        <w:t xml:space="preserve">Apply </w:t>
      </w:r>
      <w:r>
        <w:rPr>
          <w:b/>
        </w:rPr>
        <w:t>advanced lifting and sculpting protocols</w:t>
      </w:r>
      <w:r>
        <w:t xml:space="preserve"> for visible results</w:t>
      </w:r>
      <w:r>
        <w:br/>
      </w:r>
    </w:p>
    <w:p w14:paraId="1679F27C" w14:textId="77777777" w:rsidR="00F24A59" w:rsidRDefault="00F24A59" w:rsidP="00F24A59">
      <w:pPr>
        <w:numPr>
          <w:ilvl w:val="0"/>
          <w:numId w:val="258"/>
        </w:numPr>
      </w:pPr>
      <w:r>
        <w:t xml:space="preserve">Know </w:t>
      </w:r>
      <w:r>
        <w:rPr>
          <w:b/>
        </w:rPr>
        <w:t>client skin types and conditions</w:t>
      </w:r>
      <w:r>
        <w:t xml:space="preserve"> for safe application</w:t>
      </w:r>
      <w:r>
        <w:br/>
      </w:r>
    </w:p>
    <w:p w14:paraId="5F583E5C" w14:textId="77777777" w:rsidR="00F24A59" w:rsidRDefault="00F24A59" w:rsidP="00F24A59">
      <w:pPr>
        <w:numPr>
          <w:ilvl w:val="0"/>
          <w:numId w:val="258"/>
        </w:numPr>
        <w:spacing w:after="240"/>
      </w:pPr>
      <w:r>
        <w:t xml:space="preserve">Provide effective </w:t>
      </w:r>
      <w:r>
        <w:rPr>
          <w:b/>
        </w:rPr>
        <w:t>post-care and home skin maintenance tips</w:t>
      </w:r>
      <w:r>
        <w:rPr>
          <w:b/>
        </w:rPr>
        <w:br/>
      </w:r>
    </w:p>
    <w:p w14:paraId="575D3BE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🛠️</w:t>
      </w:r>
      <w:r>
        <w:t xml:space="preserve"> </w:t>
      </w:r>
      <w:r>
        <w:rPr>
          <w:b/>
        </w:rPr>
        <w:t>Technology &amp; Treatment Application</w:t>
      </w:r>
    </w:p>
    <w:p w14:paraId="2ED080D0" w14:textId="77777777" w:rsidR="00F24A59" w:rsidRDefault="00F24A59" w:rsidP="00F24A59">
      <w:pPr>
        <w:numPr>
          <w:ilvl w:val="0"/>
          <w:numId w:val="728"/>
        </w:numPr>
        <w:spacing w:before="240"/>
      </w:pPr>
      <w:r>
        <w:t xml:space="preserve">Operate </w:t>
      </w:r>
      <w:r>
        <w:rPr>
          <w:b/>
        </w:rPr>
        <w:t>professional-grade microcurrent machines</w:t>
      </w:r>
      <w:r>
        <w:t xml:space="preserve"> with confidence</w:t>
      </w:r>
      <w:r>
        <w:br/>
      </w:r>
    </w:p>
    <w:p w14:paraId="0FEA6842" w14:textId="77777777" w:rsidR="00F24A59" w:rsidRDefault="00F24A59" w:rsidP="00F24A59">
      <w:pPr>
        <w:numPr>
          <w:ilvl w:val="0"/>
          <w:numId w:val="728"/>
        </w:numPr>
      </w:pPr>
      <w:r>
        <w:t xml:space="preserve">Recognize and manage </w:t>
      </w:r>
      <w:r>
        <w:rPr>
          <w:b/>
        </w:rPr>
        <w:t>contraindications and treatment precautions</w:t>
      </w:r>
      <w:r>
        <w:rPr>
          <w:b/>
        </w:rPr>
        <w:br/>
      </w:r>
    </w:p>
    <w:p w14:paraId="2EAE6466" w14:textId="77777777" w:rsidR="00F24A59" w:rsidRDefault="00F24A59" w:rsidP="00F24A59">
      <w:pPr>
        <w:numPr>
          <w:ilvl w:val="0"/>
          <w:numId w:val="728"/>
        </w:numPr>
        <w:spacing w:after="240"/>
      </w:pPr>
      <w:r>
        <w:lastRenderedPageBreak/>
        <w:t xml:space="preserve">Customize treatment settings based on </w:t>
      </w:r>
      <w:r>
        <w:rPr>
          <w:b/>
        </w:rPr>
        <w:t>individual facial needs</w:t>
      </w:r>
      <w:r>
        <w:rPr>
          <w:b/>
        </w:rPr>
        <w:br/>
      </w:r>
    </w:p>
    <w:p w14:paraId="734E6E4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22E96FBD" w14:textId="77777777" w:rsidR="00F24A59" w:rsidRDefault="00F24A59" w:rsidP="00F24A59">
      <w:pPr>
        <w:numPr>
          <w:ilvl w:val="0"/>
          <w:numId w:val="326"/>
        </w:numPr>
        <w:spacing w:before="240"/>
      </w:pPr>
      <w:r>
        <w:t xml:space="preserve">Conduct impactful </w:t>
      </w:r>
      <w:r>
        <w:rPr>
          <w:b/>
        </w:rPr>
        <w:t>client consultations</w:t>
      </w:r>
      <w:r>
        <w:rPr>
          <w:b/>
        </w:rPr>
        <w:br/>
      </w:r>
    </w:p>
    <w:p w14:paraId="70706652" w14:textId="77777777" w:rsidR="00F24A59" w:rsidRDefault="00F24A59" w:rsidP="00F24A59">
      <w:pPr>
        <w:numPr>
          <w:ilvl w:val="0"/>
          <w:numId w:val="326"/>
        </w:numPr>
      </w:pPr>
      <w:r>
        <w:t xml:space="preserve">Educate clients on </w:t>
      </w:r>
      <w:r>
        <w:rPr>
          <w:b/>
        </w:rPr>
        <w:t>treatment benefits and home care</w:t>
      </w:r>
      <w:r>
        <w:rPr>
          <w:b/>
        </w:rPr>
        <w:br/>
      </w:r>
    </w:p>
    <w:p w14:paraId="23124EA1" w14:textId="77777777" w:rsidR="00F24A59" w:rsidRDefault="00F24A59" w:rsidP="00F24A59">
      <w:pPr>
        <w:numPr>
          <w:ilvl w:val="0"/>
          <w:numId w:val="326"/>
        </w:numPr>
        <w:spacing w:after="240"/>
      </w:pPr>
      <w:r>
        <w:t xml:space="preserve">Build confidence to </w:t>
      </w:r>
      <w:r>
        <w:rPr>
          <w:b/>
        </w:rPr>
        <w:t>market and promote</w:t>
      </w:r>
      <w:r>
        <w:t xml:space="preserve"> high-value services</w:t>
      </w:r>
    </w:p>
    <w:p w14:paraId="105F2D1D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2E5274F9" w14:textId="77777777" w:rsidR="00F24A59" w:rsidRDefault="00F24A59" w:rsidP="00F24A59">
      <w:pPr>
        <w:spacing w:before="240" w:after="240"/>
      </w:pPr>
      <w:r>
        <w:t>You’ll be awarded a</w:t>
      </w:r>
      <w:r>
        <w:br/>
        <w:t xml:space="preserve"> </w:t>
      </w:r>
      <w:r>
        <w:rPr>
          <w:b/>
        </w:rPr>
        <w:t>Certificate in Advance Microcurrent Facial Treatment</w:t>
      </w:r>
      <w:r>
        <w:t>, certifying your hands-on expertise and readiness to perform this advanced, in-demand treatment professionally.</w:t>
      </w:r>
    </w:p>
    <w:p w14:paraId="2C5E3A38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35EC2DF1" w14:textId="77777777" w:rsidR="00F24A59" w:rsidRDefault="00F24A59" w:rsidP="00F24A59">
      <w:pPr>
        <w:spacing w:before="240" w:after="240"/>
      </w:pPr>
      <w:r>
        <w:t>Perfect for:</w:t>
      </w:r>
    </w:p>
    <w:p w14:paraId="40AB47D9" w14:textId="77777777" w:rsidR="00F24A59" w:rsidRDefault="00F24A59" w:rsidP="00F24A59">
      <w:pPr>
        <w:numPr>
          <w:ilvl w:val="0"/>
          <w:numId w:val="580"/>
        </w:numPr>
        <w:spacing w:before="240"/>
      </w:pPr>
      <w:r>
        <w:rPr>
          <w:b/>
        </w:rPr>
        <w:t>Salon professionals</w:t>
      </w:r>
      <w:r>
        <w:t xml:space="preserve"> and spa staff upgrading their service offerings</w:t>
      </w:r>
      <w:r>
        <w:br/>
      </w:r>
    </w:p>
    <w:p w14:paraId="05F02CBF" w14:textId="77777777" w:rsidR="00F24A59" w:rsidRDefault="00F24A59" w:rsidP="00F24A59">
      <w:pPr>
        <w:numPr>
          <w:ilvl w:val="0"/>
          <w:numId w:val="580"/>
        </w:numPr>
      </w:pPr>
      <w:r>
        <w:rPr>
          <w:b/>
        </w:rPr>
        <w:t>Freelance beauticians</w:t>
      </w:r>
      <w:r>
        <w:t xml:space="preserve"> adding premium anti-aging services</w:t>
      </w:r>
      <w:r>
        <w:br/>
      </w:r>
    </w:p>
    <w:p w14:paraId="69F157DA" w14:textId="77777777" w:rsidR="00F24A59" w:rsidRDefault="00F24A59" w:rsidP="00F24A59">
      <w:pPr>
        <w:numPr>
          <w:ilvl w:val="0"/>
          <w:numId w:val="580"/>
        </w:numPr>
      </w:pPr>
      <w:r>
        <w:rPr>
          <w:b/>
        </w:rPr>
        <w:t>Makeup artists and skin therapists</w:t>
      </w:r>
      <w:r>
        <w:t xml:space="preserve"> expanding their skill set</w:t>
      </w:r>
      <w:r>
        <w:br/>
      </w:r>
    </w:p>
    <w:p w14:paraId="6AC43670" w14:textId="77777777" w:rsidR="00F24A59" w:rsidRDefault="00F24A59" w:rsidP="00F24A59">
      <w:pPr>
        <w:numPr>
          <w:ilvl w:val="0"/>
          <w:numId w:val="580"/>
        </w:numPr>
      </w:pPr>
      <w:r>
        <w:rPr>
          <w:b/>
        </w:rPr>
        <w:t>Freshers passionate about facial aesthetics and skin technology</w:t>
      </w:r>
      <w:r>
        <w:rPr>
          <w:b/>
        </w:rPr>
        <w:br/>
      </w:r>
    </w:p>
    <w:p w14:paraId="04694447" w14:textId="77777777" w:rsidR="00F24A59" w:rsidRDefault="00F24A59" w:rsidP="00F24A59">
      <w:pPr>
        <w:numPr>
          <w:ilvl w:val="0"/>
          <w:numId w:val="580"/>
        </w:numPr>
        <w:spacing w:after="240"/>
      </w:pPr>
      <w:r>
        <w:rPr>
          <w:b/>
        </w:rPr>
        <w:t>Clinic or salon owners</w:t>
      </w:r>
      <w:r>
        <w:t xml:space="preserve"> looking to modernize their skincare treatments</w:t>
      </w:r>
      <w:r>
        <w:br/>
      </w:r>
    </w:p>
    <w:p w14:paraId="556D0653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 Permanent Makeup Technician Course</w:t>
      </w:r>
    </w:p>
    <w:p w14:paraId="52987046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OCQ94</w:t>
      </w:r>
    </w:p>
    <w:p w14:paraId="3D180A44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Days</w:t>
      </w:r>
    </w:p>
    <w:p w14:paraId="5E4EAE90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0B8BBEAE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Permanent Makeup Artist</w:t>
      </w:r>
    </w:p>
    <w:p w14:paraId="0B1ED010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lastRenderedPageBreak/>
        <w:t>💼</w:t>
      </w:r>
      <w:r>
        <w:t xml:space="preserve"> </w:t>
      </w:r>
      <w:r>
        <w:rPr>
          <w:b/>
        </w:rPr>
        <w:t>What You Can Become After This Course</w:t>
      </w:r>
    </w:p>
    <w:p w14:paraId="3820A7CA" w14:textId="77777777" w:rsidR="00F24A59" w:rsidRDefault="00F24A59" w:rsidP="00F24A59">
      <w:pPr>
        <w:spacing w:before="240" w:after="240"/>
      </w:pPr>
      <w:r>
        <w:t>This course prepares you for exciting and high-demand careers in the beauty industry. After completion, you can work as:</w:t>
      </w:r>
    </w:p>
    <w:p w14:paraId="57D1D024" w14:textId="77777777" w:rsidR="00F24A59" w:rsidRDefault="00F24A59" w:rsidP="00F24A59">
      <w:pPr>
        <w:numPr>
          <w:ilvl w:val="0"/>
          <w:numId w:val="489"/>
        </w:numPr>
        <w:spacing w:before="240"/>
      </w:pPr>
      <w:r>
        <w:rPr>
          <w:b/>
        </w:rPr>
        <w:t>Permanent Makeup Technician</w:t>
      </w:r>
      <w:r>
        <w:t xml:space="preserve"> at salons, clinics, or luxury spas</w:t>
      </w:r>
      <w:r>
        <w:br/>
      </w:r>
    </w:p>
    <w:p w14:paraId="272AD42A" w14:textId="77777777" w:rsidR="00F24A59" w:rsidRDefault="00F24A59" w:rsidP="00F24A59">
      <w:pPr>
        <w:numPr>
          <w:ilvl w:val="0"/>
          <w:numId w:val="489"/>
        </w:numPr>
      </w:pPr>
      <w:r>
        <w:rPr>
          <w:b/>
        </w:rPr>
        <w:t>Brow &amp; Lip Specialist</w:t>
      </w:r>
      <w:r>
        <w:t xml:space="preserve"> with expertise in microblading, ombre brows, and lip tinting</w:t>
      </w:r>
      <w:r>
        <w:br/>
      </w:r>
    </w:p>
    <w:p w14:paraId="311A15FE" w14:textId="77777777" w:rsidR="00F24A59" w:rsidRDefault="00F24A59" w:rsidP="00F24A59">
      <w:pPr>
        <w:numPr>
          <w:ilvl w:val="0"/>
          <w:numId w:val="489"/>
        </w:numPr>
      </w:pPr>
      <w:r>
        <w:rPr>
          <w:b/>
        </w:rPr>
        <w:t>Freelance PMU Artist</w:t>
      </w:r>
      <w:r>
        <w:t xml:space="preserve"> offering custom services to clients</w:t>
      </w:r>
      <w:r>
        <w:br/>
      </w:r>
    </w:p>
    <w:p w14:paraId="50CA76BB" w14:textId="77777777" w:rsidR="00F24A59" w:rsidRDefault="00F24A59" w:rsidP="00F24A59">
      <w:pPr>
        <w:numPr>
          <w:ilvl w:val="0"/>
          <w:numId w:val="489"/>
        </w:numPr>
      </w:pPr>
      <w:r>
        <w:rPr>
          <w:b/>
        </w:rPr>
        <w:t>Salon Owner or Manager</w:t>
      </w:r>
      <w:r>
        <w:t xml:space="preserve"> with premium brow, lip, and eyeliner services</w:t>
      </w:r>
      <w:r>
        <w:br/>
      </w:r>
    </w:p>
    <w:p w14:paraId="0239CC63" w14:textId="77777777" w:rsidR="00F24A59" w:rsidRDefault="00F24A59" w:rsidP="00F24A59">
      <w:pPr>
        <w:numPr>
          <w:ilvl w:val="0"/>
          <w:numId w:val="489"/>
        </w:numPr>
        <w:spacing w:after="240"/>
      </w:pPr>
      <w:r>
        <w:rPr>
          <w:b/>
        </w:rPr>
        <w:t>Beauty Educator or Trainer</w:t>
      </w:r>
      <w:r>
        <w:t xml:space="preserve"> (with experience) in PMU techniques</w:t>
      </w:r>
    </w:p>
    <w:p w14:paraId="7E62AD61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2AA26405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32E3CEF0" w14:textId="77777777" w:rsidR="00F24A59" w:rsidRDefault="00F24A59" w:rsidP="00F24A59">
      <w:pPr>
        <w:numPr>
          <w:ilvl w:val="0"/>
          <w:numId w:val="751"/>
        </w:numPr>
        <w:spacing w:before="240"/>
      </w:pPr>
      <w:r>
        <w:t xml:space="preserve">Understand </w:t>
      </w:r>
      <w:r>
        <w:rPr>
          <w:b/>
        </w:rPr>
        <w:t>skin structure and healing</w:t>
      </w:r>
      <w:r>
        <w:t xml:space="preserve"> for permanent makeup</w:t>
      </w:r>
      <w:r>
        <w:br/>
      </w:r>
    </w:p>
    <w:p w14:paraId="68868CB9" w14:textId="77777777" w:rsidR="00F24A59" w:rsidRDefault="00F24A59" w:rsidP="00F24A59">
      <w:pPr>
        <w:numPr>
          <w:ilvl w:val="0"/>
          <w:numId w:val="751"/>
        </w:numPr>
      </w:pPr>
      <w:r>
        <w:t xml:space="preserve">Learn safe and hygienic </w:t>
      </w:r>
      <w:r>
        <w:rPr>
          <w:b/>
        </w:rPr>
        <w:t>micro-needling and BB glow techniques</w:t>
      </w:r>
      <w:r>
        <w:rPr>
          <w:b/>
        </w:rPr>
        <w:br/>
      </w:r>
    </w:p>
    <w:p w14:paraId="0CD1969D" w14:textId="77777777" w:rsidR="00F24A59" w:rsidRDefault="00F24A59" w:rsidP="00F24A59">
      <w:pPr>
        <w:numPr>
          <w:ilvl w:val="0"/>
          <w:numId w:val="751"/>
        </w:numPr>
      </w:pPr>
      <w:r>
        <w:t xml:space="preserve">Perform </w:t>
      </w:r>
      <w:r>
        <w:rPr>
          <w:b/>
        </w:rPr>
        <w:t>lip neutralization and lip tinting</w:t>
      </w:r>
      <w:r>
        <w:t xml:space="preserve"> for a flawless finish</w:t>
      </w:r>
      <w:r>
        <w:br/>
      </w:r>
    </w:p>
    <w:p w14:paraId="5F8BACBF" w14:textId="77777777" w:rsidR="00F24A59" w:rsidRDefault="00F24A59" w:rsidP="00F24A59">
      <w:pPr>
        <w:numPr>
          <w:ilvl w:val="0"/>
          <w:numId w:val="751"/>
        </w:numPr>
        <w:spacing w:after="240"/>
      </w:pPr>
      <w:r>
        <w:t xml:space="preserve">Practice </w:t>
      </w:r>
      <w:r>
        <w:rPr>
          <w:b/>
        </w:rPr>
        <w:t>eyebrow correction and reshaping</w:t>
      </w:r>
      <w:r>
        <w:rPr>
          <w:b/>
        </w:rPr>
        <w:br/>
      </w:r>
    </w:p>
    <w:p w14:paraId="0C6EFF9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Skills</w:t>
      </w:r>
    </w:p>
    <w:p w14:paraId="194F31E6" w14:textId="77777777" w:rsidR="00F24A59" w:rsidRDefault="00F24A59" w:rsidP="00F24A59">
      <w:pPr>
        <w:numPr>
          <w:ilvl w:val="0"/>
          <w:numId w:val="428"/>
        </w:numPr>
        <w:spacing w:before="240"/>
      </w:pPr>
      <w:r>
        <w:t xml:space="preserve">Create beautiful </w:t>
      </w:r>
      <w:r>
        <w:rPr>
          <w:b/>
        </w:rPr>
        <w:t>microbladed, ombre, and powder brows</w:t>
      </w:r>
      <w:r>
        <w:rPr>
          <w:b/>
        </w:rPr>
        <w:br/>
      </w:r>
    </w:p>
    <w:p w14:paraId="0E39FE54" w14:textId="77777777" w:rsidR="00F24A59" w:rsidRDefault="00F24A59" w:rsidP="00F24A59">
      <w:pPr>
        <w:numPr>
          <w:ilvl w:val="0"/>
          <w:numId w:val="428"/>
        </w:numPr>
      </w:pPr>
      <w:r>
        <w:t xml:space="preserve">Master </w:t>
      </w:r>
      <w:r>
        <w:rPr>
          <w:b/>
        </w:rPr>
        <w:t>combination brows</w:t>
      </w:r>
      <w:r>
        <w:t xml:space="preserve"> that blend techniques for natural results</w:t>
      </w:r>
      <w:r>
        <w:br/>
      </w:r>
    </w:p>
    <w:p w14:paraId="61DE91B7" w14:textId="77777777" w:rsidR="00F24A59" w:rsidRDefault="00F24A59" w:rsidP="00F24A59">
      <w:pPr>
        <w:numPr>
          <w:ilvl w:val="0"/>
          <w:numId w:val="428"/>
        </w:numPr>
      </w:pPr>
      <w:r>
        <w:t xml:space="preserve">Perform </w:t>
      </w:r>
      <w:r>
        <w:rPr>
          <w:b/>
        </w:rPr>
        <w:t>eyeliner tattooing</w:t>
      </w:r>
      <w:r>
        <w:t xml:space="preserve"> for defined eyes</w:t>
      </w:r>
      <w:r>
        <w:br/>
      </w:r>
    </w:p>
    <w:p w14:paraId="3288F1F9" w14:textId="77777777" w:rsidR="00F24A59" w:rsidRDefault="00F24A59" w:rsidP="00F24A59">
      <w:pPr>
        <w:numPr>
          <w:ilvl w:val="0"/>
          <w:numId w:val="428"/>
        </w:numPr>
      </w:pPr>
      <w:r>
        <w:t xml:space="preserve">Add customized </w:t>
      </w:r>
      <w:r>
        <w:rPr>
          <w:b/>
        </w:rPr>
        <w:t>beauty spots and blush enhancements</w:t>
      </w:r>
      <w:r>
        <w:rPr>
          <w:b/>
        </w:rPr>
        <w:br/>
      </w:r>
    </w:p>
    <w:p w14:paraId="4AB7A4CA" w14:textId="77777777" w:rsidR="00F24A59" w:rsidRDefault="00F24A59" w:rsidP="00F24A59">
      <w:pPr>
        <w:numPr>
          <w:ilvl w:val="0"/>
          <w:numId w:val="428"/>
        </w:numPr>
        <w:spacing w:after="240"/>
      </w:pPr>
      <w:r>
        <w:t xml:space="preserve">Work with </w:t>
      </w:r>
      <w:r>
        <w:rPr>
          <w:b/>
        </w:rPr>
        <w:t>pigments and machines</w:t>
      </w:r>
      <w:r>
        <w:t xml:space="preserve"> confidently for all skin tones</w:t>
      </w:r>
      <w:r>
        <w:br/>
      </w:r>
    </w:p>
    <w:p w14:paraId="0239B03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7A2A688C" w14:textId="77777777" w:rsidR="00F24A59" w:rsidRDefault="00F24A59" w:rsidP="00F24A59">
      <w:pPr>
        <w:numPr>
          <w:ilvl w:val="0"/>
          <w:numId w:val="640"/>
        </w:numPr>
        <w:spacing w:before="240"/>
      </w:pPr>
      <w:r>
        <w:t xml:space="preserve">Conduct </w:t>
      </w:r>
      <w:r>
        <w:rPr>
          <w:b/>
        </w:rPr>
        <w:t>detailed client consultations</w:t>
      </w:r>
      <w:r>
        <w:rPr>
          <w:b/>
        </w:rPr>
        <w:br/>
      </w:r>
    </w:p>
    <w:p w14:paraId="47F9CE01" w14:textId="77777777" w:rsidR="00F24A59" w:rsidRDefault="00F24A59" w:rsidP="00F24A59">
      <w:pPr>
        <w:numPr>
          <w:ilvl w:val="0"/>
          <w:numId w:val="640"/>
        </w:numPr>
      </w:pPr>
      <w:r>
        <w:lastRenderedPageBreak/>
        <w:t xml:space="preserve">Manage </w:t>
      </w:r>
      <w:r>
        <w:rPr>
          <w:b/>
        </w:rPr>
        <w:t>pre- and post-treatment care</w:t>
      </w:r>
      <w:r>
        <w:t xml:space="preserve"> effectively</w:t>
      </w:r>
      <w:r>
        <w:br/>
      </w:r>
    </w:p>
    <w:p w14:paraId="5560D29B" w14:textId="77777777" w:rsidR="00F24A59" w:rsidRDefault="00F24A59" w:rsidP="00F24A59">
      <w:pPr>
        <w:numPr>
          <w:ilvl w:val="0"/>
          <w:numId w:val="640"/>
        </w:numPr>
        <w:spacing w:after="240"/>
      </w:pPr>
      <w:r>
        <w:t xml:space="preserve">Learn how to </w:t>
      </w:r>
      <w:r>
        <w:rPr>
          <w:b/>
        </w:rPr>
        <w:t>market your PMU services</w:t>
      </w:r>
      <w:r>
        <w:t xml:space="preserve"> and build client trust</w:t>
      </w:r>
    </w:p>
    <w:p w14:paraId="7E7C60C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049944F4" w14:textId="77777777" w:rsidR="00F24A59" w:rsidRDefault="00F24A59" w:rsidP="00F24A59">
      <w:pPr>
        <w:spacing w:before="240" w:after="240"/>
      </w:pPr>
      <w:r>
        <w:t>You will be awarded a</w:t>
      </w:r>
      <w:r>
        <w:br/>
        <w:t xml:space="preserve"> </w:t>
      </w:r>
      <w:r>
        <w:rPr>
          <w:b/>
        </w:rPr>
        <w:t>Certificate in Permanent Makeup Technician Training</w:t>
      </w:r>
      <w:r>
        <w:t>, qualifying you to professionally offer PMU treatments across brows, lips, and eyes.</w:t>
      </w:r>
    </w:p>
    <w:p w14:paraId="06F700F6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4CEC994F" w14:textId="77777777" w:rsidR="00F24A59" w:rsidRDefault="00F24A59" w:rsidP="00F24A59">
      <w:pPr>
        <w:spacing w:before="240" w:after="240"/>
      </w:pPr>
      <w:r>
        <w:t>This course is ideal for:</w:t>
      </w:r>
    </w:p>
    <w:p w14:paraId="2BC25187" w14:textId="77777777" w:rsidR="00F24A59" w:rsidRDefault="00F24A59" w:rsidP="00F24A59">
      <w:pPr>
        <w:numPr>
          <w:ilvl w:val="0"/>
          <w:numId w:val="549"/>
        </w:numPr>
        <w:spacing w:before="240"/>
      </w:pPr>
      <w:r>
        <w:rPr>
          <w:b/>
        </w:rPr>
        <w:t>Makeup artists</w:t>
      </w:r>
      <w:r>
        <w:t xml:space="preserve"> looking to add long-lasting services to their portfolio</w:t>
      </w:r>
      <w:r>
        <w:br/>
      </w:r>
    </w:p>
    <w:p w14:paraId="58BE7C1D" w14:textId="77777777" w:rsidR="00F24A59" w:rsidRDefault="00F24A59" w:rsidP="00F24A59">
      <w:pPr>
        <w:numPr>
          <w:ilvl w:val="0"/>
          <w:numId w:val="549"/>
        </w:numPr>
      </w:pPr>
      <w:r>
        <w:rPr>
          <w:b/>
        </w:rPr>
        <w:t>Salon professionals and owners</w:t>
      </w:r>
      <w:r>
        <w:t xml:space="preserve"> expanding into permanent beauty</w:t>
      </w:r>
      <w:r>
        <w:br/>
      </w:r>
    </w:p>
    <w:p w14:paraId="1EAC36BC" w14:textId="77777777" w:rsidR="00F24A59" w:rsidRDefault="00F24A59" w:rsidP="00F24A59">
      <w:pPr>
        <w:numPr>
          <w:ilvl w:val="0"/>
          <w:numId w:val="549"/>
        </w:numPr>
      </w:pPr>
      <w:r>
        <w:rPr>
          <w:b/>
        </w:rPr>
        <w:t>Beauticians and skincare therapists</w:t>
      </w:r>
      <w:r>
        <w:t xml:space="preserve"> seeking high-income treatments</w:t>
      </w:r>
      <w:r>
        <w:br/>
      </w:r>
    </w:p>
    <w:p w14:paraId="4FBC87BD" w14:textId="77777777" w:rsidR="00F24A59" w:rsidRDefault="00F24A59" w:rsidP="00F24A59">
      <w:pPr>
        <w:numPr>
          <w:ilvl w:val="0"/>
          <w:numId w:val="549"/>
        </w:numPr>
      </w:pPr>
      <w:r>
        <w:rPr>
          <w:b/>
        </w:rPr>
        <w:t>Aspiring freelancers</w:t>
      </w:r>
      <w:r>
        <w:t xml:space="preserve"> ready to build their own PMU brand</w:t>
      </w:r>
      <w:r>
        <w:br/>
      </w:r>
    </w:p>
    <w:p w14:paraId="0EB03568" w14:textId="77777777" w:rsidR="00F24A59" w:rsidRDefault="00F24A59" w:rsidP="00F24A59">
      <w:pPr>
        <w:numPr>
          <w:ilvl w:val="0"/>
          <w:numId w:val="549"/>
        </w:numPr>
        <w:spacing w:after="240"/>
      </w:pPr>
      <w:r>
        <w:rPr>
          <w:b/>
        </w:rPr>
        <w:t>Freshers with passion for advanced beauty techniques</w:t>
      </w:r>
      <w:r>
        <w:rPr>
          <w:b/>
        </w:rPr>
        <w:br/>
      </w:r>
    </w:p>
    <w:p w14:paraId="18FD7ECC" w14:textId="77777777" w:rsidR="00F24A59" w:rsidRDefault="00F24A59" w:rsidP="00F24A59">
      <w:pPr>
        <w:spacing w:before="240" w:after="240"/>
        <w:ind w:left="720"/>
      </w:pPr>
    </w:p>
    <w:p w14:paraId="4FF60B6F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 Microblading &amp; Pigmentation Artist Program</w:t>
      </w:r>
    </w:p>
    <w:p w14:paraId="2D218B6D" w14:textId="77777777" w:rsidR="00F24A59" w:rsidRDefault="00F24A59" w:rsidP="00F24A59">
      <w:pPr>
        <w:spacing w:before="240" w:after="240"/>
      </w:pPr>
      <w:r>
        <w:rPr>
          <w:b/>
        </w:rPr>
        <w:t>Course Code:</w:t>
      </w:r>
      <w:r>
        <w:rPr>
          <w:b/>
        </w:rPr>
        <w:br/>
      </w:r>
      <w:r>
        <w:t xml:space="preserve"> OCQ101</w:t>
      </w:r>
    </w:p>
    <w:p w14:paraId="7AEE8FDD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rPr>
          <w:b/>
        </w:rPr>
        <w:br/>
      </w:r>
      <w:r>
        <w:t xml:space="preserve"> 6 Days</w:t>
      </w:r>
    </w:p>
    <w:p w14:paraId="2D120520" w14:textId="77777777" w:rsidR="00F24A59" w:rsidRDefault="00F24A59" w:rsidP="00F24A59">
      <w:pPr>
        <w:spacing w:before="240" w:after="240"/>
      </w:pPr>
      <w:r>
        <w:rPr>
          <w:b/>
        </w:rPr>
        <w:t>Certification Awarded:</w:t>
      </w:r>
      <w:r>
        <w:rPr>
          <w:b/>
        </w:rPr>
        <w:br/>
      </w:r>
      <w:r>
        <w:t xml:space="preserve"> Certificate</w:t>
      </w:r>
    </w:p>
    <w:p w14:paraId="275B6F6C" w14:textId="77777777" w:rsidR="00F24A59" w:rsidRDefault="00F24A59" w:rsidP="00F24A59">
      <w:pPr>
        <w:spacing w:before="240" w:after="240"/>
      </w:pPr>
      <w:r>
        <w:rPr>
          <w:b/>
        </w:rPr>
        <w:t>Certified As:</w:t>
      </w:r>
      <w:r>
        <w:rPr>
          <w:b/>
        </w:rPr>
        <w:br/>
      </w:r>
      <w:r>
        <w:t xml:space="preserve"> Microblading Expert</w:t>
      </w:r>
    </w:p>
    <w:p w14:paraId="79CE510E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</w:p>
    <w:p w14:paraId="7B088995" w14:textId="77777777" w:rsidR="00F24A59" w:rsidRDefault="00F24A59" w:rsidP="00F24A59">
      <w:pPr>
        <w:spacing w:before="240" w:after="240"/>
      </w:pPr>
      <w:r>
        <w:t>This course empowers you to build a career in the fast-growing field of semi-permanent makeup. After completing the program, you can become:</w:t>
      </w:r>
    </w:p>
    <w:p w14:paraId="119310F1" w14:textId="77777777" w:rsidR="00F24A59" w:rsidRDefault="00F24A59" w:rsidP="00F24A59">
      <w:pPr>
        <w:numPr>
          <w:ilvl w:val="0"/>
          <w:numId w:val="399"/>
        </w:numPr>
        <w:spacing w:before="240"/>
      </w:pPr>
      <w:r>
        <w:rPr>
          <w:b/>
        </w:rPr>
        <w:lastRenderedPageBreak/>
        <w:t>Certified Microblading Artist</w:t>
      </w:r>
      <w:r>
        <w:t xml:space="preserve"> for brows</w:t>
      </w:r>
      <w:r>
        <w:br/>
      </w:r>
    </w:p>
    <w:p w14:paraId="51FDB21C" w14:textId="77777777" w:rsidR="00F24A59" w:rsidRDefault="00F24A59" w:rsidP="00F24A59">
      <w:pPr>
        <w:numPr>
          <w:ilvl w:val="0"/>
          <w:numId w:val="399"/>
        </w:numPr>
      </w:pPr>
      <w:r>
        <w:rPr>
          <w:b/>
        </w:rPr>
        <w:t>PMU (Permanent Makeup) Technician</w:t>
      </w:r>
      <w:r>
        <w:t xml:space="preserve"> at salons, clinics, or wellness centers</w:t>
      </w:r>
      <w:r>
        <w:br/>
      </w:r>
    </w:p>
    <w:p w14:paraId="0CA6BDBB" w14:textId="77777777" w:rsidR="00F24A59" w:rsidRDefault="00F24A59" w:rsidP="00F24A59">
      <w:pPr>
        <w:numPr>
          <w:ilvl w:val="0"/>
          <w:numId w:val="399"/>
        </w:numPr>
      </w:pPr>
      <w:r>
        <w:rPr>
          <w:b/>
        </w:rPr>
        <w:t>Eyebrow Design Specialist</w:t>
      </w:r>
      <w:r>
        <w:t xml:space="preserve"> skilled in correction and reshaping</w:t>
      </w:r>
      <w:r>
        <w:br/>
      </w:r>
    </w:p>
    <w:p w14:paraId="73C97570" w14:textId="77777777" w:rsidR="00F24A59" w:rsidRDefault="00F24A59" w:rsidP="00F24A59">
      <w:pPr>
        <w:numPr>
          <w:ilvl w:val="0"/>
          <w:numId w:val="399"/>
        </w:numPr>
      </w:pPr>
      <w:r>
        <w:rPr>
          <w:b/>
        </w:rPr>
        <w:t>Freelance Beauty Professional</w:t>
      </w:r>
      <w:r>
        <w:t xml:space="preserve"> offering mobile or in-home services</w:t>
      </w:r>
      <w:r>
        <w:br/>
      </w:r>
    </w:p>
    <w:p w14:paraId="12AB46F8" w14:textId="77777777" w:rsidR="00F24A59" w:rsidRDefault="00F24A59" w:rsidP="00F24A59">
      <w:pPr>
        <w:numPr>
          <w:ilvl w:val="0"/>
          <w:numId w:val="399"/>
        </w:numPr>
        <w:spacing w:after="240"/>
      </w:pPr>
      <w:r>
        <w:rPr>
          <w:b/>
        </w:rPr>
        <w:t>Salon Owner or PMU Entrepreneur</w:t>
      </w:r>
      <w:r>
        <w:t xml:space="preserve"> ready to launch your own brand</w:t>
      </w:r>
      <w:r>
        <w:br/>
      </w:r>
    </w:p>
    <w:p w14:paraId="4FCE668B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3C40C32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Skin &amp; Facial Care</w:t>
      </w:r>
    </w:p>
    <w:p w14:paraId="1B8B9526" w14:textId="77777777" w:rsidR="00F24A59" w:rsidRDefault="00F24A59" w:rsidP="00F24A59">
      <w:pPr>
        <w:numPr>
          <w:ilvl w:val="0"/>
          <w:numId w:val="282"/>
        </w:numPr>
        <w:spacing w:before="240"/>
      </w:pPr>
      <w:r>
        <w:t xml:space="preserve">Learn </w:t>
      </w:r>
      <w:r>
        <w:rPr>
          <w:b/>
        </w:rPr>
        <w:t>skin anatomy and suitability analysis</w:t>
      </w:r>
      <w:r>
        <w:t xml:space="preserve"> for semi-permanent makeup</w:t>
      </w:r>
      <w:r>
        <w:br/>
      </w:r>
    </w:p>
    <w:p w14:paraId="54E58E72" w14:textId="77777777" w:rsidR="00F24A59" w:rsidRDefault="00F24A59" w:rsidP="00F24A59">
      <w:pPr>
        <w:numPr>
          <w:ilvl w:val="0"/>
          <w:numId w:val="282"/>
        </w:numPr>
      </w:pPr>
      <w:r>
        <w:t xml:space="preserve">Understand </w:t>
      </w:r>
      <w:r>
        <w:rPr>
          <w:b/>
        </w:rPr>
        <w:t>contraindications</w:t>
      </w:r>
      <w:r>
        <w:t xml:space="preserve"> and how to work safely with different skin types</w:t>
      </w:r>
      <w:r>
        <w:br/>
      </w:r>
    </w:p>
    <w:p w14:paraId="05969BBC" w14:textId="77777777" w:rsidR="00F24A59" w:rsidRDefault="00F24A59" w:rsidP="00F24A59">
      <w:pPr>
        <w:numPr>
          <w:ilvl w:val="0"/>
          <w:numId w:val="282"/>
        </w:numPr>
        <w:spacing w:after="240"/>
      </w:pPr>
      <w:r>
        <w:t xml:space="preserve">Master </w:t>
      </w:r>
      <w:r>
        <w:rPr>
          <w:b/>
        </w:rPr>
        <w:t>client skin prep, post-care &amp; hygiene protocols</w:t>
      </w:r>
      <w:r>
        <w:rPr>
          <w:b/>
        </w:rPr>
        <w:br/>
      </w:r>
    </w:p>
    <w:p w14:paraId="7DE1397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💄</w:t>
      </w:r>
      <w:r>
        <w:t xml:space="preserve"> </w:t>
      </w:r>
      <w:r>
        <w:rPr>
          <w:b/>
        </w:rPr>
        <w:t>Makeup Skills</w:t>
      </w:r>
    </w:p>
    <w:p w14:paraId="4467411C" w14:textId="77777777" w:rsidR="00F24A59" w:rsidRDefault="00F24A59" w:rsidP="00F24A59">
      <w:pPr>
        <w:numPr>
          <w:ilvl w:val="0"/>
          <w:numId w:val="203"/>
        </w:numPr>
        <w:spacing w:before="240"/>
      </w:pPr>
      <w:r>
        <w:t xml:space="preserve">Perform </w:t>
      </w:r>
      <w:r>
        <w:rPr>
          <w:b/>
        </w:rPr>
        <w:t>precision eyebrow measurements</w:t>
      </w:r>
      <w:r>
        <w:t xml:space="preserve"> for perfect brow symmetry</w:t>
      </w:r>
      <w:r>
        <w:br/>
      </w:r>
    </w:p>
    <w:p w14:paraId="48399AC6" w14:textId="77777777" w:rsidR="00F24A59" w:rsidRDefault="00F24A59" w:rsidP="00F24A59">
      <w:pPr>
        <w:numPr>
          <w:ilvl w:val="0"/>
          <w:numId w:val="203"/>
        </w:numPr>
      </w:pPr>
      <w:r>
        <w:t xml:space="preserve">Create </w:t>
      </w:r>
      <w:r>
        <w:rPr>
          <w:b/>
        </w:rPr>
        <w:t>microbladed, ombre, powder, and combo brows</w:t>
      </w:r>
      <w:r>
        <w:rPr>
          <w:b/>
        </w:rPr>
        <w:br/>
      </w:r>
    </w:p>
    <w:p w14:paraId="64F38255" w14:textId="77777777" w:rsidR="00F24A59" w:rsidRDefault="00F24A59" w:rsidP="00F24A59">
      <w:pPr>
        <w:numPr>
          <w:ilvl w:val="0"/>
          <w:numId w:val="203"/>
        </w:numPr>
      </w:pPr>
      <w:r>
        <w:t xml:space="preserve">Gain hands-on practice with </w:t>
      </w:r>
      <w:r>
        <w:rPr>
          <w:b/>
        </w:rPr>
        <w:t>pigmentation tools and machines</w:t>
      </w:r>
      <w:r>
        <w:rPr>
          <w:b/>
        </w:rPr>
        <w:br/>
      </w:r>
    </w:p>
    <w:p w14:paraId="6CDBE000" w14:textId="77777777" w:rsidR="00F24A59" w:rsidRDefault="00F24A59" w:rsidP="00F24A59">
      <w:pPr>
        <w:numPr>
          <w:ilvl w:val="0"/>
          <w:numId w:val="203"/>
        </w:numPr>
      </w:pPr>
      <w:r>
        <w:t xml:space="preserve">Master </w:t>
      </w:r>
      <w:r>
        <w:rPr>
          <w:b/>
        </w:rPr>
        <w:t>color pigment theory</w:t>
      </w:r>
      <w:r>
        <w:t xml:space="preserve"> for various skin tones</w:t>
      </w:r>
      <w:r>
        <w:br/>
      </w:r>
    </w:p>
    <w:p w14:paraId="4A2D5A22" w14:textId="77777777" w:rsidR="00F24A59" w:rsidRDefault="00F24A59" w:rsidP="00F24A59">
      <w:pPr>
        <w:numPr>
          <w:ilvl w:val="0"/>
          <w:numId w:val="203"/>
        </w:numPr>
        <w:spacing w:after="240"/>
      </w:pPr>
      <w:r>
        <w:t xml:space="preserve">Correct and enhance brows with advanced </w:t>
      </w:r>
      <w:r>
        <w:rPr>
          <w:b/>
        </w:rPr>
        <w:t>eyebrow correction techniques</w:t>
      </w:r>
      <w:r>
        <w:rPr>
          <w:b/>
        </w:rPr>
        <w:br/>
      </w:r>
    </w:p>
    <w:p w14:paraId="48E7A70A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🗣</w:t>
      </w:r>
      <w:r>
        <w:t xml:space="preserve"> </w:t>
      </w:r>
      <w:r>
        <w:rPr>
          <w:b/>
        </w:rPr>
        <w:t>Soft Skills &amp; Professional Training</w:t>
      </w:r>
    </w:p>
    <w:p w14:paraId="79FFF88E" w14:textId="77777777" w:rsidR="00F24A59" w:rsidRDefault="00F24A59" w:rsidP="00F24A59">
      <w:pPr>
        <w:numPr>
          <w:ilvl w:val="0"/>
          <w:numId w:val="365"/>
        </w:numPr>
        <w:spacing w:before="240"/>
      </w:pPr>
      <w:r>
        <w:t xml:space="preserve">Conduct confident </w:t>
      </w:r>
      <w:r>
        <w:rPr>
          <w:b/>
        </w:rPr>
        <w:t>client consultations and assessments</w:t>
      </w:r>
      <w:r>
        <w:rPr>
          <w:b/>
        </w:rPr>
        <w:br/>
      </w:r>
    </w:p>
    <w:p w14:paraId="6BEF5C30" w14:textId="77777777" w:rsidR="00F24A59" w:rsidRDefault="00F24A59" w:rsidP="00F24A59">
      <w:pPr>
        <w:numPr>
          <w:ilvl w:val="0"/>
          <w:numId w:val="365"/>
        </w:numPr>
      </w:pPr>
      <w:r>
        <w:t xml:space="preserve">Learn </w:t>
      </w:r>
      <w:r>
        <w:rPr>
          <w:b/>
        </w:rPr>
        <w:t>aftercare guidance and healing expectations</w:t>
      </w:r>
      <w:r>
        <w:rPr>
          <w:b/>
        </w:rPr>
        <w:br/>
      </w:r>
    </w:p>
    <w:p w14:paraId="58B0A056" w14:textId="77777777" w:rsidR="00F24A59" w:rsidRDefault="00F24A59" w:rsidP="00F24A59">
      <w:pPr>
        <w:numPr>
          <w:ilvl w:val="0"/>
          <w:numId w:val="365"/>
        </w:numPr>
        <w:spacing w:after="240"/>
      </w:pPr>
      <w:r>
        <w:t xml:space="preserve">Build </w:t>
      </w:r>
      <w:r>
        <w:rPr>
          <w:b/>
        </w:rPr>
        <w:t>professionalism, client trust, and consultation etiquette</w:t>
      </w:r>
      <w:r>
        <w:rPr>
          <w:b/>
        </w:rPr>
        <w:br/>
      </w:r>
    </w:p>
    <w:p w14:paraId="0B03E9A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</w:p>
    <w:p w14:paraId="30282A93" w14:textId="77777777" w:rsidR="00F24A59" w:rsidRDefault="00F24A59" w:rsidP="00F24A59">
      <w:pPr>
        <w:spacing w:before="240" w:after="240"/>
      </w:pPr>
      <w:r>
        <w:lastRenderedPageBreak/>
        <w:t>Upon successful completion, you’ll receive a</w:t>
      </w:r>
      <w:r>
        <w:br/>
        <w:t xml:space="preserve"> </w:t>
      </w:r>
      <w:r>
        <w:rPr>
          <w:b/>
        </w:rPr>
        <w:t>Certificate in Microblading &amp; Pigmentation Artistry</w:t>
      </w:r>
      <w:r>
        <w:t>, qualifying you as a Microblading Expert ready for professional practice.</w:t>
      </w:r>
    </w:p>
    <w:p w14:paraId="0FF620FF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05C9713" w14:textId="77777777" w:rsidR="00F24A59" w:rsidRDefault="00F24A59" w:rsidP="00F24A59">
      <w:pPr>
        <w:spacing w:before="240" w:after="240"/>
      </w:pPr>
      <w:r>
        <w:t>Perfect for:</w:t>
      </w:r>
    </w:p>
    <w:p w14:paraId="2B1C95D6" w14:textId="77777777" w:rsidR="00F24A59" w:rsidRDefault="00F24A59" w:rsidP="00F24A59">
      <w:pPr>
        <w:numPr>
          <w:ilvl w:val="0"/>
          <w:numId w:val="617"/>
        </w:numPr>
        <w:spacing w:before="240"/>
      </w:pPr>
      <w:r>
        <w:rPr>
          <w:b/>
        </w:rPr>
        <w:t>Makeup artists</w:t>
      </w:r>
      <w:r>
        <w:t xml:space="preserve"> looking to upgrade with permanent makeup techniques</w:t>
      </w:r>
      <w:r>
        <w:br/>
      </w:r>
    </w:p>
    <w:p w14:paraId="02ACF5CF" w14:textId="77777777" w:rsidR="00F24A59" w:rsidRDefault="00F24A59" w:rsidP="00F24A59">
      <w:pPr>
        <w:numPr>
          <w:ilvl w:val="0"/>
          <w:numId w:val="617"/>
        </w:numPr>
      </w:pPr>
      <w:r>
        <w:rPr>
          <w:b/>
        </w:rPr>
        <w:t>Beauty therapists and aestheticians</w:t>
      </w:r>
      <w:r>
        <w:t xml:space="preserve"> wanting to specialize in brows</w:t>
      </w:r>
      <w:r>
        <w:br/>
      </w:r>
    </w:p>
    <w:p w14:paraId="405EA91E" w14:textId="77777777" w:rsidR="00F24A59" w:rsidRDefault="00F24A59" w:rsidP="00F24A59">
      <w:pPr>
        <w:numPr>
          <w:ilvl w:val="0"/>
          <w:numId w:val="617"/>
        </w:numPr>
      </w:pPr>
      <w:r>
        <w:rPr>
          <w:b/>
        </w:rPr>
        <w:t>Salon professionals or owners</w:t>
      </w:r>
      <w:r>
        <w:t xml:space="preserve"> expanding into PMU services</w:t>
      </w:r>
      <w:r>
        <w:br/>
      </w:r>
    </w:p>
    <w:p w14:paraId="0A8AB01B" w14:textId="77777777" w:rsidR="00F24A59" w:rsidRDefault="00F24A59" w:rsidP="00F24A59">
      <w:pPr>
        <w:numPr>
          <w:ilvl w:val="0"/>
          <w:numId w:val="617"/>
        </w:numPr>
      </w:pPr>
      <w:r>
        <w:rPr>
          <w:b/>
        </w:rPr>
        <w:t>Freshers and beauty enthusiasts</w:t>
      </w:r>
      <w:r>
        <w:t xml:space="preserve"> passionate about eyebrow artistry</w:t>
      </w:r>
      <w:r>
        <w:br/>
      </w:r>
    </w:p>
    <w:p w14:paraId="0592BBE0" w14:textId="77777777" w:rsidR="00F24A59" w:rsidRDefault="00F24A59" w:rsidP="00F24A59">
      <w:pPr>
        <w:numPr>
          <w:ilvl w:val="0"/>
          <w:numId w:val="617"/>
        </w:numPr>
        <w:spacing w:after="240"/>
      </w:pPr>
      <w:r>
        <w:rPr>
          <w:b/>
        </w:rPr>
        <w:t>Freelancers</w:t>
      </w:r>
      <w:r>
        <w:t xml:space="preserve"> aiming to start a high-paying beauty career</w:t>
      </w:r>
      <w:r>
        <w:br/>
      </w:r>
    </w:p>
    <w:p w14:paraId="693E3F76" w14:textId="77777777" w:rsidR="00F24A59" w:rsidRDefault="00F24A59" w:rsidP="00F24A59">
      <w:pPr>
        <w:spacing w:before="240" w:after="240"/>
        <w:ind w:left="720"/>
      </w:pPr>
      <w:r>
        <w:br/>
      </w:r>
    </w:p>
    <w:p w14:paraId="14158FD3" w14:textId="77777777" w:rsidR="00F24A59" w:rsidRDefault="00F24A59" w:rsidP="00F24A59">
      <w:pPr>
        <w:spacing w:before="240" w:after="240"/>
        <w:ind w:left="720"/>
      </w:pPr>
    </w:p>
    <w:p w14:paraId="1A3B5218" w14:textId="77777777" w:rsidR="00F24A59" w:rsidRDefault="00F24A59" w:rsidP="00F24A59">
      <w:pPr>
        <w:spacing w:before="240" w:after="240"/>
        <w:ind w:left="720"/>
      </w:pPr>
    </w:p>
    <w:p w14:paraId="70C91E49" w14:textId="77777777" w:rsidR="00F24A59" w:rsidRDefault="00F24A59" w:rsidP="00F24A59">
      <w:pPr>
        <w:spacing w:before="240" w:after="240"/>
        <w:ind w:left="720"/>
      </w:pPr>
    </w:p>
    <w:p w14:paraId="6E9BBFDE" w14:textId="77777777" w:rsidR="00F24A59" w:rsidRDefault="00F24A59" w:rsidP="00F24A59">
      <w:pPr>
        <w:spacing w:before="240" w:after="240"/>
        <w:ind w:left="720"/>
      </w:pPr>
      <w:r>
        <w:br/>
      </w:r>
    </w:p>
    <w:p w14:paraId="681C9052" w14:textId="77777777" w:rsidR="00F24A59" w:rsidRDefault="00F24A59" w:rsidP="00F24A59">
      <w:pPr>
        <w:spacing w:before="240" w:after="240"/>
        <w:ind w:left="720"/>
      </w:pPr>
    </w:p>
    <w:p w14:paraId="2AD9908D" w14:textId="77777777" w:rsidR="00F24A59" w:rsidRDefault="00F24A59" w:rsidP="00F24A59">
      <w:pPr>
        <w:spacing w:before="240" w:after="240"/>
      </w:pPr>
    </w:p>
    <w:p w14:paraId="778B473D" w14:textId="77777777" w:rsidR="00F24A59" w:rsidRDefault="00F24A59" w:rsidP="00F24A59">
      <w:pPr>
        <w:spacing w:before="240" w:after="240"/>
      </w:pPr>
    </w:p>
    <w:p w14:paraId="3538DD15" w14:textId="77777777" w:rsidR="00F24A59" w:rsidRDefault="00F24A59" w:rsidP="00F24A59">
      <w:pPr>
        <w:spacing w:before="240" w:after="240"/>
        <w:jc w:val="center"/>
        <w:rPr>
          <w:b/>
          <w:color w:val="0000FF"/>
          <w:sz w:val="42"/>
          <w:szCs w:val="42"/>
        </w:rPr>
      </w:pPr>
      <w:r>
        <w:rPr>
          <w:b/>
          <w:color w:val="0000FF"/>
          <w:sz w:val="42"/>
          <w:szCs w:val="42"/>
        </w:rPr>
        <w:t xml:space="preserve">AYURVEDA COURSES </w:t>
      </w:r>
    </w:p>
    <w:p w14:paraId="61863416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Integrated Diploma in Ayurvedic Wellness</w:t>
      </w:r>
    </w:p>
    <w:p w14:paraId="74891870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ODQ44</w:t>
      </w:r>
      <w:r>
        <w:br/>
        <w:t xml:space="preserve"> </w:t>
      </w:r>
      <w:r>
        <w:rPr>
          <w:b/>
        </w:rPr>
        <w:t>Duration:</w:t>
      </w:r>
      <w:r>
        <w:t xml:space="preserve"> 1 Month</w:t>
      </w:r>
      <w:r>
        <w:br/>
      </w:r>
      <w:r>
        <w:lastRenderedPageBreak/>
        <w:t xml:space="preserve"> </w:t>
      </w:r>
      <w:r>
        <w:rPr>
          <w:b/>
        </w:rPr>
        <w:t>Certification Awarded:</w:t>
      </w:r>
      <w:r>
        <w:t xml:space="preserve"> Diploma</w:t>
      </w:r>
      <w:r>
        <w:br/>
        <w:t xml:space="preserve"> </w:t>
      </w:r>
      <w:r>
        <w:rPr>
          <w:b/>
        </w:rPr>
        <w:t>Certified As:</w:t>
      </w:r>
      <w:r>
        <w:t xml:space="preserve"> Ayurvedic Wellness Specialist</w:t>
      </w:r>
    </w:p>
    <w:p w14:paraId="4A7B88D5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This course prepares you to launch a career in the booming wellness and holistic health industry. Key career paths include:</w:t>
      </w:r>
    </w:p>
    <w:p w14:paraId="003D2EDF" w14:textId="77777777" w:rsidR="00F24A59" w:rsidRDefault="00F24A59" w:rsidP="00F24A59">
      <w:pPr>
        <w:numPr>
          <w:ilvl w:val="0"/>
          <w:numId w:val="351"/>
        </w:numPr>
        <w:spacing w:before="240"/>
      </w:pPr>
      <w:r>
        <w:t>Ayurvedic Wellness Specialist in spas, wellness centers, and resorts</w:t>
      </w:r>
      <w:r>
        <w:br/>
      </w:r>
    </w:p>
    <w:p w14:paraId="463BCC2C" w14:textId="77777777" w:rsidR="00F24A59" w:rsidRDefault="00F24A59" w:rsidP="00F24A59">
      <w:pPr>
        <w:numPr>
          <w:ilvl w:val="0"/>
          <w:numId w:val="351"/>
        </w:numPr>
      </w:pPr>
      <w:r>
        <w:t>Ayurvedic Consultant for lifestyle &amp; diet management</w:t>
      </w:r>
      <w:r>
        <w:br/>
      </w:r>
    </w:p>
    <w:p w14:paraId="7F147F6F" w14:textId="77777777" w:rsidR="00F24A59" w:rsidRDefault="00F24A59" w:rsidP="00F24A59">
      <w:pPr>
        <w:numPr>
          <w:ilvl w:val="0"/>
          <w:numId w:val="351"/>
        </w:numPr>
      </w:pPr>
      <w:r>
        <w:t>Spa Therapist specializing in Ayurvedic therapies</w:t>
      </w:r>
      <w:r>
        <w:br/>
      </w:r>
    </w:p>
    <w:p w14:paraId="5069D08A" w14:textId="77777777" w:rsidR="00F24A59" w:rsidRDefault="00F24A59" w:rsidP="00F24A59">
      <w:pPr>
        <w:numPr>
          <w:ilvl w:val="0"/>
          <w:numId w:val="351"/>
        </w:numPr>
      </w:pPr>
      <w:r>
        <w:t>Wellness Coach integrating Ayurveda with modern fitness</w:t>
      </w:r>
      <w:r>
        <w:br/>
      </w:r>
    </w:p>
    <w:p w14:paraId="06722AB5" w14:textId="77777777" w:rsidR="00F24A59" w:rsidRDefault="00F24A59" w:rsidP="00F24A59">
      <w:pPr>
        <w:numPr>
          <w:ilvl w:val="0"/>
          <w:numId w:val="351"/>
        </w:numPr>
        <w:spacing w:after="240"/>
      </w:pPr>
      <w:r>
        <w:t>Entrepreneur—start your own Ayurvedic spa or treatment center</w:t>
      </w:r>
      <w:r>
        <w:br/>
      </w:r>
    </w:p>
    <w:p w14:paraId="64DD1CC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11A69D0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🌱</w:t>
      </w:r>
      <w:r>
        <w:t xml:space="preserve"> </w:t>
      </w:r>
      <w:r>
        <w:rPr>
          <w:b/>
        </w:rPr>
        <w:t>Ayurveda Foundations</w:t>
      </w:r>
    </w:p>
    <w:p w14:paraId="3FE38E28" w14:textId="77777777" w:rsidR="00F24A59" w:rsidRDefault="00F24A59" w:rsidP="00F24A59">
      <w:pPr>
        <w:numPr>
          <w:ilvl w:val="0"/>
          <w:numId w:val="581"/>
        </w:numPr>
        <w:spacing w:before="240"/>
      </w:pPr>
      <w:r>
        <w:t>Understand the core principles of Ayurveda and its role in healthy living</w:t>
      </w:r>
      <w:r>
        <w:br/>
      </w:r>
    </w:p>
    <w:p w14:paraId="17D1623C" w14:textId="77777777" w:rsidR="00F24A59" w:rsidRDefault="00F24A59" w:rsidP="00F24A59">
      <w:pPr>
        <w:numPr>
          <w:ilvl w:val="0"/>
          <w:numId w:val="581"/>
        </w:numPr>
      </w:pPr>
      <w:r>
        <w:t>Learn about the three doshas (Vata, Pitta, Kapha) and how they impact health</w:t>
      </w:r>
      <w:r>
        <w:br/>
      </w:r>
    </w:p>
    <w:p w14:paraId="56B25922" w14:textId="77777777" w:rsidR="00F24A59" w:rsidRDefault="00F24A59" w:rsidP="00F24A59">
      <w:pPr>
        <w:numPr>
          <w:ilvl w:val="0"/>
          <w:numId w:val="581"/>
        </w:numPr>
      </w:pPr>
      <w:r>
        <w:t xml:space="preserve">Master Ayurvedic lifestyle practices, including </w:t>
      </w:r>
      <w:r>
        <w:rPr>
          <w:i/>
        </w:rPr>
        <w:t>dincharya</w:t>
      </w:r>
      <w:r>
        <w:t xml:space="preserve"> (daily routines) and diet management</w:t>
      </w:r>
      <w:r>
        <w:br/>
      </w:r>
    </w:p>
    <w:p w14:paraId="1312562E" w14:textId="77777777" w:rsidR="00F24A59" w:rsidRDefault="00F24A59" w:rsidP="00F24A59">
      <w:pPr>
        <w:numPr>
          <w:ilvl w:val="0"/>
          <w:numId w:val="581"/>
        </w:numPr>
        <w:spacing w:after="240"/>
      </w:pPr>
      <w:r>
        <w:t>Explore Ayurvedic herbs commonly used for healing and wellness</w:t>
      </w:r>
      <w:r>
        <w:br/>
      </w:r>
    </w:p>
    <w:p w14:paraId="4180DA9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Hands-On Ayurvedic Therapies</w:t>
      </w:r>
    </w:p>
    <w:p w14:paraId="074F597C" w14:textId="77777777" w:rsidR="00F24A59" w:rsidRDefault="00F24A59" w:rsidP="00F24A59">
      <w:pPr>
        <w:numPr>
          <w:ilvl w:val="0"/>
          <w:numId w:val="226"/>
        </w:numPr>
        <w:spacing w:before="240"/>
      </w:pPr>
      <w:r>
        <w:rPr>
          <w:b/>
        </w:rPr>
        <w:t>Abhyangam:</w:t>
      </w:r>
      <w:r>
        <w:t xml:space="preserve"> Full-body oil massage to balance doshas and promote relaxation</w:t>
      </w:r>
      <w:r>
        <w:br/>
      </w:r>
    </w:p>
    <w:p w14:paraId="0A28901D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t>Shirodhara:</w:t>
      </w:r>
      <w:r>
        <w:t xml:space="preserve"> Meditative therapy involving a continuous flow of warm oil on the forehead</w:t>
      </w:r>
      <w:r>
        <w:br/>
      </w:r>
    </w:p>
    <w:p w14:paraId="512D6680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t>Kati Vasti:</w:t>
      </w:r>
      <w:r>
        <w:t xml:space="preserve"> Focused oil treatment for the lower back to relieve pain and tension</w:t>
      </w:r>
      <w:r>
        <w:br/>
      </w:r>
    </w:p>
    <w:p w14:paraId="55C21EA8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t>Netra Vasti:</w:t>
      </w:r>
      <w:r>
        <w:t xml:space="preserve"> Eye therapy using warm ghee to improve vision and alleviate stress</w:t>
      </w:r>
      <w:r>
        <w:br/>
      </w:r>
    </w:p>
    <w:p w14:paraId="131EEAED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t>Janu Vasti:</w:t>
      </w:r>
      <w:r>
        <w:t xml:space="preserve"> Joint-specific treatment for knees to enhance flexibility and reduce inflammation</w:t>
      </w:r>
      <w:r>
        <w:br/>
      </w:r>
    </w:p>
    <w:p w14:paraId="24273C0C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t>Udwarthanam:</w:t>
      </w:r>
      <w:r>
        <w:t xml:space="preserve"> Herbal powder massage for body slimming and skin rejuvenation</w:t>
      </w:r>
      <w:r>
        <w:br/>
      </w:r>
    </w:p>
    <w:p w14:paraId="103769CF" w14:textId="77777777" w:rsidR="00F24A59" w:rsidRDefault="00F24A59" w:rsidP="00F24A59">
      <w:pPr>
        <w:numPr>
          <w:ilvl w:val="0"/>
          <w:numId w:val="226"/>
        </w:numPr>
      </w:pPr>
      <w:r>
        <w:rPr>
          <w:b/>
        </w:rPr>
        <w:lastRenderedPageBreak/>
        <w:t>Snehan &amp; Sweden Karma:</w:t>
      </w:r>
      <w:r>
        <w:t xml:space="preserve"> Techniques for detox and skin rejuvenation</w:t>
      </w:r>
      <w:r>
        <w:br/>
      </w:r>
    </w:p>
    <w:p w14:paraId="38E2EEAF" w14:textId="77777777" w:rsidR="00F24A59" w:rsidRDefault="00F24A59" w:rsidP="00F24A59">
      <w:pPr>
        <w:numPr>
          <w:ilvl w:val="0"/>
          <w:numId w:val="226"/>
        </w:numPr>
        <w:spacing w:after="240"/>
      </w:pPr>
      <w:r>
        <w:rPr>
          <w:b/>
        </w:rPr>
        <w:t>Panchkarma Treatments:</w:t>
      </w:r>
      <w:r>
        <w:t xml:space="preserve"> Cleansing and detoxification therapies tailored to individual needs</w:t>
      </w:r>
      <w:r>
        <w:br/>
      </w:r>
    </w:p>
    <w:p w14:paraId="74EB8A29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🍴</w:t>
      </w:r>
      <w:r>
        <w:t xml:space="preserve"> </w:t>
      </w:r>
      <w:r>
        <w:rPr>
          <w:b/>
        </w:rPr>
        <w:t>Ayurvedic Lifestyle &amp; Nutrition</w:t>
      </w:r>
    </w:p>
    <w:p w14:paraId="0B2037E4" w14:textId="77777777" w:rsidR="00F24A59" w:rsidRDefault="00F24A59" w:rsidP="00F24A59">
      <w:pPr>
        <w:numPr>
          <w:ilvl w:val="0"/>
          <w:numId w:val="220"/>
        </w:numPr>
        <w:spacing w:before="240"/>
      </w:pPr>
      <w:r>
        <w:t>Dive into Ayurveda’s impact on diet and how to eat for your body type (Prakriti)</w:t>
      </w:r>
      <w:r>
        <w:br/>
      </w:r>
    </w:p>
    <w:p w14:paraId="6E0CD601" w14:textId="77777777" w:rsidR="00F24A59" w:rsidRDefault="00F24A59" w:rsidP="00F24A59">
      <w:pPr>
        <w:numPr>
          <w:ilvl w:val="0"/>
          <w:numId w:val="220"/>
        </w:numPr>
      </w:pPr>
      <w:r>
        <w:t>Explore Ayurvedic cooking, with easy-to-follow recipes for a healthy kitchen</w:t>
      </w:r>
      <w:r>
        <w:br/>
      </w:r>
    </w:p>
    <w:p w14:paraId="7D7ADCB2" w14:textId="77777777" w:rsidR="00F24A59" w:rsidRDefault="00F24A59" w:rsidP="00F24A59">
      <w:pPr>
        <w:numPr>
          <w:ilvl w:val="0"/>
          <w:numId w:val="220"/>
        </w:numPr>
        <w:spacing w:after="240"/>
      </w:pPr>
      <w:r>
        <w:t>Learn how to integrate Ayurveda into daily life for long-term wellness</w:t>
      </w:r>
      <w:r>
        <w:br/>
      </w:r>
    </w:p>
    <w:p w14:paraId="6D718DED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you’ll be awarded an </w:t>
      </w:r>
      <w:r>
        <w:rPr>
          <w:b/>
        </w:rPr>
        <w:t>Integrated Diploma in Ayurvedic Wellness</w:t>
      </w:r>
      <w:r>
        <w:t xml:space="preserve">, officially recognizing you as an </w:t>
      </w:r>
      <w:r>
        <w:rPr>
          <w:b/>
        </w:rPr>
        <w:t>Ayurvedic Wellness Specialist</w:t>
      </w:r>
      <w:r>
        <w:t>.</w:t>
      </w:r>
    </w:p>
    <w:p w14:paraId="385EA14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215DF517" w14:textId="77777777" w:rsidR="00F24A59" w:rsidRDefault="00F24A59" w:rsidP="00F24A59">
      <w:pPr>
        <w:numPr>
          <w:ilvl w:val="0"/>
          <w:numId w:val="645"/>
        </w:numPr>
        <w:spacing w:before="240"/>
      </w:pPr>
      <w:r>
        <w:t>Freshers passionate about holistic health</w:t>
      </w:r>
      <w:r>
        <w:br/>
      </w:r>
    </w:p>
    <w:p w14:paraId="2C903418" w14:textId="77777777" w:rsidR="00F24A59" w:rsidRDefault="00F24A59" w:rsidP="00F24A59">
      <w:pPr>
        <w:numPr>
          <w:ilvl w:val="0"/>
          <w:numId w:val="645"/>
        </w:numPr>
      </w:pPr>
      <w:r>
        <w:t>Spa &amp; wellness center staff looking to expand their service offerings</w:t>
      </w:r>
      <w:r>
        <w:br/>
      </w:r>
    </w:p>
    <w:p w14:paraId="332B5429" w14:textId="77777777" w:rsidR="00F24A59" w:rsidRDefault="00F24A59" w:rsidP="00F24A59">
      <w:pPr>
        <w:numPr>
          <w:ilvl w:val="0"/>
          <w:numId w:val="645"/>
        </w:numPr>
      </w:pPr>
      <w:r>
        <w:t>Freelancers or practitioners interested in offering Ayurvedic treatments</w:t>
      </w:r>
      <w:r>
        <w:br/>
      </w:r>
    </w:p>
    <w:p w14:paraId="204881C3" w14:textId="77777777" w:rsidR="00F24A59" w:rsidRDefault="00F24A59" w:rsidP="00F24A59">
      <w:pPr>
        <w:numPr>
          <w:ilvl w:val="0"/>
          <w:numId w:val="645"/>
        </w:numPr>
      </w:pPr>
      <w:r>
        <w:t>Fitness trainers or nutritionists seeking to integrate Ayurvedic principles into their practices</w:t>
      </w:r>
      <w:r>
        <w:br/>
      </w:r>
    </w:p>
    <w:p w14:paraId="18A6D9A7" w14:textId="77777777" w:rsidR="00F24A59" w:rsidRDefault="00F24A59" w:rsidP="00F24A59">
      <w:pPr>
        <w:numPr>
          <w:ilvl w:val="0"/>
          <w:numId w:val="645"/>
        </w:numPr>
        <w:spacing w:after="240"/>
      </w:pPr>
      <w:r>
        <w:t>Entrepreneurs planning to open their own Ayurvedic wellness center</w:t>
      </w:r>
      <w:r>
        <w:br/>
      </w:r>
    </w:p>
    <w:p w14:paraId="53F89DE7" w14:textId="77777777" w:rsidR="00F24A59" w:rsidRDefault="00F24A59" w:rsidP="00F24A59">
      <w:pPr>
        <w:spacing w:before="240" w:after="240"/>
      </w:pPr>
      <w:r>
        <w:t xml:space="preserve">Start your journey into the world of Ayurveda and wellness. With hands-on treatments and deep knowledge of holistic health, you’ll be ready to help clients live better, healthier lives! </w:t>
      </w:r>
      <w:r>
        <w:rPr>
          <w:rFonts w:ascii="Apple Color Emoji" w:hAnsi="Apple Color Emoji" w:cs="Apple Color Emoji"/>
        </w:rPr>
        <w:t>🌿💆</w:t>
      </w:r>
      <w:r>
        <w:t>‍♀️</w:t>
      </w:r>
      <w:r>
        <w:rPr>
          <w:rFonts w:ascii="Apple Color Emoji" w:hAnsi="Apple Color Emoji" w:cs="Apple Color Emoji"/>
        </w:rPr>
        <w:t>✨</w:t>
      </w:r>
    </w:p>
    <w:p w14:paraId="03CE96A4" w14:textId="77777777" w:rsidR="00F24A59" w:rsidRDefault="00F24A59" w:rsidP="00F24A59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Ayurveda Basics for Holistic Living</w:t>
      </w:r>
    </w:p>
    <w:p w14:paraId="2775BE63" w14:textId="77777777" w:rsidR="00F24A59" w:rsidRDefault="00F24A59" w:rsidP="00F24A59">
      <w:pPr>
        <w:spacing w:before="240" w:after="240"/>
      </w:pPr>
      <w:r>
        <w:br/>
        <w:t xml:space="preserve"> </w:t>
      </w:r>
      <w:r>
        <w:rPr>
          <w:b/>
        </w:rPr>
        <w:t>Course Code:</w:t>
      </w:r>
      <w:r>
        <w:t xml:space="preserve"> OCQ72</w:t>
      </w:r>
      <w:r>
        <w:br/>
        <w:t xml:space="preserve"> </w:t>
      </w:r>
      <w:r>
        <w:rPr>
          <w:b/>
        </w:rPr>
        <w:t>Duration:</w:t>
      </w:r>
      <w:r>
        <w:t xml:space="preserve"> 2 Weeks</w:t>
      </w:r>
      <w:r>
        <w:br/>
        <w:t xml:space="preserve"> </w:t>
      </w:r>
      <w:r>
        <w:rPr>
          <w:b/>
        </w:rPr>
        <w:t>Certification Awarded:</w:t>
      </w:r>
      <w:r>
        <w:t xml:space="preserve"> Certificate</w:t>
      </w:r>
      <w:r>
        <w:br/>
        <w:t xml:space="preserve"> </w:t>
      </w:r>
      <w:r>
        <w:rPr>
          <w:b/>
        </w:rPr>
        <w:t>Certified As:</w:t>
      </w:r>
      <w:r>
        <w:t xml:space="preserve"> Holistic Health Practitioner</w:t>
      </w:r>
    </w:p>
    <w:p w14:paraId="6B15A744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💼</w:t>
      </w:r>
      <w:r>
        <w:t xml:space="preserve"> </w:t>
      </w:r>
      <w:r>
        <w:rPr>
          <w:b/>
        </w:rPr>
        <w:t>What You Can Become After This Course</w:t>
      </w:r>
      <w:r>
        <w:rPr>
          <w:b/>
        </w:rPr>
        <w:br/>
      </w:r>
      <w:r>
        <w:t xml:space="preserve"> Step into the world of holistic health with a deep understanding of Ayurveda.</w:t>
      </w:r>
    </w:p>
    <w:p w14:paraId="38BECA99" w14:textId="77777777" w:rsidR="00F24A59" w:rsidRDefault="00F24A59" w:rsidP="00F24A59">
      <w:pPr>
        <w:numPr>
          <w:ilvl w:val="0"/>
          <w:numId w:val="747"/>
        </w:numPr>
        <w:spacing w:before="240"/>
      </w:pPr>
      <w:r>
        <w:rPr>
          <w:b/>
        </w:rPr>
        <w:lastRenderedPageBreak/>
        <w:t>Holistic Health Coach</w:t>
      </w:r>
      <w:r>
        <w:t xml:space="preserve"> working with clients on lifestyle and wellness</w:t>
      </w:r>
      <w:r>
        <w:br/>
      </w:r>
    </w:p>
    <w:p w14:paraId="0A6F22D5" w14:textId="77777777" w:rsidR="00F24A59" w:rsidRDefault="00F24A59" w:rsidP="00F24A59">
      <w:pPr>
        <w:numPr>
          <w:ilvl w:val="0"/>
          <w:numId w:val="747"/>
        </w:numPr>
      </w:pPr>
      <w:r>
        <w:rPr>
          <w:b/>
        </w:rPr>
        <w:t>Ayurveda Consultant</w:t>
      </w:r>
      <w:r>
        <w:t xml:space="preserve"> advising individuals on diet, herbs, and routines</w:t>
      </w:r>
      <w:r>
        <w:br/>
      </w:r>
    </w:p>
    <w:p w14:paraId="6497F149" w14:textId="77777777" w:rsidR="00F24A59" w:rsidRDefault="00F24A59" w:rsidP="00F24A59">
      <w:pPr>
        <w:numPr>
          <w:ilvl w:val="0"/>
          <w:numId w:val="747"/>
        </w:numPr>
      </w:pPr>
      <w:r>
        <w:rPr>
          <w:b/>
        </w:rPr>
        <w:t>Wellness Expert</w:t>
      </w:r>
      <w:r>
        <w:t xml:space="preserve"> incorporating Ayurveda into wellness centers, spas, or your own business</w:t>
      </w:r>
      <w:r>
        <w:br/>
      </w:r>
    </w:p>
    <w:p w14:paraId="3410684B" w14:textId="77777777" w:rsidR="00F24A59" w:rsidRDefault="00F24A59" w:rsidP="00F24A59">
      <w:pPr>
        <w:numPr>
          <w:ilvl w:val="0"/>
          <w:numId w:val="747"/>
        </w:numPr>
      </w:pPr>
      <w:r>
        <w:rPr>
          <w:b/>
        </w:rPr>
        <w:t>Herbal Practitioner</w:t>
      </w:r>
      <w:r>
        <w:t xml:space="preserve"> specializing in commonly used Ayurvedic herbs</w:t>
      </w:r>
      <w:r>
        <w:br/>
      </w:r>
    </w:p>
    <w:p w14:paraId="747DD8DD" w14:textId="77777777" w:rsidR="00F24A59" w:rsidRDefault="00F24A59" w:rsidP="00F24A59">
      <w:pPr>
        <w:numPr>
          <w:ilvl w:val="0"/>
          <w:numId w:val="747"/>
        </w:numPr>
        <w:spacing w:after="240"/>
      </w:pPr>
      <w:r>
        <w:rPr>
          <w:b/>
        </w:rPr>
        <w:t>Self-Care Advocate</w:t>
      </w:r>
      <w:r>
        <w:t xml:space="preserve"> promoting holistic living and Ayurvedic techniques</w:t>
      </w:r>
      <w:r>
        <w:br/>
      </w:r>
    </w:p>
    <w:p w14:paraId="1AF58B67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b/>
        </w:rPr>
        <w:t>Skills You Will Learn</w:t>
      </w:r>
    </w:p>
    <w:p w14:paraId="58F19E4C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🌿</w:t>
      </w:r>
      <w:r>
        <w:t xml:space="preserve"> </w:t>
      </w:r>
      <w:r>
        <w:rPr>
          <w:b/>
        </w:rPr>
        <w:t>Ayurveda for Everyday Health</w:t>
      </w:r>
    </w:p>
    <w:p w14:paraId="4852A612" w14:textId="77777777" w:rsidR="00F24A59" w:rsidRDefault="00F24A59" w:rsidP="00F24A59">
      <w:pPr>
        <w:numPr>
          <w:ilvl w:val="0"/>
          <w:numId w:val="323"/>
        </w:numPr>
        <w:spacing w:before="240"/>
      </w:pPr>
      <w:r>
        <w:t>Understand the core principles of Ayurveda and how they apply to daily life</w:t>
      </w:r>
      <w:r>
        <w:br/>
      </w:r>
    </w:p>
    <w:p w14:paraId="25B9DFED" w14:textId="77777777" w:rsidR="00F24A59" w:rsidRDefault="00F24A59" w:rsidP="00F24A59">
      <w:pPr>
        <w:numPr>
          <w:ilvl w:val="0"/>
          <w:numId w:val="323"/>
        </w:numPr>
      </w:pPr>
      <w:r>
        <w:t>Learn about Doshas (Vata, Pitta, Kapha) and Prakriti (body constitution) to tailor health practices</w:t>
      </w:r>
      <w:r>
        <w:br/>
      </w:r>
    </w:p>
    <w:p w14:paraId="66D04357" w14:textId="77777777" w:rsidR="00F24A59" w:rsidRDefault="00F24A59" w:rsidP="00F24A59">
      <w:pPr>
        <w:numPr>
          <w:ilvl w:val="0"/>
          <w:numId w:val="323"/>
        </w:numPr>
      </w:pPr>
      <w:r>
        <w:t>Discover Dincharya (daily routines) to enhance well-being</w:t>
      </w:r>
      <w:r>
        <w:br/>
      </w:r>
    </w:p>
    <w:p w14:paraId="5EB43BF1" w14:textId="77777777" w:rsidR="00F24A59" w:rsidRDefault="00F24A59" w:rsidP="00F24A59">
      <w:pPr>
        <w:numPr>
          <w:ilvl w:val="0"/>
          <w:numId w:val="323"/>
        </w:numPr>
      </w:pPr>
      <w:r>
        <w:t>Build a knowledge base in Ayurvedic Diet and Nutrition for balance and vitality</w:t>
      </w:r>
      <w:r>
        <w:br/>
      </w:r>
    </w:p>
    <w:p w14:paraId="436C7680" w14:textId="77777777" w:rsidR="00F24A59" w:rsidRDefault="00F24A59" w:rsidP="00F24A59">
      <w:pPr>
        <w:numPr>
          <w:ilvl w:val="0"/>
          <w:numId w:val="323"/>
        </w:numPr>
        <w:spacing w:after="240"/>
      </w:pPr>
      <w:r>
        <w:t>Practical guidance on using everyday kitchen herbs for health</w:t>
      </w:r>
      <w:r>
        <w:br/>
      </w:r>
    </w:p>
    <w:p w14:paraId="330AE032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💆</w:t>
      </w:r>
      <w:r>
        <w:t xml:space="preserve">‍♀ </w:t>
      </w:r>
      <w:r>
        <w:rPr>
          <w:b/>
        </w:rPr>
        <w:t>Hands-On Ayurvedic Treatments</w:t>
      </w:r>
    </w:p>
    <w:p w14:paraId="4347B3E2" w14:textId="77777777" w:rsidR="00F24A59" w:rsidRDefault="00F24A59" w:rsidP="00F24A59">
      <w:pPr>
        <w:numPr>
          <w:ilvl w:val="0"/>
          <w:numId w:val="342"/>
        </w:numPr>
        <w:spacing w:before="240"/>
      </w:pPr>
      <w:r>
        <w:rPr>
          <w:b/>
        </w:rPr>
        <w:t>Snehan Karma (Abhyangam):</w:t>
      </w:r>
      <w:r>
        <w:t xml:space="preserve"> Ayurvedic oil massage for relaxation and detox</w:t>
      </w:r>
      <w:r>
        <w:br/>
      </w:r>
    </w:p>
    <w:p w14:paraId="30CCB726" w14:textId="77777777" w:rsidR="00F24A59" w:rsidRDefault="00F24A59" w:rsidP="00F24A59">
      <w:pPr>
        <w:numPr>
          <w:ilvl w:val="0"/>
          <w:numId w:val="342"/>
        </w:numPr>
      </w:pPr>
      <w:r>
        <w:rPr>
          <w:b/>
        </w:rPr>
        <w:t>Sweden (Kizzi &amp; Medicated Steam):</w:t>
      </w:r>
      <w:r>
        <w:t xml:space="preserve"> Techniques for rejuvenation and healing</w:t>
      </w:r>
      <w:r>
        <w:br/>
      </w:r>
    </w:p>
    <w:p w14:paraId="389B02AC" w14:textId="77777777" w:rsidR="00F24A59" w:rsidRDefault="00F24A59" w:rsidP="00F24A59">
      <w:pPr>
        <w:numPr>
          <w:ilvl w:val="0"/>
          <w:numId w:val="342"/>
        </w:numPr>
      </w:pPr>
      <w:r>
        <w:rPr>
          <w:b/>
        </w:rPr>
        <w:t>Ayurvedic Head Massage:</w:t>
      </w:r>
      <w:r>
        <w:t xml:space="preserve"> Relieve stress and promote scalp health</w:t>
      </w:r>
      <w:r>
        <w:br/>
      </w:r>
    </w:p>
    <w:p w14:paraId="2DC26078" w14:textId="77777777" w:rsidR="00F24A59" w:rsidRDefault="00F24A59" w:rsidP="00F24A59">
      <w:pPr>
        <w:numPr>
          <w:ilvl w:val="0"/>
          <w:numId w:val="342"/>
        </w:numPr>
        <w:spacing w:after="240"/>
      </w:pPr>
      <w:r>
        <w:rPr>
          <w:b/>
        </w:rPr>
        <w:t>Nasayam:</w:t>
      </w:r>
      <w:r>
        <w:t xml:space="preserve"> Nasal therapy for cleansing and detoxification</w:t>
      </w:r>
      <w:r>
        <w:br/>
      </w:r>
    </w:p>
    <w:p w14:paraId="14FBA939" w14:textId="77777777" w:rsidR="00F24A59" w:rsidRDefault="00F24A59" w:rsidP="00F24A59">
      <w:pPr>
        <w:spacing w:before="240" w:after="240"/>
      </w:pPr>
      <w:r>
        <w:rPr>
          <w:rFonts w:ascii="Apple Color Emoji" w:hAnsi="Apple Color Emoji" w:cs="Apple Color Emoji"/>
        </w:rPr>
        <w:t>🏅</w:t>
      </w:r>
      <w:r>
        <w:t xml:space="preserve"> </w:t>
      </w:r>
      <w:r>
        <w:rPr>
          <w:b/>
        </w:rPr>
        <w:t>Certificate You’ll Receive</w:t>
      </w:r>
      <w:r>
        <w:rPr>
          <w:b/>
        </w:rPr>
        <w:br/>
      </w:r>
      <w:r>
        <w:t xml:space="preserve"> Upon successful completion, you will receive a </w:t>
      </w:r>
      <w:r>
        <w:rPr>
          <w:b/>
        </w:rPr>
        <w:t>Certificate in Ayurveda Basics for Holistic Living</w:t>
      </w:r>
      <w:r>
        <w:t xml:space="preserve">, officially certifying you as a </w:t>
      </w:r>
      <w:r>
        <w:rPr>
          <w:b/>
        </w:rPr>
        <w:t>Holistic Health Practitioner</w:t>
      </w:r>
      <w:r>
        <w:t>.</w:t>
      </w:r>
    </w:p>
    <w:p w14:paraId="1597AA14" w14:textId="77777777" w:rsidR="00F24A59" w:rsidRDefault="00F24A59" w:rsidP="00F24A59">
      <w:pPr>
        <w:spacing w:before="240" w:after="240"/>
        <w:rPr>
          <w:b/>
        </w:rPr>
      </w:pP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b/>
        </w:rPr>
        <w:t>Who This Course Is For</w:t>
      </w:r>
    </w:p>
    <w:p w14:paraId="766487D8" w14:textId="77777777" w:rsidR="00F24A59" w:rsidRDefault="00F24A59" w:rsidP="00F24A59">
      <w:pPr>
        <w:numPr>
          <w:ilvl w:val="0"/>
          <w:numId w:val="482"/>
        </w:numPr>
        <w:spacing w:before="240"/>
      </w:pPr>
      <w:r>
        <w:t>Freshers interested in starting a career in wellness and holistic health</w:t>
      </w:r>
      <w:r>
        <w:br/>
      </w:r>
    </w:p>
    <w:p w14:paraId="09BC6DB9" w14:textId="77777777" w:rsidR="00F24A59" w:rsidRDefault="00F24A59" w:rsidP="00F24A59">
      <w:pPr>
        <w:numPr>
          <w:ilvl w:val="0"/>
          <w:numId w:val="482"/>
        </w:numPr>
      </w:pPr>
      <w:r>
        <w:lastRenderedPageBreak/>
        <w:t>Spa and wellness center professionals looking to add Ayurvedic techniques to their services</w:t>
      </w:r>
      <w:r>
        <w:br/>
      </w:r>
    </w:p>
    <w:p w14:paraId="1CC9F640" w14:textId="77777777" w:rsidR="00F24A59" w:rsidRDefault="00F24A59" w:rsidP="00F24A59">
      <w:pPr>
        <w:numPr>
          <w:ilvl w:val="0"/>
          <w:numId w:val="482"/>
        </w:numPr>
      </w:pPr>
      <w:r>
        <w:t>Health enthusiasts eager to learn natural, traditional ways of living</w:t>
      </w:r>
      <w:r>
        <w:br/>
      </w:r>
    </w:p>
    <w:p w14:paraId="0AF8B6E4" w14:textId="77777777" w:rsidR="00F24A59" w:rsidRDefault="00F24A59" w:rsidP="00F24A59">
      <w:pPr>
        <w:numPr>
          <w:ilvl w:val="0"/>
          <w:numId w:val="482"/>
        </w:numPr>
      </w:pPr>
      <w:r>
        <w:t>Yoga instructors, therapists, and practitioners wanting to expand their knowledge</w:t>
      </w:r>
      <w:r>
        <w:br/>
      </w:r>
    </w:p>
    <w:p w14:paraId="028D00CE" w14:textId="77777777" w:rsidR="00F24A59" w:rsidRDefault="00F24A59" w:rsidP="00F24A59">
      <w:pPr>
        <w:numPr>
          <w:ilvl w:val="0"/>
          <w:numId w:val="482"/>
        </w:numPr>
        <w:spacing w:after="240"/>
      </w:pPr>
      <w:r>
        <w:t>Anyone looking to integrate Ayurveda into their daily life for improved well-being</w:t>
      </w:r>
      <w:r>
        <w:br/>
      </w:r>
    </w:p>
    <w:p w14:paraId="7664863F" w14:textId="77777777" w:rsidR="00F24A59" w:rsidRDefault="00F24A59" w:rsidP="00F24A59">
      <w:pPr>
        <w:spacing w:before="240" w:after="240"/>
      </w:pPr>
      <w:r>
        <w:t xml:space="preserve">Dive into the ancient science of Ayurveda and discover how it can transform your health, lifestyle, and career. </w:t>
      </w:r>
      <w:r>
        <w:rPr>
          <w:rFonts w:ascii="Apple Color Emoji" w:hAnsi="Apple Color Emoji" w:cs="Apple Color Emoji"/>
        </w:rPr>
        <w:t>🌱✨</w:t>
      </w:r>
    </w:p>
    <w:p w14:paraId="097F0D90" w14:textId="196069BE" w:rsidR="00F24A59" w:rsidRDefault="00F24A59" w:rsidP="00F24A59">
      <w:r>
        <w:t>Online make-up course</w:t>
      </w:r>
    </w:p>
    <w:p w14:paraId="6A37FC4A" w14:textId="77777777" w:rsidR="00F24A59" w:rsidRDefault="00F24A59" w:rsidP="00F24A5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098"/>
        <w:gridCol w:w="2842"/>
        <w:gridCol w:w="6398"/>
      </w:tblGrid>
      <w:tr w:rsidR="00F24A59" w:rsidRPr="009A7D99" w14:paraId="1964FE0B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2903A" w14:textId="77777777" w:rsidR="00F24A59" w:rsidRPr="009A7D99" w:rsidRDefault="00F24A59" w:rsidP="00370EC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3E82D" w14:textId="77777777" w:rsidR="00F24A59" w:rsidRPr="009A7D99" w:rsidRDefault="00F24A59" w:rsidP="00370EC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EB76D" w14:textId="77777777" w:rsidR="00F24A59" w:rsidRPr="009A7D99" w:rsidRDefault="00F24A59" w:rsidP="00370EC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FA976" w14:textId="77777777" w:rsidR="00F24A59" w:rsidRPr="009A7D99" w:rsidRDefault="00F24A59" w:rsidP="00370EC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Key Learnings</w:t>
            </w:r>
          </w:p>
        </w:tc>
      </w:tr>
      <w:tr w:rsidR="00F24A59" w:rsidRPr="009A7D99" w14:paraId="2B77EB2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2AE3B" w14:textId="77777777" w:rsidR="00F24A59" w:rsidRPr="009A7D99" w:rsidRDefault="00F24A59" w:rsidP="00370EC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2FD2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6945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598E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DONE</w:t>
            </w:r>
          </w:p>
        </w:tc>
      </w:tr>
      <w:tr w:rsidR="00F24A59" w:rsidRPr="009A7D99" w14:paraId="7CDD6469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5F098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BC97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AB2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Orientation &amp; demo by Harish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CFDB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orientation for students , run through of syllabus and career prospects , next steps</w:t>
            </w:r>
          </w:p>
        </w:tc>
      </w:tr>
      <w:tr w:rsidR="00F24A59" w:rsidRPr="009A7D99" w14:paraId="43CE3D47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20CAD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D1E5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1D31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Brushes, Tools &amp; Kit Intro +Face &amp; Eye Shapes + Corrective Makeup &amp; introduction to color 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CBB6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explaination of face shapes, eye shapes and basic brushes and tools. Introduction to basic color theory and primary colors and color schemes</w:t>
            </w:r>
          </w:p>
        </w:tc>
      </w:tr>
      <w:tr w:rsidR="00F24A59" w:rsidRPr="009A7D99" w14:paraId="0638E4B6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1A4FB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3295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6E27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 xml:space="preserve">Skin Prep &amp; Base Perfection + foundations and basic kit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B286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Key bridal products, 3-4 budget &amp; pro-level alternatives, when and why to use each. Real kit planning.Skin Prep demo with foundation application and creating a perfect base.Skin analysis, actives (like serums), prepping steps, foundation layering for dry vs oily skin.</w:t>
            </w:r>
          </w:p>
        </w:tc>
      </w:tr>
      <w:tr w:rsidR="00F24A59" w:rsidRPr="009A7D99" w14:paraId="3E540F79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ADAEE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DBAD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6D1C2" w14:textId="77777777" w:rsidR="00F24A59" w:rsidRPr="009A7D99" w:rsidRDefault="00F24A59" w:rsidP="00370EC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Self-practice: Skin Prep +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9C3A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Create 2 looks ‚Äì one for dry skin, one for oily; submit photos for trainer feedback.</w:t>
            </w:r>
          </w:p>
        </w:tc>
      </w:tr>
      <w:tr w:rsidR="00F24A59" w:rsidRPr="009A7D99" w14:paraId="4CF32498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27012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2379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B2F2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Face Chart Demo: Bridal Look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E190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How to sketch and plan a look using a face chart. Highlight/blush/eye placement technique.</w:t>
            </w:r>
          </w:p>
        </w:tc>
      </w:tr>
      <w:tr w:rsidR="00F24A59" w:rsidRPr="009A7D99" w14:paraId="5BDB3CA4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FA939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BA68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16DE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Trend Spotlight: Korean Glass Skin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2FCD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Dewy bridal finish, product layering, glow vs shine, suitable highlighters and tips.</w:t>
            </w:r>
          </w:p>
        </w:tc>
      </w:tr>
      <w:tr w:rsidR="00F24A59" w:rsidRPr="009A7D99" w14:paraId="3D4771E3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24CAD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44E4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CEEC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Color Theory &amp; Indian Undertones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176C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Identifying undertones, warm vs cool matching, choosing bridal palette shades for different skin tones.</w:t>
            </w:r>
          </w:p>
        </w:tc>
      </w:tr>
      <w:tr w:rsidR="00F24A59" w:rsidRPr="009A7D99" w14:paraId="25BD2C1B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8DC04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D7B6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816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Self-Practice: Glass Skin Look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8DAC3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Recreate the glass skin look, submit face chart or before-after transformation.</w:t>
            </w:r>
          </w:p>
        </w:tc>
      </w:tr>
      <w:tr w:rsidR="00F24A59" w:rsidRPr="009A7D99" w14:paraId="654298DA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1C34D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E435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AC07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Trend Spotlight: Monochromatic Bridal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771B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Blending single-tone looks, cream vs powder product usage, coordinated eye-cheek-lip harmony.</w:t>
            </w:r>
          </w:p>
        </w:tc>
      </w:tr>
      <w:tr w:rsidR="00F24A59" w:rsidRPr="009A7D99" w14:paraId="3761D919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ECA7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95CC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9A85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monochromatic bridal look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4D091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4A59" w:rsidRPr="009A7D99" w14:paraId="0AC0F32C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25A97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A29C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15F6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Eyes, Brows &amp; Lashes with multi color matte look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4ECE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lash placement, brow defining, smudge-proof &amp; tear-proof liner.</w:t>
            </w:r>
          </w:p>
        </w:tc>
      </w:tr>
      <w:tr w:rsidR="00F24A59" w:rsidRPr="009A7D99" w14:paraId="5BC219C1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D9AA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1DC7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2BF9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Self-Practice: multicolor matte/ Eye Focus Look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D6E0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Choose one trend (glass/monochrome/eyes), post before-after + face chart.</w:t>
            </w:r>
          </w:p>
        </w:tc>
      </w:tr>
      <w:tr w:rsidR="00F24A59" w:rsidRPr="009A7D99" w14:paraId="00EE81F1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2ED3C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3F4C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187C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Signature Indian Bridal Look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93D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Styling elements across Indian regions ‚Äì bindi, jewelry, dupatta draping, adapting traditional to modern looks.</w:t>
            </w:r>
          </w:p>
        </w:tc>
      </w:tr>
      <w:tr w:rsidR="00F24A59" w:rsidRPr="009A7D99" w14:paraId="59744B16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B9E1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BCFC3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E4C20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Self-Practice: Signature Look Recreation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B2AC3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Recreate any Indian bridal look with full styling for review.</w:t>
            </w:r>
          </w:p>
        </w:tc>
      </w:tr>
      <w:tr w:rsidR="00F24A59" w:rsidRPr="009A7D99" w14:paraId="2560AE11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1796F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C8D7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CB90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Pro Secrets: Long-Lasting &amp; Waterproof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3C38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Setting sprays, layer order, transfer-proof techniques for brides under lights/camera.</w:t>
            </w:r>
          </w:p>
        </w:tc>
      </w:tr>
      <w:tr w:rsidR="00F24A59" w:rsidRPr="009A7D99" w14:paraId="095EAF6C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2997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65B8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1EFB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Waterproof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6C0C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4A59" w:rsidRPr="009A7D99" w14:paraId="7901BA76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C71E4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9FF63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73E5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Pro Artist Secrets: Speed Bridal Makeup+Bridal Eye Styles: Classic vs Contemporary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FBDD0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Fast flawless base, multitasking products, completing look in 30 mins without compromise.</w:t>
            </w:r>
          </w:p>
        </w:tc>
      </w:tr>
      <w:tr w:rsidR="00F24A59" w:rsidRPr="009A7D99" w14:paraId="5C9C7280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B424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A1F3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C6C2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Speed Bridal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CFE1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4A59" w:rsidRPr="009A7D99" w14:paraId="04B257B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1708A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7486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0A0C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 xml:space="preserve">Final Signature Look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5EA8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demo, camera angles, posing, how to shoot portfolio looks with phone.</w:t>
            </w:r>
          </w:p>
        </w:tc>
      </w:tr>
      <w:tr w:rsidR="00F24A59" w:rsidRPr="009A7D99" w14:paraId="388D65E7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CD7AF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B2F3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practice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008C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signature Indian Bridal Look of the state students belong in majority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CCCE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4A59" w:rsidRPr="009A7D99" w14:paraId="52F51C3C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B1A5F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F84F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D5C2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bonus look of choice(festival look}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6707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students choose a festival look they want to learn ,</w:t>
            </w:r>
          </w:p>
        </w:tc>
      </w:tr>
      <w:tr w:rsidR="00F24A59" w:rsidRPr="009A7D99" w14:paraId="4EE1E77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8FAA6" w14:textId="77777777" w:rsidR="00F24A59" w:rsidRPr="009A7D99" w:rsidRDefault="00F24A59" w:rsidP="00370EC6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4656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31BF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Portfolio Tips+Feedback + Certification + Career Prep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50D7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career class by Sahil ...........</w:t>
            </w:r>
          </w:p>
        </w:tc>
      </w:tr>
    </w:tbl>
    <w:p w14:paraId="4B7AAA22" w14:textId="77777777" w:rsidR="00F24A59" w:rsidRDefault="00F24A59" w:rsidP="00F24A59"/>
    <w:p w14:paraId="3BDDC0A1" w14:textId="77777777" w:rsidR="00F24A59" w:rsidRDefault="00F24A59" w:rsidP="00F24A59">
      <w:pPr>
        <w:pStyle w:val="Heading2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3069"/>
        <w:gridCol w:w="3566"/>
      </w:tblGrid>
      <w:tr w:rsidR="00F24A59" w:rsidRPr="009A7D99" w14:paraId="36BFC8F5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33B801" w14:textId="77777777" w:rsidR="00F24A59" w:rsidRPr="009A7D99" w:rsidRDefault="00F24A59" w:rsidP="00370EC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Advanced Bridal &amp; Occasion Makeup Certification Course – 30 Days by Orane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6DE32" w14:textId="77777777" w:rsidR="00F24A59" w:rsidRPr="009A7D99" w:rsidRDefault="00F24A59" w:rsidP="00370EC6">
            <w:pPr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70A38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04CB518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68D24D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ascii="Apple Color Emoji" w:eastAsia="Times New Roman" w:hAnsi="Apple Color Emoji" w:cs="Apple Color Emoji"/>
                <w:sz w:val="20"/>
                <w:szCs w:val="20"/>
              </w:rPr>
              <w:t>🟡</w:t>
            </w:r>
            <w:r w:rsidRPr="009A7D99">
              <w:rPr>
                <w:rFonts w:eastAsia="Times New Roman"/>
                <w:sz w:val="20"/>
                <w:szCs w:val="20"/>
              </w:rPr>
              <w:t xml:space="preserve"> 30-Day Course: Look Mastery + Occasion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B0AA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535BC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2B1D6790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704696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Presumes 15-day content is already covered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CBD2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18378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2883CF69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1AD86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New modules will build depth, repetition, and broaden exposure.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CC02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3B496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59AB1CB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8BEB7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96EF0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1BBB6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3CBAE39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A86E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5481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C93B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Topics Covered</w:t>
            </w:r>
          </w:p>
        </w:tc>
      </w:tr>
      <w:tr w:rsidR="00F24A59" w:rsidRPr="009A7D99" w14:paraId="08300F4F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AD09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16–18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1AA97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Advance foundations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A4C5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Airbrush makeup basics, HD product layering, undertone correction</w:t>
            </w:r>
          </w:p>
        </w:tc>
      </w:tr>
      <w:tr w:rsidR="00F24A59" w:rsidRPr="009A7D99" w14:paraId="78F17D3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811C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19–21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EF57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Event Looks – Pre-Bridal 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4E2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Sangeet, Engagement, Haldi + glowing natural looks</w:t>
            </w:r>
          </w:p>
        </w:tc>
      </w:tr>
      <w:tr w:rsidR="00F24A59" w:rsidRPr="009A7D99" w14:paraId="7CCF96F3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E75E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22–24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E42F0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Face Structure &amp; Sculpting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ABC1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Contour vs bronzer, face shapes, editorial blush placement</w:t>
            </w:r>
          </w:p>
        </w:tc>
      </w:tr>
      <w:tr w:rsidR="00F24A59" w:rsidRPr="009A7D99" w14:paraId="7BA70C1A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ED02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lastRenderedPageBreak/>
              <w:t>Day 25–27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3526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Regional Bridal Vol.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C75F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Bengali or Marathi bridal look + draping variations</w:t>
            </w:r>
          </w:p>
        </w:tc>
      </w:tr>
      <w:tr w:rsidR="00F24A59" w:rsidRPr="009A7D99" w14:paraId="4590AC7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82D3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A924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Live Portfolio Look: Occasion to Bridal Transformation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ABA0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Transitioning one look into another with time-saving tricks</w:t>
            </w:r>
          </w:p>
        </w:tc>
      </w:tr>
      <w:tr w:rsidR="00F24A59" w:rsidRPr="009A7D99" w14:paraId="08A86205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6057C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D4A3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Feedback + Practice Assessment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5674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Review of recreated looks, peer group feedback</w:t>
            </w:r>
          </w:p>
        </w:tc>
      </w:tr>
      <w:tr w:rsidR="00F24A59" w:rsidRPr="009A7D99" w14:paraId="47154ABA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50F0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DE4F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Certification + Career Roleplay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4DF3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Client consultations, pricing basics, mock trial walkthrough</w:t>
            </w:r>
          </w:p>
        </w:tc>
      </w:tr>
    </w:tbl>
    <w:p w14:paraId="16E0AF6B" w14:textId="77777777" w:rsidR="00F24A59" w:rsidRDefault="00F24A59" w:rsidP="00F24A5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2893"/>
        <w:gridCol w:w="3825"/>
      </w:tblGrid>
      <w:tr w:rsidR="00F24A59" w:rsidRPr="009A7D99" w14:paraId="0F9B0DF2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B65A49" w14:textId="77777777" w:rsidR="00F24A59" w:rsidRPr="009A7D99" w:rsidRDefault="00F24A59" w:rsidP="00370EC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Complete Bridal Makeup &amp; Hairstyling Certification – 45 Days by Orane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28820" w14:textId="77777777" w:rsidR="00F24A59" w:rsidRPr="009A7D99" w:rsidRDefault="00F24A59" w:rsidP="00370EC6">
            <w:pPr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CF2CA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7BD1C57A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A72B93B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ascii="Apple Color Emoji" w:eastAsia="Times New Roman" w:hAnsi="Apple Color Emoji" w:cs="Apple Color Emoji"/>
                <w:sz w:val="20"/>
                <w:szCs w:val="20"/>
              </w:rPr>
              <w:t>🟢</w:t>
            </w:r>
            <w:r w:rsidRPr="009A7D99">
              <w:rPr>
                <w:rFonts w:eastAsia="Times New Roman"/>
                <w:sz w:val="20"/>
                <w:szCs w:val="20"/>
              </w:rPr>
              <w:t xml:space="preserve"> 45-Day Course: Pro Portfolio + Career Buildout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8EEB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BAE7D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1747A06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991D1E1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Includes 15 + 30-day content by 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D889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EF41C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60DD3965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1E24FA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Adds professional simulation + business readiness.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6ECF8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DD97B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5133485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FBF3F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8886A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60AA5" w14:textId="77777777" w:rsidR="00F24A59" w:rsidRPr="009A7D99" w:rsidRDefault="00F24A59" w:rsidP="00370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A59" w:rsidRPr="009A7D99" w14:paraId="4E97527D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BEB42" w14:textId="77777777" w:rsidR="00F24A59" w:rsidRPr="009A7D99" w:rsidRDefault="00F24A59" w:rsidP="00370EC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Day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D03CA" w14:textId="77777777" w:rsidR="00F24A59" w:rsidRPr="009A7D99" w:rsidRDefault="00F24A59" w:rsidP="00370EC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Theme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73ACB" w14:textId="77777777" w:rsidR="00F24A59" w:rsidRPr="009A7D99" w:rsidRDefault="00F24A59" w:rsidP="00370EC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A7D99">
              <w:rPr>
                <w:rFonts w:eastAsia="Times New Roman"/>
                <w:b/>
                <w:bCs/>
                <w:sz w:val="20"/>
                <w:szCs w:val="20"/>
              </w:rPr>
              <w:t>Topics Covered</w:t>
            </w:r>
          </w:p>
        </w:tc>
      </w:tr>
      <w:tr w:rsidR="00F24A59" w:rsidRPr="009A7D99" w14:paraId="3926F511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46FF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31–33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7EF1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Client Handling &amp; Booking 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BD3B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Consultations, bridal trials, managing difficult clients</w:t>
            </w:r>
          </w:p>
        </w:tc>
      </w:tr>
      <w:tr w:rsidR="00F24A59" w:rsidRPr="009A7D99" w14:paraId="34E4AFB6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46D50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34–36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24B43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Photography &amp; Social Media Looks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E21D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Makeup for ring light vs natural light, content creation hacks</w:t>
            </w:r>
          </w:p>
        </w:tc>
      </w:tr>
      <w:tr w:rsidR="00F24A59" w:rsidRPr="009A7D99" w14:paraId="170B9A47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5AFF6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37–39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C37D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International Bridal Styles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7649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Western soft glam, Arabic bridal, Indo-Western fusion</w:t>
            </w:r>
          </w:p>
        </w:tc>
      </w:tr>
      <w:tr w:rsidR="00F24A59" w:rsidRPr="009A7D99" w14:paraId="019E71A9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A54F5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40–42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A198F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Hairstyling Basics for Makeup Artists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38BFE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Volume curls, classic bun, braid + accessories</w:t>
            </w:r>
          </w:p>
        </w:tc>
      </w:tr>
      <w:tr w:rsidR="00F24A59" w:rsidRPr="009A7D99" w14:paraId="11B6CEDC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B008A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0850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Branding + Content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D1DA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Personal brand kit, Instagram basics, portfolio building online</w:t>
            </w:r>
          </w:p>
        </w:tc>
      </w:tr>
      <w:tr w:rsidR="00F24A59" w:rsidRPr="009A7D99" w14:paraId="12FC563A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A7CD4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39F9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Business Skills for MUAs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F38A0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Pricing structures, packages, freelancing vs studio, kit management</w:t>
            </w:r>
          </w:p>
        </w:tc>
      </w:tr>
      <w:tr w:rsidR="00F24A59" w:rsidRPr="009A7D99" w14:paraId="55EB60BE" w14:textId="77777777" w:rsidTr="00370E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4AB89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Day 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59702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Final Look Presentation + Certification Ceremony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F2BAD" w14:textId="77777777" w:rsidR="00F24A59" w:rsidRPr="009A7D99" w:rsidRDefault="00F24A59" w:rsidP="00370EC6">
            <w:pPr>
              <w:rPr>
                <w:rFonts w:eastAsia="Times New Roman"/>
                <w:sz w:val="20"/>
                <w:szCs w:val="20"/>
              </w:rPr>
            </w:pPr>
            <w:r w:rsidRPr="009A7D99">
              <w:rPr>
                <w:rFonts w:eastAsia="Times New Roman"/>
                <w:sz w:val="20"/>
                <w:szCs w:val="20"/>
              </w:rPr>
              <w:t>One full bridal transformation, presentation, feedback, certification</w:t>
            </w:r>
          </w:p>
        </w:tc>
      </w:tr>
    </w:tbl>
    <w:p w14:paraId="41EB2B25" w14:textId="77777777" w:rsidR="00F24A59" w:rsidRDefault="00F24A59" w:rsidP="00F24A59">
      <w:pPr>
        <w:pStyle w:val="Heading2"/>
      </w:pPr>
    </w:p>
    <w:p w14:paraId="75E30746" w14:textId="77777777" w:rsidR="00F24A59" w:rsidRDefault="00F24A59" w:rsidP="00F24A59"/>
    <w:p w14:paraId="76A111B8" w14:textId="77777777" w:rsidR="00F24A59" w:rsidRDefault="00F24A59" w:rsidP="00F24A59">
      <w:pPr>
        <w:rPr>
          <w:lang w:val="en-US"/>
        </w:rPr>
      </w:pPr>
      <w:r>
        <w:rPr>
          <w:lang w:val="en-US"/>
        </w:rPr>
        <w:t xml:space="preserve">Online Nutrition course </w:t>
      </w:r>
    </w:p>
    <w:p w14:paraId="1C31A706" w14:textId="77777777" w:rsidR="00F24A59" w:rsidRDefault="00F24A59" w:rsidP="00F24A59">
      <w:pPr>
        <w:pStyle w:val="Heading2"/>
        <w:rPr>
          <w:lang w:val="en-US"/>
        </w:rPr>
      </w:pPr>
    </w:p>
    <w:p w14:paraId="37E1494D" w14:textId="77777777" w:rsidR="00F24A59" w:rsidRPr="00EE3735" w:rsidRDefault="00F24A59" w:rsidP="00F24A59">
      <w:pPr>
        <w:rPr>
          <w:lang w:val="en-US"/>
        </w:rPr>
      </w:pPr>
      <w:r>
        <w:rPr>
          <w:rFonts w:ascii="Apple Color Emoji" w:hAnsi="Apple Color Emoji" w:cs="Apple Color Emoji"/>
          <w:sz w:val="20"/>
          <w:szCs w:val="20"/>
        </w:rPr>
        <w:t>💡</w:t>
      </w:r>
      <w:r>
        <w:rPr>
          <w:sz w:val="20"/>
          <w:szCs w:val="20"/>
        </w:rPr>
        <w:t xml:space="preserve"> 30-Day Nutrition Course — Emotionally Reshaped</w:t>
      </w:r>
      <w:r>
        <w:rPr>
          <w:sz w:val="20"/>
          <w:szCs w:val="20"/>
        </w:rPr>
        <w:br/>
      </w:r>
      <w:r>
        <w:rPr>
          <w:rFonts w:ascii="Apple Color Emoji" w:hAnsi="Apple Color Emoji" w:cs="Apple Color Emoji"/>
          <w:sz w:val="20"/>
          <w:szCs w:val="20"/>
        </w:rPr>
        <w:t>🧭</w:t>
      </w:r>
      <w:r>
        <w:rPr>
          <w:sz w:val="20"/>
          <w:szCs w:val="20"/>
        </w:rPr>
        <w:t xml:space="preserve"> Week 1: Build Your Food Foundation – From Confusion to Clarity</w:t>
      </w:r>
      <w:r>
        <w:rPr>
          <w:sz w:val="20"/>
          <w:szCs w:val="20"/>
        </w:rPr>
        <w:br/>
        <w:t>Day 1: "Why You’re Not the Problem — It’s the System That Failed You"</w:t>
      </w:r>
      <w:r>
        <w:rPr>
          <w:sz w:val="20"/>
          <w:szCs w:val="20"/>
        </w:rPr>
        <w:br/>
        <w:t>→ Understand nutrition in simple terms &amp; redefine your health journey.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Day 2: "Carbs, Protein, Fats: Friends, Not Enemies"</w:t>
      </w:r>
      <w:r>
        <w:rPr>
          <w:sz w:val="20"/>
          <w:szCs w:val="20"/>
        </w:rPr>
        <w:br/>
        <w:t>→ Demystify macronutrients using everyday Indian foods.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3: "Tiny Deficiencies, Big Impact"</w:t>
      </w:r>
      <w:r>
        <w:rPr>
          <w:sz w:val="20"/>
          <w:szCs w:val="20"/>
        </w:rPr>
        <w:br/>
        <w:t>→ Spot common micronutrient gaps that silently sabotage your energy and immunity.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4: "What Really Happens After You Eat"</w:t>
      </w:r>
      <w:r>
        <w:rPr>
          <w:sz w:val="20"/>
          <w:szCs w:val="20"/>
        </w:rPr>
        <w:br/>
        <w:t>→ Know your digestion &amp; metabolism — not to fear food, but to flow with it.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5: "Decode Labels, Escape Traps"</w:t>
      </w:r>
      <w:r>
        <w:rPr>
          <w:sz w:val="20"/>
          <w:szCs w:val="20"/>
        </w:rPr>
        <w:br/>
        <w:t>→ Learn how to outsmart food packaging — especially in Indian supermarkets.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Apple Color Emoji" w:hAnsi="Apple Color Emoji" w:cs="Apple Color Emoji"/>
          <w:sz w:val="20"/>
          <w:szCs w:val="20"/>
        </w:rPr>
        <w:t>⚖️</w:t>
      </w:r>
      <w:r>
        <w:rPr>
          <w:sz w:val="20"/>
          <w:szCs w:val="20"/>
        </w:rPr>
        <w:t xml:space="preserve"> Week 2: Weight Reset — Cut the Guilt, Not Just Calories</w:t>
      </w:r>
      <w:r>
        <w:rPr>
          <w:sz w:val="20"/>
          <w:szCs w:val="20"/>
        </w:rPr>
        <w:br/>
        <w:t>Day 6: "Weight Loss Isn’t Just Math — It’s Mind + Metabolism"</w:t>
      </w:r>
      <w:r>
        <w:rPr>
          <w:sz w:val="20"/>
          <w:szCs w:val="20"/>
        </w:rPr>
        <w:br/>
        <w:t>→ Why most calorie-cutting fails and how to do it right.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7: "You Can’t Change What You Don’t Track"</w:t>
      </w:r>
      <w:r>
        <w:rPr>
          <w:sz w:val="20"/>
          <w:szCs w:val="20"/>
        </w:rPr>
        <w:br/>
        <w:t>→ Use food diaries and apps to uncover what’s really eating you.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8: "Plan Like a Pro — Without Obsessing"</w:t>
      </w:r>
      <w:r>
        <w:rPr>
          <w:sz w:val="20"/>
          <w:szCs w:val="20"/>
        </w:rPr>
        <w:br/>
        <w:t>→ Build simple, Indian-style calorie-controlled meals that nourish, not punish.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9: "Move Because You Love Your Body — Not Hate It"</w:t>
      </w:r>
      <w:r>
        <w:rPr>
          <w:sz w:val="20"/>
          <w:szCs w:val="20"/>
        </w:rPr>
        <w:br/>
        <w:t>→ Get real with doable movement routines for energy and fat burn.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10: "Habits That Stick — Even on Bad Days"</w:t>
      </w:r>
      <w:r>
        <w:rPr>
          <w:sz w:val="20"/>
          <w:szCs w:val="20"/>
        </w:rPr>
        <w:br/>
        <w:t>→ Stop starting over every Monday. Learn how to stay consistent.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Apple Color Emoji" w:hAnsi="Apple Color Emoji" w:cs="Apple Color Emoji"/>
          <w:sz w:val="20"/>
          <w:szCs w:val="20"/>
        </w:rPr>
        <w:t>💉</w:t>
      </w:r>
      <w:r>
        <w:rPr>
          <w:sz w:val="20"/>
          <w:szCs w:val="20"/>
        </w:rPr>
        <w:t xml:space="preserve"> Week 3: Take Charge of Diabetes — Not Just Your Sugar Levels</w:t>
      </w:r>
      <w:r>
        <w:rPr>
          <w:sz w:val="20"/>
          <w:szCs w:val="20"/>
        </w:rPr>
        <w:br/>
        <w:t>Day 11: "Diabetes Isn't a Life Sentence — It's a Lifestyle Signal"</w:t>
      </w:r>
      <w:r>
        <w:rPr>
          <w:sz w:val="20"/>
          <w:szCs w:val="20"/>
        </w:rPr>
        <w:br/>
        <w:t>→ Understand what’s really going on inside your body.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12: "The Sugar Behind the Sugar"</w:t>
      </w:r>
      <w:r>
        <w:rPr>
          <w:sz w:val="20"/>
          <w:szCs w:val="20"/>
        </w:rPr>
        <w:br/>
        <w:t>→ Learn about hidden carbs, glycemic index, and better swaps.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13: "Craft Meals That Stabilize, Not Spike"</w:t>
      </w:r>
      <w:r>
        <w:rPr>
          <w:sz w:val="20"/>
          <w:szCs w:val="20"/>
        </w:rPr>
        <w:br/>
        <w:t>→ Create Indian meals that work with your body, not against it.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14: "Track Like a Coach, Not Like a Critic"</w:t>
      </w:r>
      <w:r>
        <w:rPr>
          <w:sz w:val="20"/>
          <w:szCs w:val="20"/>
        </w:rPr>
        <w:br/>
        <w:t>→ Adjust your diet by learning the art of blood sugar feedback.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15: "Prevent Today What Costs Tomorrow"</w:t>
      </w:r>
      <w:r>
        <w:rPr>
          <w:sz w:val="20"/>
          <w:szCs w:val="20"/>
        </w:rPr>
        <w:br/>
        <w:t>→ How nutrition can protect your eyes, nerves, heart, and kidneys.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Apple Color Emoji" w:hAnsi="Apple Color Emoji" w:cs="Apple Color Emoji"/>
          <w:sz w:val="20"/>
          <w:szCs w:val="20"/>
        </w:rPr>
        <w:t>♀️</w:t>
      </w:r>
      <w:r>
        <w:rPr>
          <w:sz w:val="20"/>
          <w:szCs w:val="20"/>
        </w:rPr>
        <w:t xml:space="preserve"> Week 4: PCOS Power — Reclaim Hormonal Balance Naturally</w:t>
      </w:r>
      <w:r>
        <w:rPr>
          <w:sz w:val="20"/>
          <w:szCs w:val="20"/>
        </w:rPr>
        <w:br/>
        <w:t>Day 16: "What PCOS Isn’t Telling You"</w:t>
      </w:r>
      <w:r>
        <w:rPr>
          <w:sz w:val="20"/>
          <w:szCs w:val="20"/>
        </w:rPr>
        <w:br/>
        <w:t>→ The overlooked symptoms and root causes — beyond weight.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Day 17: "Insulin Resistance: The Hidden Driver of PCOS"</w:t>
      </w:r>
      <w:r>
        <w:rPr>
          <w:sz w:val="20"/>
          <w:szCs w:val="20"/>
        </w:rPr>
        <w:br/>
        <w:t>→ Reverse the root, not just the symptoms — with food.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18: "Meals That Heal — Not Trigger"</w:t>
      </w:r>
      <w:r>
        <w:rPr>
          <w:sz w:val="20"/>
          <w:szCs w:val="20"/>
        </w:rPr>
        <w:br/>
        <w:t>→ Indian PCOS meal planning made simple and satisfying.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19: "Lose Weight Without Losing Your Mind"</w:t>
      </w:r>
      <w:r>
        <w:rPr>
          <w:sz w:val="20"/>
          <w:szCs w:val="20"/>
        </w:rPr>
        <w:br/>
        <w:t>→ Real, sustainable strategies that don’t wreck hormones.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20: "Eat for Fertility, Even if That’s Not Your Goal Yet"</w:t>
      </w:r>
      <w:r>
        <w:rPr>
          <w:sz w:val="20"/>
          <w:szCs w:val="20"/>
        </w:rPr>
        <w:br/>
        <w:t>→ Improve your cycle, mood, and energy with key nutrients.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Apple Color Emoji" w:hAnsi="Apple Color Emoji" w:cs="Apple Color Emoji"/>
          <w:sz w:val="20"/>
          <w:szCs w:val="20"/>
        </w:rPr>
        <w:t>🌱</w:t>
      </w:r>
      <w:r>
        <w:rPr>
          <w:sz w:val="20"/>
          <w:szCs w:val="20"/>
        </w:rPr>
        <w:t xml:space="preserve"> Week 5: Sustain, Simplify, and Live Freely</w:t>
      </w:r>
      <w:r>
        <w:rPr>
          <w:sz w:val="20"/>
          <w:szCs w:val="20"/>
        </w:rPr>
        <w:br/>
        <w:t>Day 21: "Managing Multiple Conditions Doesn’t Mean Multiple Meals"</w:t>
      </w:r>
      <w:r>
        <w:rPr>
          <w:sz w:val="20"/>
          <w:szCs w:val="20"/>
        </w:rPr>
        <w:br/>
        <w:t>→ Blend goals for weight, diabetes, and PCOS into one lifestyle.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22: "Supplements or Shortcuts?"</w:t>
      </w:r>
      <w:r>
        <w:rPr>
          <w:sz w:val="20"/>
          <w:szCs w:val="20"/>
        </w:rPr>
        <w:br/>
        <w:t>→ Know what’s worth it — and what’s just a wellness trend.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23: "Spice It Right — Health Hidden in Indian Kitchens"</w:t>
      </w:r>
      <w:r>
        <w:rPr>
          <w:sz w:val="20"/>
          <w:szCs w:val="20"/>
        </w:rPr>
        <w:br/>
        <w:t>→ Use turmeric, methi, jeera &amp; more to nourish deeply.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24: "Are You Eating or Escaping?"</w:t>
      </w:r>
      <w:r>
        <w:rPr>
          <w:sz w:val="20"/>
          <w:szCs w:val="20"/>
        </w:rPr>
        <w:br/>
        <w:t>→ Learn mindful eating to break emotional food cycles.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25: "From Your Kitchen to Your Heart"</w:t>
      </w:r>
      <w:r>
        <w:rPr>
          <w:sz w:val="20"/>
          <w:szCs w:val="20"/>
        </w:rPr>
        <w:br/>
        <w:t>→ Watch and learn: a live, joyful healthy Indian recipe demo.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26: "Solve Real Lives, Not Just Case Studies"</w:t>
      </w:r>
      <w:r>
        <w:rPr>
          <w:sz w:val="20"/>
          <w:szCs w:val="20"/>
        </w:rPr>
        <w:br/>
        <w:t>→ Group activity: reverse real health cases with smart nutrition.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27: "Yes, You Can Eat Out Without Guilt"</w:t>
      </w:r>
      <w:r>
        <w:rPr>
          <w:sz w:val="20"/>
          <w:szCs w:val="20"/>
        </w:rPr>
        <w:br/>
        <w:t>→ Make smart choices at Indian weddings, cafes, and dhabas.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28: "Ask What You Never Got to Ask a Doctor"</w:t>
      </w:r>
      <w:r>
        <w:rPr>
          <w:sz w:val="20"/>
          <w:szCs w:val="20"/>
        </w:rPr>
        <w:br/>
        <w:t>→ Live Q&amp;A to clear all doubts — practical, not preachy.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29: "This Isn’t a 30-Day Fix — It’s a New Default"</w:t>
      </w:r>
      <w:r>
        <w:rPr>
          <w:sz w:val="20"/>
          <w:szCs w:val="20"/>
        </w:rPr>
        <w:br/>
        <w:t>→ Build your long-term plan with freedom and flexibility.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Day 30: "You Changed More Than Just Your Plate"</w:t>
      </w:r>
      <w:r>
        <w:rPr>
          <w:sz w:val="20"/>
          <w:szCs w:val="20"/>
        </w:rPr>
        <w:br/>
        <w:t>→ Recap, certificate, and a mindset shift that lasts beyond the course.</w:t>
      </w:r>
    </w:p>
    <w:p w14:paraId="219B0AA8" w14:textId="77777777" w:rsidR="00F24A59" w:rsidRDefault="00F24A59" w:rsidP="00F24A59">
      <w:pPr>
        <w:pStyle w:val="Heading2"/>
      </w:pPr>
    </w:p>
    <w:p w14:paraId="5B40DA79" w14:textId="77777777" w:rsidR="00F24A59" w:rsidRDefault="00F24A59" w:rsidP="00F24A59"/>
    <w:p w14:paraId="5B72E2E5" w14:textId="77777777" w:rsidR="00F24A59" w:rsidRDefault="00F24A59" w:rsidP="00F24A59">
      <w:r>
        <w:t>Online Nail course</w:t>
      </w:r>
      <w:r>
        <w:br/>
      </w:r>
    </w:p>
    <w:p w14:paraId="61775CEF" w14:textId="77777777" w:rsidR="00F24A59" w:rsidRDefault="00F24A59" w:rsidP="00F24A59"/>
    <w:p w14:paraId="3B3517CA" w14:textId="77777777" w:rsidR="00F24A59" w:rsidRDefault="00F24A59" w:rsidP="00F24A59">
      <w:r>
        <w:lastRenderedPageBreak/>
        <w:t xml:space="preserve">60- days </w:t>
      </w:r>
      <w:r>
        <w:tab/>
        <w:t>| *Day* | *Topic* |</w:t>
      </w:r>
      <w:r>
        <w:tab/>
      </w:r>
    </w:p>
    <w:p w14:paraId="7EDE677C" w14:textId="77777777" w:rsidR="00F24A59" w:rsidRDefault="00F24A59" w:rsidP="00F24A59">
      <w:r>
        <w:t>includes basic kit</w:t>
      </w:r>
      <w:r>
        <w:tab/>
        <w:t>| --------- | --------------------------------------------------- |</w:t>
      </w:r>
      <w:r>
        <w:tab/>
      </w:r>
    </w:p>
    <w:p w14:paraId="35350EB6" w14:textId="77777777" w:rsidR="00F24A59" w:rsidRDefault="00F24A59" w:rsidP="00F24A59">
      <w:r>
        <w:t>5 practical at nearest centre</w:t>
      </w:r>
      <w:r>
        <w:tab/>
        <w:t>| Day 1 | Nail Technician Role, Salon Setup, Hygiene Protocol |</w:t>
      </w:r>
      <w:r>
        <w:tab/>
      </w:r>
    </w:p>
    <w:p w14:paraId="4F822FF6" w14:textId="77777777" w:rsidR="00F24A59" w:rsidRDefault="00F24A59" w:rsidP="00F24A59">
      <w:r>
        <w:t>30K</w:t>
      </w:r>
      <w:r>
        <w:tab/>
        <w:t>| Day 2 | Deep Dive: Nail Anatomy &amp; Nail Disorders |</w:t>
      </w:r>
      <w:r>
        <w:tab/>
      </w:r>
    </w:p>
    <w:p w14:paraId="5076D405" w14:textId="77777777" w:rsidR="00F24A59" w:rsidRDefault="00F24A59" w:rsidP="00F24A59">
      <w:r>
        <w:tab/>
        <w:t>| Day 3 | Dry, Aroma, Luxury Manicure Techniques |</w:t>
      </w:r>
      <w:r>
        <w:tab/>
      </w:r>
    </w:p>
    <w:p w14:paraId="79B0B3FB" w14:textId="77777777" w:rsidR="00F24A59" w:rsidRDefault="00F24A59" w:rsidP="00F24A59">
      <w:r>
        <w:tab/>
        <w:t>| Day 4 | Paraffin Wax + Russian Manicure (E-File Basics) |</w:t>
      </w:r>
      <w:r>
        <w:tab/>
      </w:r>
    </w:p>
    <w:p w14:paraId="0AF5A12B" w14:textId="77777777" w:rsidR="00F24A59" w:rsidRDefault="00F24A59" w:rsidP="00F24A59">
      <w:r>
        <w:tab/>
        <w:t>| Day 5 | Foot Spa + Pedicure Techniques |</w:t>
      </w:r>
      <w:r>
        <w:tab/>
      </w:r>
    </w:p>
    <w:p w14:paraId="0C34A134" w14:textId="77777777" w:rsidR="00F24A59" w:rsidRDefault="00F24A59" w:rsidP="00F24A59">
      <w:r>
        <w:tab/>
        <w:t>| Day 6 | Nail Shapes, Buffing, Filing Techniques |</w:t>
      </w:r>
      <w:r>
        <w:tab/>
      </w:r>
    </w:p>
    <w:p w14:paraId="5A18EC4E" w14:textId="77777777" w:rsidR="00F24A59" w:rsidRDefault="00F24A59" w:rsidP="00F24A59">
      <w:r>
        <w:tab/>
        <w:t>| Day 7 | Nail Polish Mastery (Classic, Matte, Glossy) |</w:t>
      </w:r>
      <w:r>
        <w:tab/>
      </w:r>
    </w:p>
    <w:p w14:paraId="092E50D2" w14:textId="77777777" w:rsidR="00F24A59" w:rsidRDefault="00F24A59" w:rsidP="00F24A59">
      <w:r>
        <w:tab/>
        <w:t>| Day 8 | Brush Tool Introduction + Accessory Use |</w:t>
      </w:r>
      <w:r>
        <w:tab/>
      </w:r>
    </w:p>
    <w:p w14:paraId="50DF2BA8" w14:textId="77777777" w:rsidR="00F24A59" w:rsidRDefault="00F24A59" w:rsidP="00F24A59">
      <w:r>
        <w:tab/>
        <w:t>| Day 9 | Dotting, Glitter, Sponge Art |</w:t>
      </w:r>
      <w:r>
        <w:tab/>
      </w:r>
    </w:p>
    <w:p w14:paraId="1C9A9BAF" w14:textId="77777777" w:rsidR="00F24A59" w:rsidRDefault="00F24A59" w:rsidP="00F24A59">
      <w:r>
        <w:tab/>
        <w:t>| Day 10 | Basic Art: French, Polka, Animal Prints |</w:t>
      </w:r>
      <w:r>
        <w:tab/>
      </w:r>
    </w:p>
    <w:p w14:paraId="72533F45" w14:textId="77777777" w:rsidR="00F24A59" w:rsidRDefault="00F24A59" w:rsidP="00F24A59">
      <w:r>
        <w:tab/>
        <w:t>| Day 11 | Water Marble, Needle Art, Mandala, Striping |</w:t>
      </w:r>
      <w:r>
        <w:tab/>
      </w:r>
    </w:p>
    <w:p w14:paraId="7EAF2AD4" w14:textId="77777777" w:rsidR="00F24A59" w:rsidRDefault="00F24A59" w:rsidP="00F24A59">
      <w:r>
        <w:tab/>
        <w:t>| Day 12 | Floral, Butterfly, Cone, Rose &amp; Boho Art |</w:t>
      </w:r>
      <w:r>
        <w:tab/>
      </w:r>
    </w:p>
    <w:p w14:paraId="210B1575" w14:textId="77777777" w:rsidR="00F24A59" w:rsidRDefault="00F24A59" w:rsidP="00F24A59">
      <w:r>
        <w:tab/>
        <w:t>| Day 13 | Ombre, Chrome, Spider Gel Art |</w:t>
      </w:r>
      <w:r>
        <w:tab/>
      </w:r>
    </w:p>
    <w:p w14:paraId="4142E885" w14:textId="77777777" w:rsidR="00F24A59" w:rsidRDefault="00F24A59" w:rsidP="00F24A59">
      <w:r>
        <w:tab/>
        <w:t>| Day 14 | Stamping + 3D Nail Art |</w:t>
      </w:r>
      <w:r>
        <w:tab/>
      </w:r>
    </w:p>
    <w:p w14:paraId="3EDF06F1" w14:textId="77777777" w:rsidR="00F24A59" w:rsidRDefault="00F24A59" w:rsidP="00F24A59">
      <w:r>
        <w:tab/>
        <w:t>| Day 15 | Blossom, Latex, Confetti, Newspaper Art |</w:t>
      </w:r>
      <w:r>
        <w:tab/>
      </w:r>
    </w:p>
    <w:p w14:paraId="0D1A101D" w14:textId="77777777" w:rsidR="00F24A59" w:rsidRDefault="00F24A59" w:rsidP="00F24A59">
      <w:r>
        <w:tab/>
        <w:t>| Day 16 | Character &amp; Feather Art |</w:t>
      </w:r>
      <w:r>
        <w:tab/>
      </w:r>
    </w:p>
    <w:p w14:paraId="3BE8E3BB" w14:textId="77777777" w:rsidR="00F24A59" w:rsidRDefault="00F24A59" w:rsidP="00F24A59">
      <w:r>
        <w:tab/>
        <w:t>| Day 17 | Embossed Nail Art with Gel Polish |</w:t>
      </w:r>
      <w:r>
        <w:tab/>
      </w:r>
    </w:p>
    <w:p w14:paraId="70754370" w14:textId="77777777" w:rsidR="00F24A59" w:rsidRDefault="00F24A59" w:rsidP="00F24A59">
      <w:r>
        <w:tab/>
        <w:t>| Day 18 | Multi-Color French + Radium Nail Art |</w:t>
      </w:r>
      <w:r>
        <w:tab/>
      </w:r>
    </w:p>
    <w:p w14:paraId="5DA91CF7" w14:textId="77777777" w:rsidR="00F24A59" w:rsidRDefault="00F24A59" w:rsidP="00F24A59">
      <w:r>
        <w:tab/>
        <w:t>| Day 19 | Gel Mood Changing Art + Bubble Gel |</w:t>
      </w:r>
      <w:r>
        <w:tab/>
      </w:r>
    </w:p>
    <w:p w14:paraId="3BC9248B" w14:textId="77777777" w:rsidR="00F24A59" w:rsidRDefault="00F24A59" w:rsidP="00F24A59">
      <w:r>
        <w:tab/>
        <w:t>| Day 20 | Fiberglass Silk Nail Art + Shattered Glass |</w:t>
      </w:r>
      <w:r>
        <w:tab/>
      </w:r>
    </w:p>
    <w:p w14:paraId="2E8BC928" w14:textId="77777777" w:rsidR="00F24A59" w:rsidRDefault="00F24A59" w:rsidP="00F24A59">
      <w:r>
        <w:tab/>
        <w:t>| Day 21 | Shellac, Foil, Cracking Nail Art |</w:t>
      </w:r>
      <w:r>
        <w:tab/>
      </w:r>
    </w:p>
    <w:p w14:paraId="43B0C325" w14:textId="77777777" w:rsidR="00F24A59" w:rsidRDefault="00F24A59" w:rsidP="00F24A59">
      <w:r>
        <w:tab/>
        <w:t>| Day 22 | Advanced Acrylic Extensions: Reverse French |</w:t>
      </w:r>
      <w:r>
        <w:tab/>
      </w:r>
    </w:p>
    <w:p w14:paraId="6F3B4472" w14:textId="77777777" w:rsidR="00F24A59" w:rsidRDefault="00F24A59" w:rsidP="00F24A59">
      <w:r>
        <w:tab/>
        <w:t>| Day 23 | Acrylic Refilling, Removal, Built-in Glitter |</w:t>
      </w:r>
      <w:r>
        <w:tab/>
      </w:r>
    </w:p>
    <w:p w14:paraId="4FBDB9BB" w14:textId="77777777" w:rsidR="00F24A59" w:rsidRDefault="00F24A59" w:rsidP="00F24A59">
      <w:r>
        <w:tab/>
        <w:t>| Day 24 | Gel Extensions: Clear + Builder White |</w:t>
      </w:r>
      <w:r>
        <w:tab/>
      </w:r>
    </w:p>
    <w:p w14:paraId="3C8B1F90" w14:textId="77777777" w:rsidR="00F24A59" w:rsidRDefault="00F24A59" w:rsidP="00F24A59">
      <w:r>
        <w:tab/>
        <w:t>| Day 25 | Gel Overlay + Inbuilt Art |</w:t>
      </w:r>
      <w:r>
        <w:tab/>
      </w:r>
    </w:p>
    <w:p w14:paraId="4046AEFB" w14:textId="77777777" w:rsidR="00F24A59" w:rsidRDefault="00F24A59" w:rsidP="00F24A59">
      <w:r>
        <w:tab/>
        <w:t>| Day 26 | Polygel Techniques + Reverse French |</w:t>
      </w:r>
      <w:r>
        <w:tab/>
      </w:r>
    </w:p>
    <w:p w14:paraId="72B39A96" w14:textId="77777777" w:rsidR="00F24A59" w:rsidRDefault="00F24A59" w:rsidP="00F24A59">
      <w:r>
        <w:tab/>
        <w:t>| Day 27 | Dual System Extension + Aqua Gel |</w:t>
      </w:r>
      <w:r>
        <w:tab/>
      </w:r>
    </w:p>
    <w:p w14:paraId="6F3E70AA" w14:textId="77777777" w:rsidR="00F24A59" w:rsidRDefault="00F24A59" w:rsidP="00F24A59">
      <w:r>
        <w:tab/>
        <w:t>| Day 28 | Toe Nail Extensions + Tip &amp; Dip |</w:t>
      </w:r>
      <w:r>
        <w:tab/>
      </w:r>
    </w:p>
    <w:p w14:paraId="4975137B" w14:textId="77777777" w:rsidR="00F24A59" w:rsidRDefault="00F24A59" w:rsidP="00F24A59">
      <w:r>
        <w:tab/>
        <w:t>| Day 29 | Instant Extensions + Soft Gel Tip Application |</w:t>
      </w:r>
      <w:r>
        <w:tab/>
      </w:r>
    </w:p>
    <w:p w14:paraId="2B793AEA" w14:textId="77777777" w:rsidR="00F24A59" w:rsidRDefault="00F24A59" w:rsidP="00F24A59">
      <w:r>
        <w:tab/>
        <w:t>| Day 30 | 2D, 3D, 4D, 6D Acrylic Nail Art |</w:t>
      </w:r>
      <w:r>
        <w:tab/>
      </w:r>
    </w:p>
    <w:p w14:paraId="64D5E5B1" w14:textId="77777777" w:rsidR="00F24A59" w:rsidRDefault="00F24A59" w:rsidP="00F24A59">
      <w:r>
        <w:tab/>
        <w:t>| Day 31 | Drill Machine Usage &amp; Nail Sculpting |</w:t>
      </w:r>
      <w:r>
        <w:tab/>
      </w:r>
    </w:p>
    <w:p w14:paraId="7CD9AA76" w14:textId="77777777" w:rsidR="00F24A59" w:rsidRDefault="00F24A59" w:rsidP="00F24A59">
      <w:r>
        <w:tab/>
        <w:t>| Day 32 | Lower Forms + Sculpting Acrylic Extensions |</w:t>
      </w:r>
      <w:r>
        <w:tab/>
      </w:r>
    </w:p>
    <w:p w14:paraId="456D780A" w14:textId="77777777" w:rsidR="00F24A59" w:rsidRDefault="00F24A59" w:rsidP="00F24A59">
      <w:r>
        <w:tab/>
        <w:t>| Day 33 | Nail Extensions with Mylar, Shells, Dry Flowers |</w:t>
      </w:r>
      <w:r>
        <w:tab/>
      </w:r>
    </w:p>
    <w:p w14:paraId="13A2E530" w14:textId="77777777" w:rsidR="00F24A59" w:rsidRDefault="00F24A59" w:rsidP="00F24A59">
      <w:r>
        <w:tab/>
        <w:t>| Day 34 | Gradient Extension Techniques |</w:t>
      </w:r>
      <w:r>
        <w:tab/>
      </w:r>
    </w:p>
    <w:p w14:paraId="6B3F15D6" w14:textId="77777777" w:rsidR="00F24A59" w:rsidRDefault="00F24A59" w:rsidP="00F24A59">
      <w:r>
        <w:tab/>
        <w:t>| Day 35 | Mirror Reflection + Aqua Ink Art |</w:t>
      </w:r>
      <w:r>
        <w:tab/>
      </w:r>
    </w:p>
    <w:p w14:paraId="6E35A3CE" w14:textId="77777777" w:rsidR="00F24A59" w:rsidRDefault="00F24A59" w:rsidP="00F24A59">
      <w:r>
        <w:tab/>
        <w:t>| Day 36 | Cling Film + Crushed Shell + TikTok Design |</w:t>
      </w:r>
      <w:r>
        <w:tab/>
      </w:r>
    </w:p>
    <w:p w14:paraId="1ADA19CA" w14:textId="77777777" w:rsidR="00F24A59" w:rsidRDefault="00F24A59" w:rsidP="00F24A59">
      <w:r>
        <w:tab/>
        <w:t>| Day 37 | Neon Pigment &amp; Glow Nail Art |</w:t>
      </w:r>
      <w:r>
        <w:tab/>
      </w:r>
    </w:p>
    <w:p w14:paraId="3C1C08EA" w14:textId="77777777" w:rsidR="00F24A59" w:rsidRDefault="00F24A59" w:rsidP="00F24A59">
      <w:r>
        <w:tab/>
        <w:t>| Day 38 | Toe Art – Spa Grade |</w:t>
      </w:r>
      <w:r>
        <w:tab/>
      </w:r>
    </w:p>
    <w:p w14:paraId="1A8ECB22" w14:textId="77777777" w:rsidR="00F24A59" w:rsidRDefault="00F24A59" w:rsidP="00F24A59">
      <w:r>
        <w:tab/>
        <w:t>| Day 39 | French Nails with Gelicure |</w:t>
      </w:r>
      <w:r>
        <w:tab/>
      </w:r>
    </w:p>
    <w:p w14:paraId="73138DD2" w14:textId="77777777" w:rsidR="00F24A59" w:rsidRDefault="00F24A59" w:rsidP="00F24A59">
      <w:r>
        <w:tab/>
        <w:t>| Day 40 | Sculpting Forms (Acrylic/Gel/Polygel) |</w:t>
      </w:r>
      <w:r>
        <w:tab/>
      </w:r>
    </w:p>
    <w:p w14:paraId="5034B384" w14:textId="77777777" w:rsidR="00F24A59" w:rsidRDefault="00F24A59" w:rsidP="00F24A59">
      <w:r>
        <w:tab/>
        <w:t>| Day 41 | Nail Portfolio: Client-Ready Photo Shoots |</w:t>
      </w:r>
      <w:r>
        <w:tab/>
      </w:r>
    </w:p>
    <w:p w14:paraId="10D79CF5" w14:textId="77777777" w:rsidR="00F24A59" w:rsidRDefault="00F24A59" w:rsidP="00F24A59">
      <w:r>
        <w:tab/>
        <w:t>| Day 42 | Social Media Setup for Nail Tech Branding |</w:t>
      </w:r>
      <w:r>
        <w:tab/>
      </w:r>
    </w:p>
    <w:p w14:paraId="3AAD19DA" w14:textId="77777777" w:rsidR="00F24A59" w:rsidRDefault="00F24A59" w:rsidP="00F24A59">
      <w:r>
        <w:lastRenderedPageBreak/>
        <w:tab/>
        <w:t>| Day 43 | Client Handling + Workplace Etiquette |</w:t>
      </w:r>
      <w:r>
        <w:tab/>
      </w:r>
    </w:p>
    <w:p w14:paraId="1DC5988A" w14:textId="77777777" w:rsidR="00F24A59" w:rsidRDefault="00F24A59" w:rsidP="00F24A59">
      <w:r>
        <w:tab/>
        <w:t>| Day 44 | Product Pricing + Up-selling Techniques |</w:t>
      </w:r>
      <w:r>
        <w:tab/>
      </w:r>
    </w:p>
    <w:p w14:paraId="40799F87" w14:textId="77777777" w:rsidR="00F24A59" w:rsidRDefault="00F24A59" w:rsidP="00F24A59">
      <w:r>
        <w:tab/>
        <w:t>| Day 45 | Hygiene Deep Dive + Troubleshooting Common Issues |</w:t>
      </w:r>
      <w:r>
        <w:tab/>
      </w:r>
    </w:p>
    <w:p w14:paraId="14E9DD21" w14:textId="77777777" w:rsidR="00F24A59" w:rsidRDefault="00F24A59" w:rsidP="00F24A59">
      <w:r>
        <w:tab/>
        <w:t>| Day 46 | Preparing for Real Clients – Live Model Practice |</w:t>
      </w:r>
      <w:r>
        <w:tab/>
      </w:r>
    </w:p>
    <w:p w14:paraId="6AD501B8" w14:textId="77777777" w:rsidR="00F24A59" w:rsidRDefault="00F24A59" w:rsidP="00F24A59">
      <w:r>
        <w:tab/>
        <w:t>| Day 47 | In-Class Peer Review + Group Practice |</w:t>
      </w:r>
      <w:r>
        <w:tab/>
      </w:r>
    </w:p>
    <w:p w14:paraId="08AFDBAB" w14:textId="77777777" w:rsidR="00F24A59" w:rsidRDefault="00F24A59" w:rsidP="00F24A59">
      <w:r>
        <w:tab/>
        <w:t>| Day 48 | Time-Based Nail Design Challenges |</w:t>
      </w:r>
      <w:r>
        <w:tab/>
      </w:r>
    </w:p>
    <w:p w14:paraId="5D8AF148" w14:textId="77777777" w:rsidR="00F24A59" w:rsidRDefault="00F24A59" w:rsidP="00F24A59">
      <w:r>
        <w:tab/>
        <w:t>| Day 49 | Lookbook Creation + Final Portfolio Curation |</w:t>
      </w:r>
      <w:r>
        <w:tab/>
      </w:r>
    </w:p>
    <w:p w14:paraId="36573FE8" w14:textId="77777777" w:rsidR="00F24A59" w:rsidRDefault="00F24A59" w:rsidP="00F24A59">
      <w:r>
        <w:tab/>
        <w:t>| Day 50 | Certification Guidelines + Practice Exam |</w:t>
      </w:r>
      <w:r>
        <w:tab/>
      </w:r>
    </w:p>
    <w:p w14:paraId="4C3B7E93" w14:textId="77777777" w:rsidR="00F24A59" w:rsidRDefault="00F24A59" w:rsidP="00F24A59">
      <w:r>
        <w:tab/>
        <w:t>| Day 51–59 | Practical Assessments &amp; Mentoring (1 topic/day) |</w:t>
      </w:r>
      <w:r>
        <w:tab/>
      </w:r>
    </w:p>
    <w:p w14:paraId="21739855" w14:textId="77777777" w:rsidR="00F24A59" w:rsidRDefault="00F24A59" w:rsidP="00F24A59">
      <w:r>
        <w:tab/>
        <w:t>| Day 60 | Final Jury Review + Graduation + Showcase</w:t>
      </w:r>
      <w:r>
        <w:tab/>
      </w:r>
    </w:p>
    <w:p w14:paraId="3D68E750" w14:textId="6AA7C0EE" w:rsidR="00F24A59" w:rsidRDefault="00F24A59" w:rsidP="00F24A59"/>
    <w:p w14:paraId="07DF9777" w14:textId="77777777" w:rsidR="00F24A59" w:rsidRDefault="00F24A59" w:rsidP="00F24A59"/>
    <w:p w14:paraId="66E54F05" w14:textId="77777777" w:rsidR="00F24A59" w:rsidRDefault="00F24A59" w:rsidP="00F24A59"/>
    <w:p w14:paraId="7814C3F5" w14:textId="506E2B02" w:rsidR="00F24A59" w:rsidRDefault="00F24A59" w:rsidP="00F24A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5" w:name="_u7zkk67ogw5c" w:colFirst="0" w:colLast="0"/>
      <w:bookmarkEnd w:id="165"/>
      <w:r>
        <w:rPr>
          <w:b/>
          <w:sz w:val="34"/>
          <w:szCs w:val="34"/>
        </w:rPr>
        <w:t>Online</w:t>
      </w:r>
    </w:p>
    <w:p w14:paraId="6C5BE3F9" w14:textId="3B0CE0B1" w:rsidR="00F24A59" w:rsidRDefault="00F24A59" w:rsidP="00F24A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Mastering Popular Haircuts for Indian Hair Types</w:t>
      </w:r>
    </w:p>
    <w:p w14:paraId="1C45C2A4" w14:textId="77777777" w:rsidR="00F24A59" w:rsidRDefault="00F24A59" w:rsidP="00F24A59">
      <w:pPr>
        <w:spacing w:before="240" w:after="240"/>
      </w:pPr>
      <w:r>
        <w:rPr>
          <w:b/>
        </w:rPr>
        <w:t>Duration:</w:t>
      </w:r>
      <w:r>
        <w:t xml:space="preserve"> 6 Weeks | </w:t>
      </w:r>
      <w:r>
        <w:rPr>
          <w:b/>
        </w:rPr>
        <w:t>Level:</w:t>
      </w:r>
      <w:r>
        <w:t xml:space="preserve"> Beginner to Intermediate | </w:t>
      </w:r>
      <w:r>
        <w:rPr>
          <w:b/>
        </w:rPr>
        <w:t>Mode:</w:t>
      </w:r>
      <w:r>
        <w:t xml:space="preserve"> Online with Live Demos &amp; Assignments</w:t>
      </w:r>
    </w:p>
    <w:p w14:paraId="3B48D8BB" w14:textId="77777777" w:rsidR="00F24A59" w:rsidRDefault="001F16DC" w:rsidP="00F24A59">
      <w:r w:rsidRPr="001F16DC">
        <w:rPr>
          <w:noProof/>
          <w14:ligatures w14:val="standardContextual"/>
        </w:rPr>
        <w:pict w14:anchorId="36697FC2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74AF5EE3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6" w:name="_w0jqgmdaao2f" w:colFirst="0" w:colLast="0"/>
      <w:bookmarkEnd w:id="166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1: Foundations of Indian Hair &amp; Face Shape Analysis</w:t>
      </w:r>
    </w:p>
    <w:p w14:paraId="06D82C5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Objectives:</w:t>
      </w:r>
    </w:p>
    <w:p w14:paraId="2E28F106" w14:textId="77777777" w:rsidR="00F24A59" w:rsidRDefault="00F24A59" w:rsidP="00F24A59">
      <w:pPr>
        <w:numPr>
          <w:ilvl w:val="0"/>
          <w:numId w:val="774"/>
        </w:numPr>
        <w:spacing w:before="240"/>
      </w:pPr>
      <w:r>
        <w:t>Understand the diversity of Indian hair textures and densities</w:t>
      </w:r>
      <w:r>
        <w:br/>
      </w:r>
    </w:p>
    <w:p w14:paraId="73B34599" w14:textId="77777777" w:rsidR="00F24A59" w:rsidRDefault="00F24A59" w:rsidP="00F24A59">
      <w:pPr>
        <w:numPr>
          <w:ilvl w:val="0"/>
          <w:numId w:val="774"/>
        </w:numPr>
        <w:spacing w:after="240"/>
      </w:pPr>
      <w:r>
        <w:t>Analyze face shapes to recommend suitable haircut styles</w:t>
      </w:r>
      <w:r>
        <w:br/>
      </w:r>
    </w:p>
    <w:p w14:paraId="3F81F74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77F8C3B2" w14:textId="77777777" w:rsidR="00F24A59" w:rsidRDefault="00F24A59" w:rsidP="00F24A59">
      <w:pPr>
        <w:numPr>
          <w:ilvl w:val="0"/>
          <w:numId w:val="771"/>
        </w:numPr>
        <w:spacing w:before="240"/>
      </w:pPr>
      <w:r>
        <w:t>Common Indian hair types: thick, wavy, coarse, fine, limp</w:t>
      </w:r>
      <w:r>
        <w:br/>
      </w:r>
    </w:p>
    <w:p w14:paraId="1D78807F" w14:textId="77777777" w:rsidR="00F24A59" w:rsidRDefault="00F24A59" w:rsidP="00F24A59">
      <w:pPr>
        <w:numPr>
          <w:ilvl w:val="0"/>
          <w:numId w:val="771"/>
        </w:numPr>
      </w:pPr>
      <w:r>
        <w:t>Understanding hair growth patterns and porosity</w:t>
      </w:r>
      <w:r>
        <w:br/>
      </w:r>
    </w:p>
    <w:p w14:paraId="32E65324" w14:textId="77777777" w:rsidR="00F24A59" w:rsidRDefault="00F24A59" w:rsidP="00F24A59">
      <w:pPr>
        <w:numPr>
          <w:ilvl w:val="0"/>
          <w:numId w:val="771"/>
        </w:numPr>
      </w:pPr>
      <w:r>
        <w:t>Face shape fundamentals: oval, round, heart, square</w:t>
      </w:r>
      <w:r>
        <w:br/>
      </w:r>
    </w:p>
    <w:p w14:paraId="49105F19" w14:textId="77777777" w:rsidR="00F24A59" w:rsidRDefault="00F24A59" w:rsidP="00F24A59">
      <w:pPr>
        <w:numPr>
          <w:ilvl w:val="0"/>
          <w:numId w:val="771"/>
        </w:numPr>
        <w:spacing w:after="240"/>
      </w:pPr>
      <w:r>
        <w:t>Matching cuts to face shapes and lifestyles</w:t>
      </w:r>
      <w:r>
        <w:br/>
      </w:r>
    </w:p>
    <w:p w14:paraId="141D25D1" w14:textId="77777777" w:rsidR="00F24A59" w:rsidRDefault="001F16DC" w:rsidP="00F24A59">
      <w:r w:rsidRPr="001F16DC">
        <w:rPr>
          <w:noProof/>
          <w14:ligatures w14:val="standardContextual"/>
        </w:rPr>
        <w:pict w14:anchorId="0C3BC766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3D406D56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7" w:name="_ws85owo6v1bd" w:colFirst="0" w:colLast="0"/>
      <w:bookmarkEnd w:id="167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2: The Texturized Bob — Volume for Fine &amp; Straight Hair</w:t>
      </w:r>
    </w:p>
    <w:p w14:paraId="6BAF4EBC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lastRenderedPageBreak/>
        <w:t>Objectives:</w:t>
      </w:r>
    </w:p>
    <w:p w14:paraId="3F6C81FA" w14:textId="77777777" w:rsidR="00F24A59" w:rsidRDefault="00F24A59" w:rsidP="00F24A59">
      <w:pPr>
        <w:numPr>
          <w:ilvl w:val="0"/>
          <w:numId w:val="766"/>
        </w:numPr>
        <w:spacing w:before="240"/>
      </w:pPr>
      <w:r>
        <w:t>Master techniques for creating a modern texturized bob</w:t>
      </w:r>
      <w:r>
        <w:br/>
      </w:r>
    </w:p>
    <w:p w14:paraId="40C31B14" w14:textId="77777777" w:rsidR="00F24A59" w:rsidRDefault="00F24A59" w:rsidP="00F24A59">
      <w:pPr>
        <w:numPr>
          <w:ilvl w:val="0"/>
          <w:numId w:val="766"/>
        </w:numPr>
        <w:spacing w:after="240"/>
      </w:pPr>
      <w:r>
        <w:t>Learn styling tips for minimal-maintenance clients</w:t>
      </w:r>
      <w:r>
        <w:br/>
      </w:r>
    </w:p>
    <w:p w14:paraId="17F29E24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51A996AE" w14:textId="77777777" w:rsidR="00F24A59" w:rsidRDefault="00F24A59" w:rsidP="00F24A59">
      <w:pPr>
        <w:numPr>
          <w:ilvl w:val="0"/>
          <w:numId w:val="773"/>
        </w:numPr>
        <w:spacing w:before="240"/>
      </w:pPr>
      <w:r>
        <w:t>What makes a bob “texturized” vs blunt</w:t>
      </w:r>
      <w:r>
        <w:br/>
      </w:r>
    </w:p>
    <w:p w14:paraId="7206759D" w14:textId="77777777" w:rsidR="00F24A59" w:rsidRDefault="00F24A59" w:rsidP="00F24A59">
      <w:pPr>
        <w:numPr>
          <w:ilvl w:val="0"/>
          <w:numId w:val="773"/>
        </w:numPr>
      </w:pPr>
      <w:r>
        <w:t>Sectioning and layering techniques for volume</w:t>
      </w:r>
      <w:r>
        <w:br/>
      </w:r>
    </w:p>
    <w:p w14:paraId="7CDAF128" w14:textId="77777777" w:rsidR="00F24A59" w:rsidRDefault="00F24A59" w:rsidP="00F24A59">
      <w:pPr>
        <w:numPr>
          <w:ilvl w:val="0"/>
          <w:numId w:val="773"/>
        </w:numPr>
      </w:pPr>
      <w:r>
        <w:t>Ideal hair types: straight, limp, fine</w:t>
      </w:r>
      <w:r>
        <w:br/>
      </w:r>
    </w:p>
    <w:p w14:paraId="766285BC" w14:textId="77777777" w:rsidR="00F24A59" w:rsidRDefault="00F24A59" w:rsidP="00F24A59">
      <w:pPr>
        <w:numPr>
          <w:ilvl w:val="0"/>
          <w:numId w:val="773"/>
        </w:numPr>
      </w:pPr>
      <w:r>
        <w:t>Tools: razors vs scissors for internal texturing</w:t>
      </w:r>
      <w:r>
        <w:br/>
      </w:r>
    </w:p>
    <w:p w14:paraId="3CB18764" w14:textId="77777777" w:rsidR="00F24A59" w:rsidRDefault="00F24A59" w:rsidP="00F24A59">
      <w:pPr>
        <w:numPr>
          <w:ilvl w:val="0"/>
          <w:numId w:val="773"/>
        </w:numPr>
      </w:pPr>
      <w:r>
        <w:t>Styling options: blow-dry curves, light beach waves</w:t>
      </w:r>
      <w:r>
        <w:br/>
      </w:r>
    </w:p>
    <w:p w14:paraId="01A3D82E" w14:textId="77777777" w:rsidR="00F24A59" w:rsidRDefault="00F24A59" w:rsidP="00F24A59">
      <w:pPr>
        <w:numPr>
          <w:ilvl w:val="0"/>
          <w:numId w:val="773"/>
        </w:numPr>
        <w:spacing w:after="240"/>
      </w:pPr>
      <w:r>
        <w:t>Practical: Cut a shoulder-length texturized bob on a mannequin</w:t>
      </w:r>
      <w:r>
        <w:br/>
      </w:r>
    </w:p>
    <w:p w14:paraId="05A90FD1" w14:textId="77777777" w:rsidR="00F24A59" w:rsidRDefault="001F16DC" w:rsidP="00F24A59">
      <w:r w:rsidRPr="001F16DC">
        <w:rPr>
          <w:noProof/>
          <w14:ligatures w14:val="standardContextual"/>
        </w:rPr>
        <w:pict w14:anchorId="5176FF1D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1D073C2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8" w:name="_6tkl62ows04n" w:colFirst="0" w:colLast="0"/>
      <w:bookmarkEnd w:id="168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3: U-Cut &amp; A-Line Silhouettes — Elegance with Movement</w:t>
      </w:r>
    </w:p>
    <w:p w14:paraId="74F5AC9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Objectives:</w:t>
      </w:r>
    </w:p>
    <w:p w14:paraId="0FEBB7B7" w14:textId="77777777" w:rsidR="00F24A59" w:rsidRDefault="00F24A59" w:rsidP="00F24A59">
      <w:pPr>
        <w:numPr>
          <w:ilvl w:val="0"/>
          <w:numId w:val="767"/>
        </w:numPr>
        <w:spacing w:before="240"/>
      </w:pPr>
      <w:r>
        <w:t>Learn long-hair-friendly shapes that preserve length but add shape</w:t>
      </w:r>
      <w:r>
        <w:br/>
      </w:r>
    </w:p>
    <w:p w14:paraId="60F38F44" w14:textId="77777777" w:rsidR="00F24A59" w:rsidRDefault="00F24A59" w:rsidP="00F24A59">
      <w:pPr>
        <w:numPr>
          <w:ilvl w:val="0"/>
          <w:numId w:val="767"/>
        </w:numPr>
        <w:spacing w:after="240"/>
      </w:pPr>
      <w:r>
        <w:t>Customize cuts for thick, wavy Indian hair</w:t>
      </w:r>
      <w:r>
        <w:br/>
      </w:r>
    </w:p>
    <w:p w14:paraId="7ACC0ED9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0162914C" w14:textId="77777777" w:rsidR="00F24A59" w:rsidRDefault="00F24A59" w:rsidP="00F24A59">
      <w:pPr>
        <w:numPr>
          <w:ilvl w:val="0"/>
          <w:numId w:val="772"/>
        </w:numPr>
        <w:spacing w:before="240"/>
      </w:pPr>
      <w:r>
        <w:t>U-Cut: When to recommend it and how to shape the arc</w:t>
      </w:r>
      <w:r>
        <w:br/>
      </w:r>
    </w:p>
    <w:p w14:paraId="3D6CCAD4" w14:textId="77777777" w:rsidR="00F24A59" w:rsidRDefault="00F24A59" w:rsidP="00F24A59">
      <w:pPr>
        <w:numPr>
          <w:ilvl w:val="0"/>
          <w:numId w:val="772"/>
        </w:numPr>
      </w:pPr>
      <w:r>
        <w:t>A-Line Cut: Graduated structure for weight removal</w:t>
      </w:r>
      <w:r>
        <w:br/>
      </w:r>
    </w:p>
    <w:p w14:paraId="11AE0607" w14:textId="77777777" w:rsidR="00F24A59" w:rsidRDefault="00F24A59" w:rsidP="00F24A59">
      <w:pPr>
        <w:numPr>
          <w:ilvl w:val="0"/>
          <w:numId w:val="772"/>
        </w:numPr>
      </w:pPr>
      <w:r>
        <w:t>Layering techniques to reduce bulk without losing volume</w:t>
      </w:r>
      <w:r>
        <w:br/>
      </w:r>
    </w:p>
    <w:p w14:paraId="5C2A05C5" w14:textId="77777777" w:rsidR="00F24A59" w:rsidRDefault="00F24A59" w:rsidP="00F24A59">
      <w:pPr>
        <w:numPr>
          <w:ilvl w:val="0"/>
          <w:numId w:val="772"/>
        </w:numPr>
      </w:pPr>
      <w:r>
        <w:t>Dealing with coarse textures using thinning shears</w:t>
      </w:r>
      <w:r>
        <w:br/>
      </w:r>
    </w:p>
    <w:p w14:paraId="532C3E7E" w14:textId="77777777" w:rsidR="00F24A59" w:rsidRDefault="00F24A59" w:rsidP="00F24A59">
      <w:pPr>
        <w:numPr>
          <w:ilvl w:val="0"/>
          <w:numId w:val="772"/>
        </w:numPr>
      </w:pPr>
      <w:r>
        <w:t>Styling &amp; maintenance: Low-effort blow drying and oiling routines</w:t>
      </w:r>
      <w:r>
        <w:br/>
      </w:r>
    </w:p>
    <w:p w14:paraId="63663F23" w14:textId="77777777" w:rsidR="00F24A59" w:rsidRDefault="00F24A59" w:rsidP="00F24A59">
      <w:pPr>
        <w:numPr>
          <w:ilvl w:val="0"/>
          <w:numId w:val="772"/>
        </w:numPr>
        <w:spacing w:after="240"/>
      </w:pPr>
      <w:r>
        <w:lastRenderedPageBreak/>
        <w:t>Practical: Demonstrate U-Cut on mannequin with layered finish</w:t>
      </w:r>
      <w:r>
        <w:br/>
      </w:r>
    </w:p>
    <w:p w14:paraId="649119F9" w14:textId="77777777" w:rsidR="00F24A59" w:rsidRDefault="001F16DC" w:rsidP="00F24A59">
      <w:r w:rsidRPr="001F16DC">
        <w:rPr>
          <w:noProof/>
          <w14:ligatures w14:val="standardContextual"/>
        </w:rPr>
        <w:pict w14:anchorId="0E975FA3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2D9E53C1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9" w:name="_482ojmfowajx" w:colFirst="0" w:colLast="0"/>
      <w:bookmarkEnd w:id="169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4: Long Layers with Face-Framing — Versatile Everyday Style</w:t>
      </w:r>
    </w:p>
    <w:p w14:paraId="2DFFD4F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Objectives:</w:t>
      </w:r>
    </w:p>
    <w:p w14:paraId="4A9A47B2" w14:textId="77777777" w:rsidR="00F24A59" w:rsidRDefault="00F24A59" w:rsidP="00F24A59">
      <w:pPr>
        <w:numPr>
          <w:ilvl w:val="0"/>
          <w:numId w:val="769"/>
        </w:numPr>
        <w:spacing w:before="240"/>
      </w:pPr>
      <w:r>
        <w:t>Build soft, flowing layers that enhance waves and curls</w:t>
      </w:r>
      <w:r>
        <w:br/>
      </w:r>
    </w:p>
    <w:p w14:paraId="1BBD5F71" w14:textId="77777777" w:rsidR="00F24A59" w:rsidRDefault="00F24A59" w:rsidP="00F24A59">
      <w:pPr>
        <w:numPr>
          <w:ilvl w:val="0"/>
          <w:numId w:val="769"/>
        </w:numPr>
        <w:spacing w:after="240"/>
      </w:pPr>
      <w:r>
        <w:t>Avoid harsh transitions and maintain visual balance</w:t>
      </w:r>
      <w:r>
        <w:br/>
      </w:r>
    </w:p>
    <w:p w14:paraId="4B033B7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560DB7D2" w14:textId="77777777" w:rsidR="00F24A59" w:rsidRDefault="00F24A59" w:rsidP="00F24A59">
      <w:pPr>
        <w:numPr>
          <w:ilvl w:val="0"/>
          <w:numId w:val="762"/>
        </w:numPr>
        <w:spacing w:before="240"/>
      </w:pPr>
      <w:r>
        <w:t>Face-framing sections: how to section, angle, and layer</w:t>
      </w:r>
      <w:r>
        <w:br/>
      </w:r>
    </w:p>
    <w:p w14:paraId="6751E0D5" w14:textId="77777777" w:rsidR="00F24A59" w:rsidRDefault="00F24A59" w:rsidP="00F24A59">
      <w:pPr>
        <w:numPr>
          <w:ilvl w:val="0"/>
          <w:numId w:val="762"/>
        </w:numPr>
      </w:pPr>
      <w:r>
        <w:t>Layer length decisions based on face shape and density</w:t>
      </w:r>
      <w:r>
        <w:br/>
      </w:r>
    </w:p>
    <w:p w14:paraId="4B2B3AA6" w14:textId="77777777" w:rsidR="00F24A59" w:rsidRDefault="00F24A59" w:rsidP="00F24A59">
      <w:pPr>
        <w:numPr>
          <w:ilvl w:val="0"/>
          <w:numId w:val="762"/>
        </w:numPr>
      </w:pPr>
      <w:r>
        <w:t>How to avoid the “choppy” or “stringy” look</w:t>
      </w:r>
      <w:r>
        <w:br/>
      </w:r>
    </w:p>
    <w:p w14:paraId="5475C207" w14:textId="77777777" w:rsidR="00F24A59" w:rsidRDefault="00F24A59" w:rsidP="00F24A59">
      <w:pPr>
        <w:numPr>
          <w:ilvl w:val="0"/>
          <w:numId w:val="762"/>
        </w:numPr>
      </w:pPr>
      <w:r>
        <w:t>Styling guidance: center vs side part, curl enhancement tips</w:t>
      </w:r>
      <w:r>
        <w:br/>
      </w:r>
    </w:p>
    <w:p w14:paraId="44A16A93" w14:textId="77777777" w:rsidR="00F24A59" w:rsidRDefault="00F24A59" w:rsidP="00F24A59">
      <w:pPr>
        <w:numPr>
          <w:ilvl w:val="0"/>
          <w:numId w:val="762"/>
        </w:numPr>
        <w:spacing w:after="240"/>
      </w:pPr>
      <w:r>
        <w:t>Practical: Create long layers with feathered face frame on live model</w:t>
      </w:r>
      <w:r>
        <w:br/>
      </w:r>
    </w:p>
    <w:p w14:paraId="7F824FAE" w14:textId="77777777" w:rsidR="00F24A59" w:rsidRDefault="001F16DC" w:rsidP="00F24A59">
      <w:r w:rsidRPr="001F16DC">
        <w:rPr>
          <w:noProof/>
          <w14:ligatures w14:val="standardContextual"/>
        </w:rPr>
        <w:pict w14:anchorId="137CF6AA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4537D4F3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0" w:name="_uktxqc26camd" w:colFirst="0" w:colLast="0"/>
      <w:bookmarkEnd w:id="170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5: Pixie Cuts &amp; Warrior Styles — Bold, Edgy &amp; Efficient</w:t>
      </w:r>
    </w:p>
    <w:p w14:paraId="09F1492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Objectives:</w:t>
      </w:r>
    </w:p>
    <w:p w14:paraId="0890B6C3" w14:textId="77777777" w:rsidR="00F24A59" w:rsidRDefault="00F24A59" w:rsidP="00F24A59">
      <w:pPr>
        <w:numPr>
          <w:ilvl w:val="0"/>
          <w:numId w:val="763"/>
        </w:numPr>
        <w:spacing w:before="240"/>
      </w:pPr>
      <w:r>
        <w:t>Explore short styles that suit young and adventurous clients</w:t>
      </w:r>
      <w:r>
        <w:br/>
      </w:r>
    </w:p>
    <w:p w14:paraId="32C01CE6" w14:textId="77777777" w:rsidR="00F24A59" w:rsidRDefault="00F24A59" w:rsidP="00F24A59">
      <w:pPr>
        <w:numPr>
          <w:ilvl w:val="0"/>
          <w:numId w:val="763"/>
        </w:numPr>
        <w:spacing w:after="240"/>
      </w:pPr>
      <w:r>
        <w:t>Master tapering and bold texturing for Indian heads</w:t>
      </w:r>
      <w:r>
        <w:br/>
      </w:r>
    </w:p>
    <w:p w14:paraId="0F217707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11E0085C" w14:textId="77777777" w:rsidR="00F24A59" w:rsidRDefault="00F24A59" w:rsidP="00F24A59">
      <w:pPr>
        <w:numPr>
          <w:ilvl w:val="0"/>
          <w:numId w:val="765"/>
        </w:numPr>
        <w:spacing w:before="240"/>
      </w:pPr>
      <w:r>
        <w:t>Understanding the Warrior Cut (modern mullet-spike fusion)</w:t>
      </w:r>
      <w:r>
        <w:br/>
      </w:r>
    </w:p>
    <w:p w14:paraId="5AAD6978" w14:textId="77777777" w:rsidR="00F24A59" w:rsidRDefault="00F24A59" w:rsidP="00F24A59">
      <w:pPr>
        <w:numPr>
          <w:ilvl w:val="0"/>
          <w:numId w:val="765"/>
        </w:numPr>
      </w:pPr>
      <w:r>
        <w:t>Pixie cut variations: soft, edgy, undercut</w:t>
      </w:r>
      <w:r>
        <w:br/>
      </w:r>
    </w:p>
    <w:p w14:paraId="49B3F556" w14:textId="77777777" w:rsidR="00F24A59" w:rsidRDefault="00F24A59" w:rsidP="00F24A59">
      <w:pPr>
        <w:numPr>
          <w:ilvl w:val="0"/>
          <w:numId w:val="765"/>
        </w:numPr>
      </w:pPr>
      <w:r>
        <w:lastRenderedPageBreak/>
        <w:t>Sectioning and clipper work basics for short hair</w:t>
      </w:r>
      <w:r>
        <w:br/>
      </w:r>
    </w:p>
    <w:p w14:paraId="17D7CECB" w14:textId="77777777" w:rsidR="00F24A59" w:rsidRDefault="00F24A59" w:rsidP="00F24A59">
      <w:pPr>
        <w:numPr>
          <w:ilvl w:val="0"/>
          <w:numId w:val="765"/>
        </w:numPr>
      </w:pPr>
      <w:r>
        <w:t>Styling with wax, gel, and pomade for textured finishes</w:t>
      </w:r>
      <w:r>
        <w:br/>
      </w:r>
    </w:p>
    <w:p w14:paraId="4D250076" w14:textId="77777777" w:rsidR="00F24A59" w:rsidRDefault="00F24A59" w:rsidP="00F24A59">
      <w:pPr>
        <w:numPr>
          <w:ilvl w:val="0"/>
          <w:numId w:val="765"/>
        </w:numPr>
      </w:pPr>
      <w:r>
        <w:t>Bold vs soft versions: deciding with your client</w:t>
      </w:r>
      <w:r>
        <w:br/>
      </w:r>
    </w:p>
    <w:p w14:paraId="1F8F89FB" w14:textId="77777777" w:rsidR="00F24A59" w:rsidRDefault="00F24A59" w:rsidP="00F24A59">
      <w:pPr>
        <w:numPr>
          <w:ilvl w:val="0"/>
          <w:numId w:val="765"/>
        </w:numPr>
        <w:spacing w:after="240"/>
      </w:pPr>
      <w:r>
        <w:t>Practical: Pixie cut demo using clippers and razors</w:t>
      </w:r>
      <w:r>
        <w:br/>
      </w:r>
    </w:p>
    <w:p w14:paraId="60AD373A" w14:textId="77777777" w:rsidR="00F24A59" w:rsidRDefault="001F16DC" w:rsidP="00F24A59">
      <w:r w:rsidRPr="001F16DC">
        <w:rPr>
          <w:noProof/>
          <w14:ligatures w14:val="standardContextual"/>
        </w:rPr>
        <w:pict w14:anchorId="3A2C9C2E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02C8C20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1" w:name="_qu91i9oep8qo" w:colFirst="0" w:colLast="0"/>
      <w:bookmarkEnd w:id="171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Week 6: Curtain Fringes &amp; Bang Variations — Face-Framing Mastery</w:t>
      </w:r>
    </w:p>
    <w:p w14:paraId="7808A294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Objectives:</w:t>
      </w:r>
    </w:p>
    <w:p w14:paraId="7E520AD0" w14:textId="77777777" w:rsidR="00F24A59" w:rsidRDefault="00F24A59" w:rsidP="00F24A59">
      <w:pPr>
        <w:numPr>
          <w:ilvl w:val="0"/>
          <w:numId w:val="768"/>
        </w:numPr>
        <w:spacing w:before="240"/>
      </w:pPr>
      <w:r>
        <w:t>Master the art of curtain bangs that blend naturally</w:t>
      </w:r>
      <w:r>
        <w:br/>
      </w:r>
    </w:p>
    <w:p w14:paraId="2C75C1ED" w14:textId="77777777" w:rsidR="00F24A59" w:rsidRDefault="00F24A59" w:rsidP="00F24A59">
      <w:pPr>
        <w:numPr>
          <w:ilvl w:val="0"/>
          <w:numId w:val="768"/>
        </w:numPr>
        <w:spacing w:after="240"/>
      </w:pPr>
      <w:r>
        <w:t>Learn fringe customizations for different forehead widths and face shapes</w:t>
      </w:r>
      <w:r>
        <w:br/>
      </w:r>
    </w:p>
    <w:p w14:paraId="3C9D7E6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Subtopics:</w:t>
      </w:r>
    </w:p>
    <w:p w14:paraId="010654EA" w14:textId="77777777" w:rsidR="00F24A59" w:rsidRDefault="00F24A59" w:rsidP="00F24A59">
      <w:pPr>
        <w:numPr>
          <w:ilvl w:val="0"/>
          <w:numId w:val="770"/>
        </w:numPr>
        <w:spacing w:before="240"/>
      </w:pPr>
      <w:r>
        <w:t>What are curtain fringes? How they differ from blunt or side bangs</w:t>
      </w:r>
      <w:r>
        <w:br/>
      </w:r>
    </w:p>
    <w:p w14:paraId="6AF44A48" w14:textId="77777777" w:rsidR="00F24A59" w:rsidRDefault="00F24A59" w:rsidP="00F24A59">
      <w:pPr>
        <w:numPr>
          <w:ilvl w:val="0"/>
          <w:numId w:val="770"/>
        </w:numPr>
      </w:pPr>
      <w:r>
        <w:t>Length decisions: eye-level vs cheekbone skimming</w:t>
      </w:r>
      <w:r>
        <w:br/>
      </w:r>
    </w:p>
    <w:p w14:paraId="38D28B9E" w14:textId="77777777" w:rsidR="00F24A59" w:rsidRDefault="00F24A59" w:rsidP="00F24A59">
      <w:pPr>
        <w:numPr>
          <w:ilvl w:val="0"/>
          <w:numId w:val="770"/>
        </w:numPr>
      </w:pPr>
      <w:r>
        <w:t>Blending techniques with long layers</w:t>
      </w:r>
      <w:r>
        <w:br/>
      </w:r>
    </w:p>
    <w:p w14:paraId="0042FB27" w14:textId="77777777" w:rsidR="00F24A59" w:rsidRDefault="00F24A59" w:rsidP="00F24A59">
      <w:pPr>
        <w:numPr>
          <w:ilvl w:val="0"/>
          <w:numId w:val="770"/>
        </w:numPr>
      </w:pPr>
      <w:r>
        <w:t>Dealing with cowlicks and wide foreheads</w:t>
      </w:r>
      <w:r>
        <w:br/>
      </w:r>
    </w:p>
    <w:p w14:paraId="24A9B6F9" w14:textId="77777777" w:rsidR="00F24A59" w:rsidRDefault="00F24A59" w:rsidP="00F24A59">
      <w:pPr>
        <w:numPr>
          <w:ilvl w:val="0"/>
          <w:numId w:val="770"/>
        </w:numPr>
      </w:pPr>
      <w:r>
        <w:t>Styling &amp; trimming: how to maintain bang shapes</w:t>
      </w:r>
      <w:r>
        <w:br/>
      </w:r>
    </w:p>
    <w:p w14:paraId="1DDD43F4" w14:textId="77777777" w:rsidR="00F24A59" w:rsidRDefault="00F24A59" w:rsidP="00F24A59">
      <w:pPr>
        <w:numPr>
          <w:ilvl w:val="0"/>
          <w:numId w:val="770"/>
        </w:numPr>
        <w:spacing w:after="240"/>
      </w:pPr>
      <w:r>
        <w:t>Practical: Cut and blend curtain fringe with a layered haircut</w:t>
      </w:r>
      <w:r>
        <w:br/>
      </w:r>
    </w:p>
    <w:p w14:paraId="4C84B32B" w14:textId="77777777" w:rsidR="00F24A59" w:rsidRDefault="001F16DC" w:rsidP="00F24A59">
      <w:r w:rsidRPr="001F16DC">
        <w:rPr>
          <w:noProof/>
          <w14:ligatures w14:val="standardContextual"/>
        </w:rPr>
        <w:pict w14:anchorId="5C1C9E47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9DA560F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2" w:name="_h7k0ikripktl" w:colFirst="0" w:colLast="0"/>
      <w:bookmarkEnd w:id="172"/>
      <w:r>
        <w:rPr>
          <w:rFonts w:ascii="Apple Color Emoji" w:eastAsia="Arial Unicode MS" w:hAnsi="Apple Color Emoji" w:cs="Apple Color Emoji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Final Assessment</w:t>
      </w:r>
    </w:p>
    <w:p w14:paraId="68244454" w14:textId="77777777" w:rsidR="00F24A59" w:rsidRDefault="00F24A59" w:rsidP="00F24A59">
      <w:pPr>
        <w:numPr>
          <w:ilvl w:val="0"/>
          <w:numId w:val="764"/>
        </w:numPr>
        <w:spacing w:before="240"/>
      </w:pPr>
      <w:r>
        <w:t>Submit 3 haircut transformations (before-after photos or videos)</w:t>
      </w:r>
      <w:r>
        <w:br/>
      </w:r>
    </w:p>
    <w:p w14:paraId="525E4446" w14:textId="77777777" w:rsidR="00F24A59" w:rsidRDefault="00F24A59" w:rsidP="00F24A59">
      <w:pPr>
        <w:numPr>
          <w:ilvl w:val="0"/>
          <w:numId w:val="764"/>
        </w:numPr>
      </w:pPr>
      <w:r>
        <w:t>One long (U-cut or layers), one bob, and one fringe or pixie</w:t>
      </w:r>
      <w:r>
        <w:br/>
      </w:r>
    </w:p>
    <w:p w14:paraId="056E11A4" w14:textId="77777777" w:rsidR="00F24A59" w:rsidRDefault="00F24A59" w:rsidP="00F24A59">
      <w:pPr>
        <w:numPr>
          <w:ilvl w:val="0"/>
          <w:numId w:val="764"/>
        </w:numPr>
        <w:spacing w:after="240"/>
      </w:pPr>
      <w:r>
        <w:lastRenderedPageBreak/>
        <w:t>Oral explanation of choices based on client profile and hair type</w:t>
      </w:r>
      <w:r>
        <w:br/>
      </w:r>
    </w:p>
    <w:p w14:paraId="6AA77CBE" w14:textId="77777777" w:rsidR="00F24A59" w:rsidRDefault="00F24A59" w:rsidP="00F24A59"/>
    <w:p w14:paraId="5E943E2A" w14:textId="77777777" w:rsidR="00F24A59" w:rsidRDefault="00F24A59" w:rsidP="00F24A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t>Online</w:t>
      </w:r>
      <w:r>
        <w:br/>
      </w:r>
      <w:bookmarkStart w:id="173" w:name="_pqt2akobhn05" w:colFirst="0" w:colLast="0"/>
      <w:bookmarkEnd w:id="173"/>
      <w:r>
        <w:rPr>
          <w:b/>
          <w:sz w:val="34"/>
          <w:szCs w:val="34"/>
        </w:rPr>
        <w:t>Smooth &amp; Shine Hair Treatment Masterclass (8 Weeks)</w:t>
      </w:r>
    </w:p>
    <w:p w14:paraId="7821B728" w14:textId="77777777" w:rsidR="00F24A59" w:rsidRDefault="001F16DC" w:rsidP="00F24A59">
      <w:r w:rsidRPr="001F16DC">
        <w:rPr>
          <w:noProof/>
          <w14:ligatures w14:val="standardContextual"/>
        </w:rPr>
        <w:pict w14:anchorId="58DA3F18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407C7AEF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4" w:name="_i929ezda2jnf" w:colFirst="0" w:colLast="0"/>
      <w:bookmarkEnd w:id="174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1: Hair Basics &amp; Client Consultation</w:t>
      </w:r>
    </w:p>
    <w:p w14:paraId="0284F0FA" w14:textId="77777777" w:rsidR="00F24A59" w:rsidRDefault="00F24A59" w:rsidP="00F24A59">
      <w:pPr>
        <w:numPr>
          <w:ilvl w:val="0"/>
          <w:numId w:val="775"/>
        </w:numPr>
        <w:spacing w:before="240"/>
      </w:pPr>
      <w:r>
        <w:rPr>
          <w:b/>
        </w:rPr>
        <w:t>1.1 Understanding Hair Structure &amp; Porosity</w:t>
      </w:r>
      <w:r>
        <w:rPr>
          <w:b/>
        </w:rPr>
        <w:br/>
      </w:r>
    </w:p>
    <w:p w14:paraId="411D6B9B" w14:textId="77777777" w:rsidR="00F24A59" w:rsidRDefault="00F24A59" w:rsidP="00F24A59">
      <w:pPr>
        <w:numPr>
          <w:ilvl w:val="1"/>
          <w:numId w:val="775"/>
        </w:numPr>
      </w:pPr>
      <w:r>
        <w:t>Hair anatomy: cuticle, cortex, medulla</w:t>
      </w:r>
      <w:r>
        <w:br/>
      </w:r>
    </w:p>
    <w:p w14:paraId="20B5E969" w14:textId="77777777" w:rsidR="00F24A59" w:rsidRDefault="00F24A59" w:rsidP="00F24A59">
      <w:pPr>
        <w:numPr>
          <w:ilvl w:val="1"/>
          <w:numId w:val="775"/>
        </w:numPr>
      </w:pPr>
      <w:r>
        <w:t>Porosity types and tests (Low, Medium, High)</w:t>
      </w:r>
      <w:r>
        <w:br/>
      </w:r>
    </w:p>
    <w:p w14:paraId="7DC8324A" w14:textId="77777777" w:rsidR="00F24A59" w:rsidRDefault="00F24A59" w:rsidP="00F24A59">
      <w:pPr>
        <w:numPr>
          <w:ilvl w:val="1"/>
          <w:numId w:val="775"/>
        </w:numPr>
      </w:pPr>
      <w:r>
        <w:rPr>
          <w:b/>
        </w:rPr>
        <w:t>Assignment:</w:t>
      </w:r>
      <w:r>
        <w:t xml:space="preserve"> Conduct and submit a porosity test demo (video submission)</w:t>
      </w:r>
      <w:r>
        <w:br/>
      </w:r>
    </w:p>
    <w:p w14:paraId="043E3639" w14:textId="77777777" w:rsidR="00F24A59" w:rsidRDefault="00F24A59" w:rsidP="00F24A59">
      <w:pPr>
        <w:numPr>
          <w:ilvl w:val="0"/>
          <w:numId w:val="775"/>
        </w:numPr>
      </w:pPr>
      <w:r>
        <w:rPr>
          <w:b/>
        </w:rPr>
        <w:t>1.2 Common Hair Issues in Indian Clients</w:t>
      </w:r>
      <w:r>
        <w:rPr>
          <w:b/>
        </w:rPr>
        <w:br/>
      </w:r>
    </w:p>
    <w:p w14:paraId="61B2ED6A" w14:textId="77777777" w:rsidR="00F24A59" w:rsidRDefault="00F24A59" w:rsidP="00F24A59">
      <w:pPr>
        <w:numPr>
          <w:ilvl w:val="1"/>
          <w:numId w:val="775"/>
        </w:numPr>
      </w:pPr>
      <w:r>
        <w:t>Frizz, dryness, heat and pollution damage</w:t>
      </w:r>
      <w:r>
        <w:br/>
      </w:r>
    </w:p>
    <w:p w14:paraId="284AEB01" w14:textId="77777777" w:rsidR="00F24A59" w:rsidRDefault="00F24A59" w:rsidP="00F24A59">
      <w:pPr>
        <w:numPr>
          <w:ilvl w:val="1"/>
          <w:numId w:val="775"/>
        </w:numPr>
      </w:pPr>
      <w:r>
        <w:t>Recognizing common hair/scalp problems virtually</w:t>
      </w:r>
      <w:r>
        <w:br/>
      </w:r>
    </w:p>
    <w:p w14:paraId="5D2643A1" w14:textId="77777777" w:rsidR="00F24A59" w:rsidRDefault="00F24A59" w:rsidP="00F24A59">
      <w:pPr>
        <w:numPr>
          <w:ilvl w:val="1"/>
          <w:numId w:val="775"/>
        </w:numPr>
      </w:pPr>
      <w:r>
        <w:rPr>
          <w:b/>
        </w:rPr>
        <w:t>Assignment:</w:t>
      </w:r>
      <w:r>
        <w:t xml:space="preserve"> Case analysis – Identify and describe hair issues from provided photos/videos</w:t>
      </w:r>
      <w:r>
        <w:br/>
      </w:r>
    </w:p>
    <w:p w14:paraId="1FFD4F28" w14:textId="77777777" w:rsidR="00F24A59" w:rsidRDefault="00F24A59" w:rsidP="00F24A59">
      <w:pPr>
        <w:numPr>
          <w:ilvl w:val="0"/>
          <w:numId w:val="775"/>
        </w:numPr>
      </w:pPr>
      <w:r>
        <w:rPr>
          <w:b/>
        </w:rPr>
        <w:t>1.3 Client Consultation Skills</w:t>
      </w:r>
      <w:r>
        <w:rPr>
          <w:b/>
        </w:rPr>
        <w:br/>
      </w:r>
    </w:p>
    <w:p w14:paraId="53D278F0" w14:textId="77777777" w:rsidR="00F24A59" w:rsidRDefault="00F24A59" w:rsidP="00F24A59">
      <w:pPr>
        <w:numPr>
          <w:ilvl w:val="1"/>
          <w:numId w:val="775"/>
        </w:numPr>
      </w:pPr>
      <w:r>
        <w:t>Effective questioning and listening techniques</w:t>
      </w:r>
      <w:r>
        <w:br/>
      </w:r>
    </w:p>
    <w:p w14:paraId="4C766CFF" w14:textId="77777777" w:rsidR="00F24A59" w:rsidRDefault="00F24A59" w:rsidP="00F24A59">
      <w:pPr>
        <w:numPr>
          <w:ilvl w:val="1"/>
          <w:numId w:val="775"/>
        </w:numPr>
      </w:pPr>
      <w:r>
        <w:t>Hair strand tests and allergy patch tests</w:t>
      </w:r>
      <w:r>
        <w:br/>
      </w:r>
    </w:p>
    <w:p w14:paraId="76405C5C" w14:textId="77777777" w:rsidR="00F24A59" w:rsidRDefault="00F24A59" w:rsidP="00F24A59">
      <w:pPr>
        <w:numPr>
          <w:ilvl w:val="1"/>
          <w:numId w:val="775"/>
        </w:numPr>
        <w:spacing w:after="240"/>
      </w:pPr>
      <w:r>
        <w:rPr>
          <w:b/>
        </w:rPr>
        <w:t>Assignment:</w:t>
      </w:r>
      <w:r>
        <w:t xml:space="preserve"> Record a mock client consultation session (role-play video)</w:t>
      </w:r>
      <w:r>
        <w:br/>
      </w:r>
    </w:p>
    <w:p w14:paraId="1E241A94" w14:textId="77777777" w:rsidR="00F24A59" w:rsidRDefault="001F16DC" w:rsidP="00F24A59">
      <w:r w:rsidRPr="001F16DC">
        <w:rPr>
          <w:noProof/>
          <w14:ligatures w14:val="standardContextual"/>
        </w:rPr>
        <w:pict w14:anchorId="4A137083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6A1C5B7B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5" w:name="_ono1y7yap6y4" w:colFirst="0" w:colLast="0"/>
      <w:bookmarkEnd w:id="175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2: Mastering Keratin Treatments</w:t>
      </w:r>
    </w:p>
    <w:p w14:paraId="5CEE74F8" w14:textId="77777777" w:rsidR="00F24A59" w:rsidRDefault="00F24A59" w:rsidP="00F24A59">
      <w:pPr>
        <w:numPr>
          <w:ilvl w:val="0"/>
          <w:numId w:val="782"/>
        </w:numPr>
        <w:spacing w:before="240"/>
      </w:pPr>
      <w:r>
        <w:rPr>
          <w:b/>
        </w:rPr>
        <w:t>2.1 Keratin Treatments: Introduction &amp; Types</w:t>
      </w:r>
      <w:r>
        <w:rPr>
          <w:b/>
        </w:rPr>
        <w:br/>
      </w:r>
    </w:p>
    <w:p w14:paraId="430A2E87" w14:textId="77777777" w:rsidR="00F24A59" w:rsidRDefault="00F24A59" w:rsidP="00F24A59">
      <w:pPr>
        <w:numPr>
          <w:ilvl w:val="1"/>
          <w:numId w:val="782"/>
        </w:numPr>
      </w:pPr>
      <w:r>
        <w:t>Formaldehyde-free (glyoxylic acid) vs traditional keratin</w:t>
      </w:r>
      <w:r>
        <w:br/>
      </w:r>
    </w:p>
    <w:p w14:paraId="78A7C21D" w14:textId="77777777" w:rsidR="00F24A59" w:rsidRDefault="00F24A59" w:rsidP="00F24A59">
      <w:pPr>
        <w:numPr>
          <w:ilvl w:val="1"/>
          <w:numId w:val="782"/>
        </w:numPr>
      </w:pPr>
      <w:r>
        <w:lastRenderedPageBreak/>
        <w:t>Pros and cons of each method</w:t>
      </w:r>
      <w:r>
        <w:br/>
      </w:r>
    </w:p>
    <w:p w14:paraId="56CEC0E7" w14:textId="77777777" w:rsidR="00F24A59" w:rsidRDefault="00F24A59" w:rsidP="00F24A59">
      <w:pPr>
        <w:numPr>
          <w:ilvl w:val="0"/>
          <w:numId w:val="782"/>
        </w:numPr>
      </w:pPr>
      <w:r>
        <w:rPr>
          <w:b/>
        </w:rPr>
        <w:t>2.2 Step-by-Step Keratin Application</w:t>
      </w:r>
      <w:r>
        <w:rPr>
          <w:b/>
        </w:rPr>
        <w:br/>
      </w:r>
    </w:p>
    <w:p w14:paraId="54CB4D2F" w14:textId="77777777" w:rsidR="00F24A59" w:rsidRDefault="00F24A59" w:rsidP="00F24A59">
      <w:pPr>
        <w:numPr>
          <w:ilvl w:val="1"/>
          <w:numId w:val="782"/>
        </w:numPr>
      </w:pPr>
      <w:r>
        <w:t>Hair cleansing, sectioning, product saturation</w:t>
      </w:r>
      <w:r>
        <w:br/>
      </w:r>
    </w:p>
    <w:p w14:paraId="165CFA2A" w14:textId="77777777" w:rsidR="00F24A59" w:rsidRDefault="00F24A59" w:rsidP="00F24A59">
      <w:pPr>
        <w:numPr>
          <w:ilvl w:val="1"/>
          <w:numId w:val="782"/>
        </w:numPr>
      </w:pPr>
      <w:r>
        <w:t>Instructor-led virtual demo</w:t>
      </w:r>
      <w:r>
        <w:br/>
      </w:r>
    </w:p>
    <w:p w14:paraId="07F5DAED" w14:textId="77777777" w:rsidR="00F24A59" w:rsidRDefault="00F24A59" w:rsidP="00F24A59">
      <w:pPr>
        <w:numPr>
          <w:ilvl w:val="0"/>
          <w:numId w:val="782"/>
        </w:numPr>
      </w:pPr>
      <w:r>
        <w:rPr>
          <w:b/>
        </w:rPr>
        <w:t>2.3 Flat-Ironing &amp; Sealing Techniques</w:t>
      </w:r>
      <w:r>
        <w:rPr>
          <w:b/>
        </w:rPr>
        <w:br/>
      </w:r>
    </w:p>
    <w:p w14:paraId="7DDC7C60" w14:textId="77777777" w:rsidR="00F24A59" w:rsidRDefault="00F24A59" w:rsidP="00F24A59">
      <w:pPr>
        <w:numPr>
          <w:ilvl w:val="1"/>
          <w:numId w:val="782"/>
        </w:numPr>
      </w:pPr>
      <w:r>
        <w:t>Temperature adjustments for Indian hair textures</w:t>
      </w:r>
      <w:r>
        <w:br/>
      </w:r>
    </w:p>
    <w:p w14:paraId="0E9C7D9E" w14:textId="77777777" w:rsidR="00F24A59" w:rsidRDefault="00F24A59" w:rsidP="00F24A59">
      <w:pPr>
        <w:numPr>
          <w:ilvl w:val="1"/>
          <w:numId w:val="782"/>
        </w:numPr>
      </w:pPr>
      <w:r>
        <w:t>Safety protocols and ironing precision</w:t>
      </w:r>
      <w:r>
        <w:br/>
      </w:r>
    </w:p>
    <w:p w14:paraId="248BCAED" w14:textId="77777777" w:rsidR="00F24A59" w:rsidRDefault="00F24A59" w:rsidP="00F24A59">
      <w:pPr>
        <w:numPr>
          <w:ilvl w:val="1"/>
          <w:numId w:val="782"/>
        </w:numPr>
        <w:spacing w:after="240"/>
      </w:pPr>
      <w:r>
        <w:rPr>
          <w:b/>
        </w:rPr>
        <w:t>Assignment:</w:t>
      </w:r>
      <w:r>
        <w:t xml:space="preserve"> Submit a keratin application and ironing demo (video practical)</w:t>
      </w:r>
      <w:r>
        <w:br/>
      </w:r>
    </w:p>
    <w:p w14:paraId="21F4A63D" w14:textId="77777777" w:rsidR="00F24A59" w:rsidRDefault="001F16DC" w:rsidP="00F24A59">
      <w:r w:rsidRPr="001F16DC">
        <w:rPr>
          <w:noProof/>
          <w14:ligatures w14:val="standardContextual"/>
        </w:rPr>
        <w:pict w14:anchorId="5B472AD2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19A3838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6" w:name="_i4ha691qcrb6" w:colFirst="0" w:colLast="0"/>
      <w:bookmarkEnd w:id="176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3: Advanced Cysteine Treatments</w:t>
      </w:r>
    </w:p>
    <w:p w14:paraId="546B8FD0" w14:textId="77777777" w:rsidR="00F24A59" w:rsidRDefault="00F24A59" w:rsidP="00F24A59">
      <w:pPr>
        <w:numPr>
          <w:ilvl w:val="0"/>
          <w:numId w:val="779"/>
        </w:numPr>
        <w:spacing w:before="240"/>
      </w:pPr>
      <w:r>
        <w:rPr>
          <w:b/>
        </w:rPr>
        <w:t>3.1 Cysteine Treatment Fundamentals</w:t>
      </w:r>
      <w:r>
        <w:rPr>
          <w:b/>
        </w:rPr>
        <w:br/>
      </w:r>
    </w:p>
    <w:p w14:paraId="3D7905BD" w14:textId="77777777" w:rsidR="00F24A59" w:rsidRDefault="00F24A59" w:rsidP="00F24A59">
      <w:pPr>
        <w:numPr>
          <w:ilvl w:val="1"/>
          <w:numId w:val="779"/>
        </w:numPr>
      </w:pPr>
      <w:r>
        <w:t>How cysteine differs from keratin (milder results, natural smoothing)</w:t>
      </w:r>
      <w:r>
        <w:br/>
      </w:r>
    </w:p>
    <w:p w14:paraId="66DE0211" w14:textId="77777777" w:rsidR="00F24A59" w:rsidRDefault="00F24A59" w:rsidP="00F24A59">
      <w:pPr>
        <w:numPr>
          <w:ilvl w:val="0"/>
          <w:numId w:val="779"/>
        </w:numPr>
      </w:pPr>
      <w:r>
        <w:rPr>
          <w:b/>
        </w:rPr>
        <w:t>3.2 Detailed Cysteine Application Process</w:t>
      </w:r>
      <w:r>
        <w:rPr>
          <w:b/>
        </w:rPr>
        <w:br/>
      </w:r>
    </w:p>
    <w:p w14:paraId="6E024148" w14:textId="77777777" w:rsidR="00F24A59" w:rsidRDefault="00F24A59" w:rsidP="00F24A59">
      <w:pPr>
        <w:numPr>
          <w:ilvl w:val="1"/>
          <w:numId w:val="779"/>
        </w:numPr>
      </w:pPr>
      <w:r>
        <w:t>Hair preparation, product application &amp; handling techniques</w:t>
      </w:r>
      <w:r>
        <w:br/>
      </w:r>
    </w:p>
    <w:p w14:paraId="678F51B4" w14:textId="77777777" w:rsidR="00F24A59" w:rsidRDefault="00F24A59" w:rsidP="00F24A59">
      <w:pPr>
        <w:numPr>
          <w:ilvl w:val="1"/>
          <w:numId w:val="779"/>
        </w:numPr>
      </w:pPr>
      <w:r>
        <w:t>Virtual guided demonstration</w:t>
      </w:r>
      <w:r>
        <w:br/>
      </w:r>
    </w:p>
    <w:p w14:paraId="003E4B79" w14:textId="77777777" w:rsidR="00F24A59" w:rsidRDefault="00F24A59" w:rsidP="00F24A59">
      <w:pPr>
        <w:numPr>
          <w:ilvl w:val="0"/>
          <w:numId w:val="779"/>
        </w:numPr>
      </w:pPr>
      <w:r>
        <w:rPr>
          <w:b/>
        </w:rPr>
        <w:t>3.3 Post-treatment Care</w:t>
      </w:r>
      <w:r>
        <w:rPr>
          <w:b/>
        </w:rPr>
        <w:br/>
      </w:r>
    </w:p>
    <w:p w14:paraId="70E215B4" w14:textId="77777777" w:rsidR="00F24A59" w:rsidRDefault="00F24A59" w:rsidP="00F24A59">
      <w:pPr>
        <w:numPr>
          <w:ilvl w:val="1"/>
          <w:numId w:val="779"/>
        </w:numPr>
      </w:pPr>
      <w:r>
        <w:t>Washing routines and product recommendations after cysteine treatment</w:t>
      </w:r>
      <w:r>
        <w:br/>
      </w:r>
    </w:p>
    <w:p w14:paraId="2C6795CD" w14:textId="77777777" w:rsidR="00F24A59" w:rsidRDefault="00F24A59" w:rsidP="00F24A59">
      <w:pPr>
        <w:numPr>
          <w:ilvl w:val="1"/>
          <w:numId w:val="779"/>
        </w:numPr>
        <w:spacing w:after="240"/>
      </w:pPr>
      <w:r>
        <w:rPr>
          <w:b/>
        </w:rPr>
        <w:t>Assignment:</w:t>
      </w:r>
      <w:r>
        <w:t xml:space="preserve"> Practical video submission demonstrating cysteine product application method on mannequin/model</w:t>
      </w:r>
      <w:r>
        <w:br/>
      </w:r>
    </w:p>
    <w:p w14:paraId="1CEAA17B" w14:textId="77777777" w:rsidR="00F24A59" w:rsidRDefault="001F16DC" w:rsidP="00F24A59">
      <w:r w:rsidRPr="001F16DC">
        <w:rPr>
          <w:noProof/>
          <w14:ligatures w14:val="standardContextual"/>
        </w:rPr>
        <w:pict w14:anchorId="1C026797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7041B483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7" w:name="_2kupfx8jjmix" w:colFirst="0" w:colLast="0"/>
      <w:bookmarkEnd w:id="177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4: Hair Spa &amp; Deep Conditioning Rituals</w:t>
      </w:r>
    </w:p>
    <w:p w14:paraId="23B6F4B6" w14:textId="77777777" w:rsidR="00F24A59" w:rsidRDefault="00F24A59" w:rsidP="00F24A59">
      <w:pPr>
        <w:numPr>
          <w:ilvl w:val="0"/>
          <w:numId w:val="778"/>
        </w:numPr>
        <w:spacing w:before="240"/>
      </w:pPr>
      <w:r>
        <w:rPr>
          <w:b/>
        </w:rPr>
        <w:lastRenderedPageBreak/>
        <w:t>4.1 Popular Hair Spa Treatments in India</w:t>
      </w:r>
      <w:r>
        <w:rPr>
          <w:b/>
        </w:rPr>
        <w:br/>
      </w:r>
    </w:p>
    <w:p w14:paraId="3CD6ABFB" w14:textId="77777777" w:rsidR="00F24A59" w:rsidRDefault="00F24A59" w:rsidP="00F24A59">
      <w:pPr>
        <w:numPr>
          <w:ilvl w:val="1"/>
          <w:numId w:val="778"/>
        </w:numPr>
      </w:pPr>
      <w:r>
        <w:t>Hydrating spa for dry/frizzy hair</w:t>
      </w:r>
      <w:r>
        <w:br/>
      </w:r>
    </w:p>
    <w:p w14:paraId="12908910" w14:textId="77777777" w:rsidR="00F24A59" w:rsidRDefault="00F24A59" w:rsidP="00F24A59">
      <w:pPr>
        <w:numPr>
          <w:ilvl w:val="1"/>
          <w:numId w:val="778"/>
        </w:numPr>
      </w:pPr>
      <w:r>
        <w:t>Anti-dandruff and anti-hair fall spas</w:t>
      </w:r>
      <w:r>
        <w:br/>
      </w:r>
    </w:p>
    <w:p w14:paraId="4DE6EC39" w14:textId="77777777" w:rsidR="00F24A59" w:rsidRDefault="00F24A59" w:rsidP="00F24A59">
      <w:pPr>
        <w:numPr>
          <w:ilvl w:val="0"/>
          <w:numId w:val="778"/>
        </w:numPr>
      </w:pPr>
      <w:r>
        <w:rPr>
          <w:b/>
        </w:rPr>
        <w:t>4.2 Performing Professional Hair Spa</w:t>
      </w:r>
      <w:r>
        <w:rPr>
          <w:b/>
        </w:rPr>
        <w:br/>
      </w:r>
    </w:p>
    <w:p w14:paraId="2F013680" w14:textId="77777777" w:rsidR="00F24A59" w:rsidRDefault="00F24A59" w:rsidP="00F24A59">
      <w:pPr>
        <w:numPr>
          <w:ilvl w:val="1"/>
          <w:numId w:val="778"/>
        </w:numPr>
      </w:pPr>
      <w:r>
        <w:t>Scalp cleansing and therapeutic mask application</w:t>
      </w:r>
      <w:r>
        <w:br/>
      </w:r>
    </w:p>
    <w:p w14:paraId="5C94A6A3" w14:textId="77777777" w:rsidR="00F24A59" w:rsidRDefault="00F24A59" w:rsidP="00F24A59">
      <w:pPr>
        <w:numPr>
          <w:ilvl w:val="1"/>
          <w:numId w:val="778"/>
        </w:numPr>
      </w:pPr>
      <w:r>
        <w:t>Effective scalp massage techniques (live demo)</w:t>
      </w:r>
      <w:r>
        <w:br/>
      </w:r>
    </w:p>
    <w:p w14:paraId="4DC9A8C2" w14:textId="77777777" w:rsidR="00F24A59" w:rsidRDefault="00F24A59" w:rsidP="00F24A59">
      <w:pPr>
        <w:numPr>
          <w:ilvl w:val="0"/>
          <w:numId w:val="778"/>
        </w:numPr>
      </w:pPr>
      <w:r>
        <w:rPr>
          <w:b/>
        </w:rPr>
        <w:t>4.3 Home Spa Recommendations</w:t>
      </w:r>
      <w:r>
        <w:rPr>
          <w:b/>
        </w:rPr>
        <w:br/>
      </w:r>
    </w:p>
    <w:p w14:paraId="4C5C09BF" w14:textId="77777777" w:rsidR="00F24A59" w:rsidRDefault="00F24A59" w:rsidP="00F24A59">
      <w:pPr>
        <w:numPr>
          <w:ilvl w:val="1"/>
          <w:numId w:val="778"/>
        </w:numPr>
      </w:pPr>
      <w:r>
        <w:t>DIY masks and professional-grade products for at-home care</w:t>
      </w:r>
      <w:r>
        <w:br/>
      </w:r>
    </w:p>
    <w:p w14:paraId="01EEB41D" w14:textId="77777777" w:rsidR="00F24A59" w:rsidRDefault="00F24A59" w:rsidP="00F24A59">
      <w:pPr>
        <w:numPr>
          <w:ilvl w:val="1"/>
          <w:numId w:val="778"/>
        </w:numPr>
        <w:spacing w:after="240"/>
      </w:pPr>
      <w:r>
        <w:rPr>
          <w:b/>
        </w:rPr>
        <w:t>Assignment:</w:t>
      </w:r>
      <w:r>
        <w:t xml:space="preserve"> Demonstrate hair spa treatment &amp; scalp massage technique (video practical submission)</w:t>
      </w:r>
      <w:r>
        <w:br/>
      </w:r>
    </w:p>
    <w:p w14:paraId="3D807A34" w14:textId="77777777" w:rsidR="00F24A59" w:rsidRDefault="001F16DC" w:rsidP="00F24A59">
      <w:r w:rsidRPr="001F16DC">
        <w:rPr>
          <w:noProof/>
          <w14:ligatures w14:val="standardContextual"/>
        </w:rPr>
        <w:pict w14:anchorId="54549A88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4DCE32E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8" w:name="_aaysy5fcvdbv" w:colFirst="0" w:colLast="0"/>
      <w:bookmarkEnd w:id="178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5: Botox and Olaplex (Advanced Treatments)</w:t>
      </w:r>
    </w:p>
    <w:p w14:paraId="29040E5D" w14:textId="77777777" w:rsidR="00F24A59" w:rsidRDefault="00F24A59" w:rsidP="00F24A59">
      <w:pPr>
        <w:numPr>
          <w:ilvl w:val="0"/>
          <w:numId w:val="776"/>
        </w:numPr>
        <w:spacing w:before="240"/>
      </w:pPr>
      <w:r>
        <w:rPr>
          <w:b/>
        </w:rPr>
        <w:t>5.1 Hair Botox Essentials</w:t>
      </w:r>
      <w:r>
        <w:rPr>
          <w:b/>
        </w:rPr>
        <w:br/>
      </w:r>
    </w:p>
    <w:p w14:paraId="1BA7D789" w14:textId="77777777" w:rsidR="00F24A59" w:rsidRDefault="00F24A59" w:rsidP="00F24A59">
      <w:pPr>
        <w:numPr>
          <w:ilvl w:val="1"/>
          <w:numId w:val="776"/>
        </w:numPr>
      </w:pPr>
      <w:r>
        <w:t>Ingredients, benefits, and ideal candidates</w:t>
      </w:r>
      <w:r>
        <w:br/>
      </w:r>
    </w:p>
    <w:p w14:paraId="11045CC4" w14:textId="77777777" w:rsidR="00F24A59" w:rsidRDefault="00F24A59" w:rsidP="00F24A59">
      <w:pPr>
        <w:numPr>
          <w:ilvl w:val="0"/>
          <w:numId w:val="776"/>
        </w:numPr>
      </w:pPr>
      <w:r>
        <w:rPr>
          <w:b/>
        </w:rPr>
        <w:t>5.2 Olaplex &amp; Bond-Building Treatments</w:t>
      </w:r>
      <w:r>
        <w:rPr>
          <w:b/>
        </w:rPr>
        <w:br/>
      </w:r>
    </w:p>
    <w:p w14:paraId="6F67954E" w14:textId="77777777" w:rsidR="00F24A59" w:rsidRDefault="00F24A59" w:rsidP="00F24A59">
      <w:pPr>
        <w:numPr>
          <w:ilvl w:val="1"/>
          <w:numId w:val="776"/>
        </w:numPr>
      </w:pPr>
      <w:r>
        <w:t>Science of bond repair and damage restoration</w:t>
      </w:r>
      <w:r>
        <w:br/>
      </w:r>
    </w:p>
    <w:p w14:paraId="73D7C3D3" w14:textId="77777777" w:rsidR="00F24A59" w:rsidRDefault="00F24A59" w:rsidP="00F24A59">
      <w:pPr>
        <w:numPr>
          <w:ilvl w:val="0"/>
          <w:numId w:val="776"/>
        </w:numPr>
      </w:pPr>
      <w:r>
        <w:rPr>
          <w:b/>
        </w:rPr>
        <w:t>5.3 Treatment Application Demos</w:t>
      </w:r>
      <w:r>
        <w:rPr>
          <w:b/>
        </w:rPr>
        <w:br/>
      </w:r>
    </w:p>
    <w:p w14:paraId="37806479" w14:textId="77777777" w:rsidR="00F24A59" w:rsidRDefault="00F24A59" w:rsidP="00F24A59">
      <w:pPr>
        <w:numPr>
          <w:ilvl w:val="1"/>
          <w:numId w:val="776"/>
        </w:numPr>
      </w:pPr>
      <w:r>
        <w:t>Virtual guided Botox and Olaplex application</w:t>
      </w:r>
      <w:r>
        <w:br/>
      </w:r>
    </w:p>
    <w:p w14:paraId="539B424F" w14:textId="77777777" w:rsidR="00F24A59" w:rsidRDefault="00F24A59" w:rsidP="00F24A59">
      <w:pPr>
        <w:numPr>
          <w:ilvl w:val="1"/>
          <w:numId w:val="776"/>
        </w:numPr>
        <w:spacing w:after="240"/>
      </w:pPr>
      <w:r>
        <w:rPr>
          <w:b/>
        </w:rPr>
        <w:t>Assignment:</w:t>
      </w:r>
      <w:r>
        <w:t xml:space="preserve"> Submit a practical demonstration applying Botox or Olaplex treatment (on mannequin or model)</w:t>
      </w:r>
      <w:r>
        <w:br/>
      </w:r>
    </w:p>
    <w:p w14:paraId="064BAE10" w14:textId="77777777" w:rsidR="00F24A59" w:rsidRDefault="001F16DC" w:rsidP="00F24A59">
      <w:r w:rsidRPr="001F16DC">
        <w:rPr>
          <w:noProof/>
          <w14:ligatures w14:val="standardContextual"/>
        </w:rPr>
        <w:pict w14:anchorId="7646245A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0615BBB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9" w:name="_t26p7i4sond1" w:colFirst="0" w:colLast="0"/>
      <w:bookmarkEnd w:id="179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6: Safety, Client Management &amp; Troubleshooting</w:t>
      </w:r>
    </w:p>
    <w:p w14:paraId="5208C616" w14:textId="77777777" w:rsidR="00F24A59" w:rsidRDefault="00F24A59" w:rsidP="00F24A59">
      <w:pPr>
        <w:numPr>
          <w:ilvl w:val="0"/>
          <w:numId w:val="780"/>
        </w:numPr>
        <w:spacing w:before="240"/>
      </w:pPr>
      <w:r>
        <w:rPr>
          <w:b/>
        </w:rPr>
        <w:lastRenderedPageBreak/>
        <w:t>6.1 Client Safety &amp; Allergies</w:t>
      </w:r>
      <w:r>
        <w:rPr>
          <w:b/>
        </w:rPr>
        <w:br/>
      </w:r>
    </w:p>
    <w:p w14:paraId="35A419D4" w14:textId="77777777" w:rsidR="00F24A59" w:rsidRDefault="00F24A59" w:rsidP="00F24A59">
      <w:pPr>
        <w:numPr>
          <w:ilvl w:val="1"/>
          <w:numId w:val="780"/>
        </w:numPr>
      </w:pPr>
      <w:r>
        <w:t>Patch testing, reaction management, emergency handling</w:t>
      </w:r>
      <w:r>
        <w:br/>
      </w:r>
    </w:p>
    <w:p w14:paraId="737F99B4" w14:textId="77777777" w:rsidR="00F24A59" w:rsidRDefault="00F24A59" w:rsidP="00F24A59">
      <w:pPr>
        <w:numPr>
          <w:ilvl w:val="0"/>
          <w:numId w:val="780"/>
        </w:numPr>
      </w:pPr>
      <w:r>
        <w:rPr>
          <w:b/>
        </w:rPr>
        <w:t>6.2 Managing Client Expectations</w:t>
      </w:r>
      <w:r>
        <w:rPr>
          <w:b/>
        </w:rPr>
        <w:br/>
      </w:r>
    </w:p>
    <w:p w14:paraId="0138775F" w14:textId="77777777" w:rsidR="00F24A59" w:rsidRDefault="00F24A59" w:rsidP="00F24A59">
      <w:pPr>
        <w:numPr>
          <w:ilvl w:val="1"/>
          <w:numId w:val="780"/>
        </w:numPr>
      </w:pPr>
      <w:r>
        <w:t>Realistic result setting for smoothing treatments</w:t>
      </w:r>
      <w:r>
        <w:br/>
      </w:r>
    </w:p>
    <w:p w14:paraId="6E48170E" w14:textId="77777777" w:rsidR="00F24A59" w:rsidRDefault="00F24A59" w:rsidP="00F24A59">
      <w:pPr>
        <w:numPr>
          <w:ilvl w:val="0"/>
          <w:numId w:val="780"/>
        </w:numPr>
      </w:pPr>
      <w:r>
        <w:rPr>
          <w:b/>
        </w:rPr>
        <w:t>6.3 Troubleshooting Common Problems</w:t>
      </w:r>
      <w:r>
        <w:rPr>
          <w:b/>
        </w:rPr>
        <w:br/>
      </w:r>
    </w:p>
    <w:p w14:paraId="5EA95FFB" w14:textId="77777777" w:rsidR="00F24A59" w:rsidRDefault="00F24A59" w:rsidP="00F24A59">
      <w:pPr>
        <w:numPr>
          <w:ilvl w:val="1"/>
          <w:numId w:val="780"/>
        </w:numPr>
      </w:pPr>
      <w:r>
        <w:t>Addressing uneven results, dryness, or client dissatisfaction</w:t>
      </w:r>
      <w:r>
        <w:br/>
      </w:r>
    </w:p>
    <w:p w14:paraId="22D41B25" w14:textId="77777777" w:rsidR="00F24A59" w:rsidRDefault="00F24A59" w:rsidP="00F24A59">
      <w:pPr>
        <w:numPr>
          <w:ilvl w:val="1"/>
          <w:numId w:val="780"/>
        </w:numPr>
        <w:spacing w:after="240"/>
      </w:pPr>
      <w:r>
        <w:rPr>
          <w:b/>
        </w:rPr>
        <w:t>Assignment:</w:t>
      </w:r>
      <w:r>
        <w:t xml:space="preserve"> Case-based troubleshooting – Submit solutions to provided treatment issues (written/video format)</w:t>
      </w:r>
      <w:r>
        <w:br/>
      </w:r>
    </w:p>
    <w:p w14:paraId="3E2210B1" w14:textId="77777777" w:rsidR="00F24A59" w:rsidRDefault="001F16DC" w:rsidP="00F24A59">
      <w:r w:rsidRPr="001F16DC">
        <w:rPr>
          <w:noProof/>
          <w14:ligatures w14:val="standardContextual"/>
        </w:rPr>
        <w:pict w14:anchorId="5FCC081E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3BE71D42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0" w:name="_36xe5r7aklm5" w:colFirst="0" w:colLast="0"/>
      <w:bookmarkEnd w:id="180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Week 7: Advanced Client Management &amp; Business Growth</w:t>
      </w:r>
    </w:p>
    <w:p w14:paraId="2C5A4757" w14:textId="77777777" w:rsidR="00F24A59" w:rsidRDefault="00F24A59" w:rsidP="00F24A59">
      <w:pPr>
        <w:numPr>
          <w:ilvl w:val="0"/>
          <w:numId w:val="781"/>
        </w:numPr>
        <w:spacing w:before="240"/>
      </w:pPr>
      <w:r>
        <w:rPr>
          <w:b/>
        </w:rPr>
        <w:t>7.1 Client Relationship &amp; Retention Strategies</w:t>
      </w:r>
      <w:r>
        <w:rPr>
          <w:b/>
        </w:rPr>
        <w:br/>
      </w:r>
    </w:p>
    <w:p w14:paraId="1E6FB0B2" w14:textId="77777777" w:rsidR="00F24A59" w:rsidRDefault="00F24A59" w:rsidP="00F24A59">
      <w:pPr>
        <w:numPr>
          <w:ilvl w:val="1"/>
          <w:numId w:val="781"/>
        </w:numPr>
      </w:pPr>
      <w:r>
        <w:t>Effective follow-up, loyalty-building, and testimonial usage</w:t>
      </w:r>
      <w:r>
        <w:br/>
      </w:r>
    </w:p>
    <w:p w14:paraId="3DDA5935" w14:textId="77777777" w:rsidR="00F24A59" w:rsidRDefault="00F24A59" w:rsidP="00F24A59">
      <w:pPr>
        <w:numPr>
          <w:ilvl w:val="0"/>
          <w:numId w:val="781"/>
        </w:numPr>
      </w:pPr>
      <w:r>
        <w:rPr>
          <w:b/>
        </w:rPr>
        <w:t>7.2 Pricing &amp; Upselling Treatments</w:t>
      </w:r>
      <w:r>
        <w:rPr>
          <w:b/>
        </w:rPr>
        <w:br/>
      </w:r>
    </w:p>
    <w:p w14:paraId="7C9D1719" w14:textId="77777777" w:rsidR="00F24A59" w:rsidRDefault="00F24A59" w:rsidP="00F24A59">
      <w:pPr>
        <w:numPr>
          <w:ilvl w:val="1"/>
          <w:numId w:val="781"/>
        </w:numPr>
      </w:pPr>
      <w:r>
        <w:t>Determining profitable, competitive pricing</w:t>
      </w:r>
      <w:r>
        <w:br/>
      </w:r>
    </w:p>
    <w:p w14:paraId="318C19E9" w14:textId="77777777" w:rsidR="00F24A59" w:rsidRDefault="00F24A59" w:rsidP="00F24A59">
      <w:pPr>
        <w:numPr>
          <w:ilvl w:val="1"/>
          <w:numId w:val="781"/>
        </w:numPr>
      </w:pPr>
      <w:r>
        <w:t>Practical upselling/cross-selling tips</w:t>
      </w:r>
      <w:r>
        <w:br/>
      </w:r>
    </w:p>
    <w:p w14:paraId="66CAD4D6" w14:textId="77777777" w:rsidR="00F24A59" w:rsidRDefault="00F24A59" w:rsidP="00F24A59">
      <w:pPr>
        <w:numPr>
          <w:ilvl w:val="0"/>
          <w:numId w:val="781"/>
        </w:numPr>
      </w:pPr>
      <w:r>
        <w:rPr>
          <w:b/>
        </w:rPr>
        <w:t>7.3 Personal Branding &amp; Digital Promotion</w:t>
      </w:r>
      <w:r>
        <w:rPr>
          <w:b/>
        </w:rPr>
        <w:br/>
      </w:r>
    </w:p>
    <w:p w14:paraId="0E5403BE" w14:textId="77777777" w:rsidR="00F24A59" w:rsidRDefault="00F24A59" w:rsidP="00F24A59">
      <w:pPr>
        <w:numPr>
          <w:ilvl w:val="1"/>
          <w:numId w:val="781"/>
        </w:numPr>
      </w:pPr>
      <w:r>
        <w:t>Building a social media presence (Instagram, Facebook)</w:t>
      </w:r>
      <w:r>
        <w:br/>
      </w:r>
    </w:p>
    <w:p w14:paraId="48203603" w14:textId="77777777" w:rsidR="00F24A59" w:rsidRDefault="00F24A59" w:rsidP="00F24A59">
      <w:pPr>
        <w:numPr>
          <w:ilvl w:val="1"/>
          <w:numId w:val="781"/>
        </w:numPr>
      </w:pPr>
      <w:r>
        <w:t>Capturing attractive before/after visuals</w:t>
      </w:r>
      <w:r>
        <w:br/>
      </w:r>
    </w:p>
    <w:p w14:paraId="16C4EE74" w14:textId="77777777" w:rsidR="00F24A59" w:rsidRDefault="00F24A59" w:rsidP="00F24A59">
      <w:pPr>
        <w:numPr>
          <w:ilvl w:val="0"/>
          <w:numId w:val="781"/>
        </w:numPr>
      </w:pPr>
      <w:r>
        <w:rPr>
          <w:b/>
        </w:rPr>
        <w:t>7.4 Virtual Interactive Q&amp;A Session</w:t>
      </w:r>
      <w:r>
        <w:rPr>
          <w:b/>
        </w:rPr>
        <w:br/>
      </w:r>
    </w:p>
    <w:p w14:paraId="1BFC980F" w14:textId="77777777" w:rsidR="00F24A59" w:rsidRDefault="00F24A59" w:rsidP="00F24A59">
      <w:pPr>
        <w:numPr>
          <w:ilvl w:val="1"/>
          <w:numId w:val="781"/>
        </w:numPr>
      </w:pPr>
      <w:r>
        <w:t>Instructor-led open discussion on previous assignments</w:t>
      </w:r>
      <w:r>
        <w:br/>
      </w:r>
    </w:p>
    <w:p w14:paraId="4462289A" w14:textId="77777777" w:rsidR="00F24A59" w:rsidRDefault="00F24A59" w:rsidP="00F24A59">
      <w:pPr>
        <w:numPr>
          <w:ilvl w:val="1"/>
          <w:numId w:val="781"/>
        </w:numPr>
        <w:spacing w:after="240"/>
      </w:pPr>
      <w:r>
        <w:t>Clarifying doubts, challenges, and sharing best practices</w:t>
      </w:r>
      <w:r>
        <w:br/>
      </w:r>
    </w:p>
    <w:p w14:paraId="04BC7BC8" w14:textId="77777777" w:rsidR="00F24A59" w:rsidRDefault="001F16DC" w:rsidP="00F24A59">
      <w:r w:rsidRPr="001F16DC">
        <w:rPr>
          <w:noProof/>
          <w14:ligatures w14:val="standardContextual"/>
        </w:rPr>
        <w:pict w14:anchorId="54F6A07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DE56758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1" w:name="_1s3fwktri0w0" w:colFirst="0" w:colLast="0"/>
      <w:bookmarkEnd w:id="181"/>
      <w:r>
        <w:rPr>
          <w:rFonts w:ascii="Apple Color Emoji" w:hAnsi="Apple Color Emoji" w:cs="Apple Color Emoji"/>
          <w:b/>
          <w:color w:val="000000"/>
          <w:sz w:val="26"/>
          <w:szCs w:val="26"/>
        </w:rPr>
        <w:lastRenderedPageBreak/>
        <w:t>📌</w:t>
      </w:r>
      <w:r>
        <w:rPr>
          <w:b/>
          <w:color w:val="000000"/>
          <w:sz w:val="26"/>
          <w:szCs w:val="26"/>
        </w:rPr>
        <w:t xml:space="preserve"> Week 8: Final Assessment &amp; Certification</w:t>
      </w:r>
    </w:p>
    <w:p w14:paraId="74BA83F1" w14:textId="77777777" w:rsidR="00F24A59" w:rsidRDefault="00F24A59" w:rsidP="00F24A59">
      <w:pPr>
        <w:numPr>
          <w:ilvl w:val="0"/>
          <w:numId w:val="777"/>
        </w:numPr>
        <w:spacing w:before="240"/>
      </w:pPr>
      <w:r>
        <w:rPr>
          <w:b/>
        </w:rPr>
        <w:t>8.1 Comprehensive Case Study Project</w:t>
      </w:r>
      <w:r>
        <w:rPr>
          <w:b/>
        </w:rPr>
        <w:br/>
      </w:r>
    </w:p>
    <w:p w14:paraId="3264A0C0" w14:textId="77777777" w:rsidR="00F24A59" w:rsidRDefault="00F24A59" w:rsidP="00F24A59">
      <w:pPr>
        <w:numPr>
          <w:ilvl w:val="1"/>
          <w:numId w:val="777"/>
        </w:numPr>
      </w:pPr>
      <w:r>
        <w:t>Design a complete client treatment scenario</w:t>
      </w:r>
      <w:r>
        <w:br/>
      </w:r>
    </w:p>
    <w:p w14:paraId="5977A450" w14:textId="77777777" w:rsidR="00F24A59" w:rsidRDefault="00F24A59" w:rsidP="00F24A59">
      <w:pPr>
        <w:numPr>
          <w:ilvl w:val="1"/>
          <w:numId w:val="777"/>
        </w:numPr>
      </w:pPr>
      <w:r>
        <w:t>Select suitable treatments (Keratin, Cysteine, Botox, Spa), outline application steps and aftercare</w:t>
      </w:r>
      <w:r>
        <w:br/>
      </w:r>
    </w:p>
    <w:p w14:paraId="5DE7849A" w14:textId="77777777" w:rsidR="00F24A59" w:rsidRDefault="00F24A59" w:rsidP="00F24A59">
      <w:pPr>
        <w:numPr>
          <w:ilvl w:val="0"/>
          <w:numId w:val="777"/>
        </w:numPr>
      </w:pPr>
      <w:r>
        <w:rPr>
          <w:b/>
        </w:rPr>
        <w:t>8.2 Theory Knowledge Assessment</w:t>
      </w:r>
      <w:r>
        <w:rPr>
          <w:b/>
        </w:rPr>
        <w:br/>
      </w:r>
    </w:p>
    <w:p w14:paraId="15D6E53C" w14:textId="77777777" w:rsidR="00F24A59" w:rsidRDefault="00F24A59" w:rsidP="00F24A59">
      <w:pPr>
        <w:numPr>
          <w:ilvl w:val="1"/>
          <w:numId w:val="777"/>
        </w:numPr>
      </w:pPr>
      <w:r>
        <w:t>Online quiz covering all weekly modules</w:t>
      </w:r>
      <w:r>
        <w:br/>
      </w:r>
    </w:p>
    <w:p w14:paraId="7024E7BD" w14:textId="77777777" w:rsidR="00F24A59" w:rsidRDefault="00F24A59" w:rsidP="00F24A59">
      <w:pPr>
        <w:numPr>
          <w:ilvl w:val="0"/>
          <w:numId w:val="777"/>
        </w:numPr>
      </w:pPr>
      <w:r>
        <w:rPr>
          <w:b/>
        </w:rPr>
        <w:t>8.3 Certification &amp; Career Pathways</w:t>
      </w:r>
      <w:r>
        <w:rPr>
          <w:b/>
        </w:rPr>
        <w:br/>
      </w:r>
    </w:p>
    <w:p w14:paraId="52DB3FA9" w14:textId="77777777" w:rsidR="00F24A59" w:rsidRDefault="00F24A59" w:rsidP="00F24A59">
      <w:pPr>
        <w:numPr>
          <w:ilvl w:val="1"/>
          <w:numId w:val="777"/>
        </w:numPr>
      </w:pPr>
      <w:r>
        <w:t>Awarding "Hair Treatment Specialist" Certificate</w:t>
      </w:r>
      <w:r>
        <w:br/>
      </w:r>
    </w:p>
    <w:p w14:paraId="402615EE" w14:textId="77777777" w:rsidR="00F24A59" w:rsidRDefault="00F24A59" w:rsidP="00F24A59">
      <w:pPr>
        <w:numPr>
          <w:ilvl w:val="1"/>
          <w:numId w:val="777"/>
        </w:numPr>
      </w:pPr>
      <w:r>
        <w:t>Career guidance: Maximizing opportunities on freelance platforms (Urban Company, home salons, etc.)</w:t>
      </w:r>
      <w:r>
        <w:br/>
      </w:r>
    </w:p>
    <w:p w14:paraId="102415A5" w14:textId="77777777" w:rsidR="00F24A59" w:rsidRDefault="00F24A59" w:rsidP="00F24A59">
      <w:pPr>
        <w:numPr>
          <w:ilvl w:val="1"/>
          <w:numId w:val="777"/>
        </w:numPr>
        <w:spacing w:after="240"/>
      </w:pPr>
      <w:r>
        <w:t>Portfolio-building advice to showcase treatment expertise</w:t>
      </w:r>
      <w:r>
        <w:br/>
      </w:r>
    </w:p>
    <w:p w14:paraId="535F07AC" w14:textId="77777777" w:rsidR="00F24A59" w:rsidRDefault="001F16DC" w:rsidP="00F24A59">
      <w:r w:rsidRPr="001F16DC">
        <w:rPr>
          <w:noProof/>
          <w14:ligatures w14:val="standardContextual"/>
        </w:rPr>
        <w:pict w14:anchorId="1A5A8D61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FB63C2E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2" w:name="_42l5miqifnf5" w:colFirst="0" w:colLast="0"/>
      <w:bookmarkEnd w:id="182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🎯</w:t>
      </w:r>
      <w:r>
        <w:rPr>
          <w:b/>
          <w:color w:val="000000"/>
          <w:sz w:val="26"/>
          <w:szCs w:val="26"/>
        </w:rPr>
        <w:t xml:space="preserve"> Course Outcomes:</w:t>
      </w:r>
    </w:p>
    <w:p w14:paraId="0D2FA3BB" w14:textId="77777777" w:rsidR="00F24A59" w:rsidRDefault="00F24A59" w:rsidP="00F24A59">
      <w:pPr>
        <w:spacing w:before="240" w:after="240"/>
      </w:pPr>
      <w:r>
        <w:t>By the end of this masterclass, participants will confidently:</w:t>
      </w:r>
    </w:p>
    <w:p w14:paraId="77A8E983" w14:textId="77777777" w:rsidR="00F24A59" w:rsidRDefault="00F24A59" w:rsidP="00F24A59">
      <w:pPr>
        <w:numPr>
          <w:ilvl w:val="0"/>
          <w:numId w:val="783"/>
        </w:numPr>
        <w:spacing w:before="240"/>
      </w:pPr>
      <w:r>
        <w:t>Perform trending hair treatments like keratin, cysteine, Botox, and hair spas.</w:t>
      </w:r>
      <w:r>
        <w:br/>
      </w:r>
    </w:p>
    <w:p w14:paraId="261349B7" w14:textId="77777777" w:rsidR="00F24A59" w:rsidRDefault="00F24A59" w:rsidP="00F24A59">
      <w:pPr>
        <w:numPr>
          <w:ilvl w:val="0"/>
          <w:numId w:val="783"/>
        </w:numPr>
      </w:pPr>
      <w:r>
        <w:t>Conduct professional consultations, effectively diagnosing hair types and conditions common in India.</w:t>
      </w:r>
      <w:r>
        <w:br/>
      </w:r>
    </w:p>
    <w:p w14:paraId="4CFFC660" w14:textId="77777777" w:rsidR="00F24A59" w:rsidRDefault="00F24A59" w:rsidP="00F24A59">
      <w:pPr>
        <w:numPr>
          <w:ilvl w:val="0"/>
          <w:numId w:val="783"/>
        </w:numPr>
      </w:pPr>
      <w:r>
        <w:t>Recommend customized aftercare to extend treatment benefits.</w:t>
      </w:r>
      <w:r>
        <w:br/>
      </w:r>
    </w:p>
    <w:p w14:paraId="0B6A2300" w14:textId="77777777" w:rsidR="00F24A59" w:rsidRDefault="00F24A59" w:rsidP="00F24A59">
      <w:pPr>
        <w:numPr>
          <w:ilvl w:val="0"/>
          <w:numId w:val="783"/>
        </w:numPr>
      </w:pPr>
      <w:r>
        <w:t>Build client loyalty through enhanced communication and personalized service.</w:t>
      </w:r>
      <w:r>
        <w:br/>
      </w:r>
    </w:p>
    <w:p w14:paraId="01CD6D7A" w14:textId="77777777" w:rsidR="00F24A59" w:rsidRDefault="00F24A59" w:rsidP="00F24A59">
      <w:pPr>
        <w:numPr>
          <w:ilvl w:val="0"/>
          <w:numId w:val="783"/>
        </w:numPr>
        <w:spacing w:after="240"/>
      </w:pPr>
      <w:r>
        <w:t>Effectively market themselves online, boosting client acquisition and retention.</w:t>
      </w:r>
    </w:p>
    <w:p w14:paraId="40ED96D2" w14:textId="77777777" w:rsidR="00F24A59" w:rsidRDefault="00F24A59" w:rsidP="00F24A59"/>
    <w:p w14:paraId="378EEE26" w14:textId="74666643" w:rsidR="00F24A59" w:rsidRDefault="00F24A59" w:rsidP="00F24A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3" w:name="_mndk6vi3wdp8" w:colFirst="0" w:colLast="0"/>
      <w:bookmarkEnd w:id="183"/>
      <w:r>
        <w:rPr>
          <w:b/>
          <w:sz w:val="34"/>
          <w:szCs w:val="34"/>
        </w:rPr>
        <w:t xml:space="preserve">Online </w:t>
      </w:r>
      <w:r>
        <w:rPr>
          <w:b/>
          <w:sz w:val="34"/>
          <w:szCs w:val="34"/>
        </w:rPr>
        <w:t>Mastering Hair Spa Techniques for Indian Hair</w:t>
      </w:r>
    </w:p>
    <w:p w14:paraId="0152ED91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4" w:name="_vi4dw895jlmw" w:colFirst="0" w:colLast="0"/>
      <w:bookmarkEnd w:id="184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Module Overview</w:t>
      </w:r>
    </w:p>
    <w:p w14:paraId="65708B45" w14:textId="77777777" w:rsidR="00F24A59" w:rsidRDefault="00F24A59" w:rsidP="00F24A59">
      <w:pPr>
        <w:spacing w:before="240" w:after="240"/>
      </w:pPr>
      <w:r>
        <w:lastRenderedPageBreak/>
        <w:t>This course is designed to help beauty professionals and salon practitioners master the art and science of hair spa services tailored for Indian hair types. From luxurious in-salon rituals to budget-friendly home treatments, you’ll learn how to analyze hair needs, choose the right spa solutions, and deliver a complete experience that enhances hair texture, scalp health, and client satisfaction.</w:t>
      </w:r>
    </w:p>
    <w:p w14:paraId="299BCDBB" w14:textId="77777777" w:rsidR="00F24A59" w:rsidRDefault="001F16DC" w:rsidP="00F24A59">
      <w:r w:rsidRPr="001F16DC">
        <w:rPr>
          <w:noProof/>
          <w14:ligatures w14:val="standardContextual"/>
        </w:rPr>
        <w:pict w14:anchorId="264BA329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93040F2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5" w:name="_tbal73lc749y" w:colFirst="0" w:colLast="0"/>
      <w:bookmarkEnd w:id="185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🧩</w:t>
      </w:r>
      <w:r>
        <w:rPr>
          <w:b/>
          <w:color w:val="000000"/>
          <w:sz w:val="26"/>
          <w:szCs w:val="26"/>
        </w:rPr>
        <w:t xml:space="preserve"> 1. Introduction to Hair Spa</w:t>
      </w:r>
    </w:p>
    <w:p w14:paraId="2B385EB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1.1 What is a Hair Spa?</w:t>
      </w:r>
    </w:p>
    <w:p w14:paraId="2C96E51B" w14:textId="77777777" w:rsidR="00F24A59" w:rsidRDefault="00F24A59" w:rsidP="00F24A59">
      <w:pPr>
        <w:numPr>
          <w:ilvl w:val="0"/>
          <w:numId w:val="785"/>
        </w:numPr>
        <w:spacing w:before="240"/>
      </w:pPr>
      <w:r>
        <w:t>Definition and objectives of a hair spa</w:t>
      </w:r>
    </w:p>
    <w:p w14:paraId="33E006FD" w14:textId="77777777" w:rsidR="00F24A59" w:rsidRDefault="00F24A59" w:rsidP="00F24A59">
      <w:pPr>
        <w:numPr>
          <w:ilvl w:val="0"/>
          <w:numId w:val="785"/>
        </w:numPr>
      </w:pPr>
      <w:r>
        <w:t>How hair spa fits into Indian salon culture</w:t>
      </w:r>
    </w:p>
    <w:p w14:paraId="3478EB02" w14:textId="77777777" w:rsidR="00F24A59" w:rsidRDefault="00F24A59" w:rsidP="00F24A59">
      <w:pPr>
        <w:numPr>
          <w:ilvl w:val="0"/>
          <w:numId w:val="785"/>
        </w:numPr>
        <w:spacing w:after="240"/>
      </w:pPr>
      <w:r>
        <w:t>Comparing salon-based vs at-home spa routines</w:t>
      </w:r>
    </w:p>
    <w:p w14:paraId="1DDC7010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1.2 Key Benefits</w:t>
      </w:r>
    </w:p>
    <w:p w14:paraId="2CC3E277" w14:textId="77777777" w:rsidR="00F24A59" w:rsidRDefault="00F24A59" w:rsidP="00F24A59">
      <w:pPr>
        <w:numPr>
          <w:ilvl w:val="0"/>
          <w:numId w:val="787"/>
        </w:numPr>
        <w:spacing w:before="240"/>
      </w:pPr>
      <w:r>
        <w:t>Smoothness, shine, and manageability for all hair types</w:t>
      </w:r>
    </w:p>
    <w:p w14:paraId="71D3C219" w14:textId="77777777" w:rsidR="00F24A59" w:rsidRDefault="00F24A59" w:rsidP="00F24A59">
      <w:pPr>
        <w:numPr>
          <w:ilvl w:val="0"/>
          <w:numId w:val="787"/>
        </w:numPr>
      </w:pPr>
      <w:r>
        <w:t>Relaxation and stress relief through massage</w:t>
      </w:r>
    </w:p>
    <w:p w14:paraId="63CA353D" w14:textId="77777777" w:rsidR="00F24A59" w:rsidRDefault="00F24A59" w:rsidP="00F24A59">
      <w:pPr>
        <w:numPr>
          <w:ilvl w:val="0"/>
          <w:numId w:val="787"/>
        </w:numPr>
        <w:spacing w:after="240"/>
      </w:pPr>
      <w:r>
        <w:t>Improved scalp hydration and circulation</w:t>
      </w:r>
    </w:p>
    <w:p w14:paraId="5F693E40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1.3 Limitations</w:t>
      </w:r>
    </w:p>
    <w:p w14:paraId="6385F5F7" w14:textId="77777777" w:rsidR="00F24A59" w:rsidRDefault="00F24A59" w:rsidP="00F24A59">
      <w:pPr>
        <w:numPr>
          <w:ilvl w:val="0"/>
          <w:numId w:val="784"/>
        </w:numPr>
        <w:spacing w:before="240"/>
      </w:pPr>
      <w:r>
        <w:t>Results typically last for 1–2 washes without follow-up care</w:t>
      </w:r>
    </w:p>
    <w:p w14:paraId="2539E0F8" w14:textId="77777777" w:rsidR="00F24A59" w:rsidRDefault="00F24A59" w:rsidP="00F24A59">
      <w:pPr>
        <w:numPr>
          <w:ilvl w:val="0"/>
          <w:numId w:val="784"/>
        </w:numPr>
        <w:spacing w:after="240"/>
      </w:pPr>
      <w:r>
        <w:t>Not a substitute for deep repair treatments or long-term solutions for hair loss</w:t>
      </w:r>
    </w:p>
    <w:p w14:paraId="38785493" w14:textId="77777777" w:rsidR="00F24A59" w:rsidRDefault="001F16DC" w:rsidP="00F24A59">
      <w:r w:rsidRPr="001F16DC">
        <w:rPr>
          <w:noProof/>
          <w14:ligatures w14:val="standardContextual"/>
        </w:rPr>
        <w:pict w14:anchorId="47078FC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B515401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6" w:name="_8m0jdxwhpiwp" w:colFirst="0" w:colLast="0"/>
      <w:bookmarkEnd w:id="186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🧪</w:t>
      </w:r>
      <w:r>
        <w:rPr>
          <w:b/>
          <w:color w:val="000000"/>
          <w:sz w:val="26"/>
          <w:szCs w:val="26"/>
        </w:rPr>
        <w:t xml:space="preserve"> 2. Core Components of a Hair Spa</w:t>
      </w:r>
    </w:p>
    <w:p w14:paraId="7A10AAF0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2.1 Deep Conditioning Masks</w:t>
      </w:r>
    </w:p>
    <w:p w14:paraId="6C7AADB3" w14:textId="77777777" w:rsidR="00F24A59" w:rsidRDefault="00F24A59" w:rsidP="00F24A59">
      <w:pPr>
        <w:numPr>
          <w:ilvl w:val="0"/>
          <w:numId w:val="804"/>
        </w:numPr>
        <w:spacing w:before="240"/>
      </w:pPr>
      <w:r>
        <w:t>Categories of masks: hydrating, repair, anti-dandruff, anti-hairfall</w:t>
      </w:r>
    </w:p>
    <w:p w14:paraId="39669740" w14:textId="77777777" w:rsidR="00F24A59" w:rsidRDefault="00F24A59" w:rsidP="00F24A59">
      <w:pPr>
        <w:numPr>
          <w:ilvl w:val="0"/>
          <w:numId w:val="804"/>
        </w:numPr>
      </w:pPr>
      <w:r>
        <w:t>Recognizing hair needs: when to use which mask</w:t>
      </w:r>
    </w:p>
    <w:p w14:paraId="2FC54965" w14:textId="77777777" w:rsidR="00F24A59" w:rsidRDefault="00F24A59" w:rsidP="00F24A59">
      <w:pPr>
        <w:numPr>
          <w:ilvl w:val="0"/>
          <w:numId w:val="804"/>
        </w:numPr>
        <w:spacing w:after="240"/>
      </w:pPr>
      <w:r>
        <w:t>Key ingredients: Argan oil, shea butter, protein complexes, botanical extracts</w:t>
      </w:r>
    </w:p>
    <w:p w14:paraId="3E9D64AF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2.2 Heat Therapy</w:t>
      </w:r>
    </w:p>
    <w:p w14:paraId="372C61DF" w14:textId="77777777" w:rsidR="00F24A59" w:rsidRDefault="00F24A59" w:rsidP="00F24A59">
      <w:pPr>
        <w:numPr>
          <w:ilvl w:val="0"/>
          <w:numId w:val="790"/>
        </w:numPr>
        <w:spacing w:before="240"/>
      </w:pPr>
      <w:r>
        <w:t>Purpose of using heat: opening cuticles, enhancing mask absorption</w:t>
      </w:r>
    </w:p>
    <w:p w14:paraId="3CB368C0" w14:textId="77777777" w:rsidR="00F24A59" w:rsidRDefault="00F24A59" w:rsidP="00F24A59">
      <w:pPr>
        <w:numPr>
          <w:ilvl w:val="0"/>
          <w:numId w:val="790"/>
        </w:numPr>
      </w:pPr>
      <w:r>
        <w:t>Tools: steamer vs hot towel — when to use each</w:t>
      </w:r>
    </w:p>
    <w:p w14:paraId="49C66531" w14:textId="77777777" w:rsidR="00F24A59" w:rsidRDefault="00F24A59" w:rsidP="00F24A59">
      <w:pPr>
        <w:numPr>
          <w:ilvl w:val="0"/>
          <w:numId w:val="790"/>
        </w:numPr>
        <w:spacing w:after="240"/>
      </w:pPr>
      <w:r>
        <w:t>Precautions to avoid overheating or drying out the hair</w:t>
      </w:r>
    </w:p>
    <w:p w14:paraId="5B24E1A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2.3 Scalp Massage Techniques</w:t>
      </w:r>
    </w:p>
    <w:p w14:paraId="30F220EF" w14:textId="77777777" w:rsidR="00F24A59" w:rsidRDefault="00F24A59" w:rsidP="00F24A59">
      <w:pPr>
        <w:numPr>
          <w:ilvl w:val="0"/>
          <w:numId w:val="793"/>
        </w:numPr>
        <w:spacing w:before="240"/>
      </w:pPr>
      <w:r>
        <w:t>Basic massage movements: circular, tapping, kneading</w:t>
      </w:r>
    </w:p>
    <w:p w14:paraId="53E6330F" w14:textId="77777777" w:rsidR="00F24A59" w:rsidRDefault="00F24A59" w:rsidP="00F24A59">
      <w:pPr>
        <w:numPr>
          <w:ilvl w:val="0"/>
          <w:numId w:val="793"/>
        </w:numPr>
      </w:pPr>
      <w:r>
        <w:t>Acupressure points for relaxation and blood circulation</w:t>
      </w:r>
    </w:p>
    <w:p w14:paraId="4141B62B" w14:textId="77777777" w:rsidR="00F24A59" w:rsidRDefault="00F24A59" w:rsidP="00F24A59">
      <w:pPr>
        <w:numPr>
          <w:ilvl w:val="0"/>
          <w:numId w:val="793"/>
        </w:numPr>
      </w:pPr>
      <w:r>
        <w:lastRenderedPageBreak/>
        <w:t>Using tools (optional): vibrating massagers, wooden scalp brushes</w:t>
      </w:r>
    </w:p>
    <w:p w14:paraId="10F662CB" w14:textId="77777777" w:rsidR="00F24A59" w:rsidRDefault="00F24A59" w:rsidP="00F24A59">
      <w:pPr>
        <w:numPr>
          <w:ilvl w:val="0"/>
          <w:numId w:val="793"/>
        </w:numPr>
        <w:spacing w:after="240"/>
      </w:pPr>
      <w:r>
        <w:t>Why massage is essential for spa effectiveness</w:t>
      </w:r>
    </w:p>
    <w:p w14:paraId="5738D10C" w14:textId="77777777" w:rsidR="00F24A59" w:rsidRDefault="001F16DC" w:rsidP="00F24A59">
      <w:r w:rsidRPr="001F16DC">
        <w:rPr>
          <w:noProof/>
          <w14:ligatures w14:val="standardContextual"/>
        </w:rPr>
        <w:pict w14:anchorId="5F176DE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9B8A841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7" w:name="_7f1e01jjto8z" w:colFirst="0" w:colLast="0"/>
      <w:bookmarkEnd w:id="187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🌿</w:t>
      </w:r>
      <w:r>
        <w:rPr>
          <w:b/>
          <w:color w:val="000000"/>
          <w:sz w:val="26"/>
          <w:szCs w:val="26"/>
        </w:rPr>
        <w:t xml:space="preserve"> 3. Hair Spa Variants Based on Hair/Scalp Type</w:t>
      </w:r>
    </w:p>
    <w:p w14:paraId="7C1B98D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3.1 For Dry, Frizzy Hair</w:t>
      </w:r>
    </w:p>
    <w:p w14:paraId="49C40231" w14:textId="77777777" w:rsidR="00F24A59" w:rsidRDefault="00F24A59" w:rsidP="00F24A59">
      <w:pPr>
        <w:numPr>
          <w:ilvl w:val="0"/>
          <w:numId w:val="794"/>
        </w:numPr>
        <w:spacing w:before="240"/>
      </w:pPr>
      <w:r>
        <w:t>Recommended products: Moroccanoil mask, Kerastase Nutritive</w:t>
      </w:r>
    </w:p>
    <w:p w14:paraId="7F94FC92" w14:textId="77777777" w:rsidR="00F24A59" w:rsidRDefault="00F24A59" w:rsidP="00F24A59">
      <w:pPr>
        <w:numPr>
          <w:ilvl w:val="0"/>
          <w:numId w:val="794"/>
        </w:numPr>
      </w:pPr>
      <w:r>
        <w:t>How to lock in hydration and seal split ends</w:t>
      </w:r>
    </w:p>
    <w:p w14:paraId="11AA6707" w14:textId="77777777" w:rsidR="00F24A59" w:rsidRDefault="00F24A59" w:rsidP="00F24A59">
      <w:pPr>
        <w:numPr>
          <w:ilvl w:val="0"/>
          <w:numId w:val="794"/>
        </w:numPr>
        <w:spacing w:after="240"/>
      </w:pPr>
      <w:r>
        <w:t>Ideal routine: every 10–14 days</w:t>
      </w:r>
    </w:p>
    <w:p w14:paraId="513F1FEE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3.2 For Oily Scalp and Limp Hair</w:t>
      </w:r>
    </w:p>
    <w:p w14:paraId="7DB8C3A0" w14:textId="77777777" w:rsidR="00F24A59" w:rsidRDefault="00F24A59" w:rsidP="00F24A59">
      <w:pPr>
        <w:numPr>
          <w:ilvl w:val="0"/>
          <w:numId w:val="799"/>
        </w:numPr>
        <w:spacing w:before="240"/>
      </w:pPr>
      <w:r>
        <w:t>Clarifying masks with clay, tea tree, or salicylic acid</w:t>
      </w:r>
    </w:p>
    <w:p w14:paraId="3435CCFC" w14:textId="77777777" w:rsidR="00F24A59" w:rsidRDefault="00F24A59" w:rsidP="00F24A59">
      <w:pPr>
        <w:numPr>
          <w:ilvl w:val="0"/>
          <w:numId w:val="799"/>
        </w:numPr>
      </w:pPr>
      <w:r>
        <w:t>Avoiding heavy conditioners; focus on root refresh</w:t>
      </w:r>
    </w:p>
    <w:p w14:paraId="0F059CC4" w14:textId="77777777" w:rsidR="00F24A59" w:rsidRDefault="00F24A59" w:rsidP="00F24A59">
      <w:pPr>
        <w:numPr>
          <w:ilvl w:val="0"/>
          <w:numId w:val="799"/>
        </w:numPr>
        <w:spacing w:after="240"/>
      </w:pPr>
      <w:r>
        <w:t>Key goal: volume without greasiness</w:t>
      </w:r>
    </w:p>
    <w:p w14:paraId="655BCE0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3.3 For Dandruff or Itchy Scalp</w:t>
      </w:r>
    </w:p>
    <w:p w14:paraId="0DFC3060" w14:textId="77777777" w:rsidR="00F24A59" w:rsidRDefault="00F24A59" w:rsidP="00F24A59">
      <w:pPr>
        <w:numPr>
          <w:ilvl w:val="0"/>
          <w:numId w:val="786"/>
        </w:numPr>
        <w:spacing w:before="240"/>
      </w:pPr>
      <w:r>
        <w:t>Use of neem, tea tree, or charcoal-based spa masks</w:t>
      </w:r>
    </w:p>
    <w:p w14:paraId="1ED88514" w14:textId="77777777" w:rsidR="00F24A59" w:rsidRDefault="00F24A59" w:rsidP="00F24A59">
      <w:pPr>
        <w:numPr>
          <w:ilvl w:val="0"/>
          <w:numId w:val="786"/>
        </w:numPr>
      </w:pPr>
      <w:r>
        <w:t>How to exfoliate the scalp before conditioning</w:t>
      </w:r>
    </w:p>
    <w:p w14:paraId="73761E90" w14:textId="77777777" w:rsidR="00F24A59" w:rsidRDefault="00F24A59" w:rsidP="00F24A59">
      <w:pPr>
        <w:numPr>
          <w:ilvl w:val="0"/>
          <w:numId w:val="786"/>
        </w:numPr>
        <w:spacing w:after="240"/>
      </w:pPr>
      <w:r>
        <w:t>Techniques to soothe itchiness while preserving hair softness</w:t>
      </w:r>
    </w:p>
    <w:p w14:paraId="157F7366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3.4 For Damaged or Chemically Treated Hair</w:t>
      </w:r>
    </w:p>
    <w:p w14:paraId="557AD7E9" w14:textId="77777777" w:rsidR="00F24A59" w:rsidRDefault="00F24A59" w:rsidP="00F24A59">
      <w:pPr>
        <w:numPr>
          <w:ilvl w:val="0"/>
          <w:numId w:val="792"/>
        </w:numPr>
        <w:spacing w:before="240"/>
      </w:pPr>
      <w:r>
        <w:t>Use bond-repair systems like Olaplex No. 3 and L’Oréal Pro Fiber</w:t>
      </w:r>
    </w:p>
    <w:p w14:paraId="64B9E6E6" w14:textId="77777777" w:rsidR="00F24A59" w:rsidRDefault="00F24A59" w:rsidP="00F24A59">
      <w:pPr>
        <w:numPr>
          <w:ilvl w:val="0"/>
          <w:numId w:val="792"/>
        </w:numPr>
      </w:pPr>
      <w:r>
        <w:t>Integrating restorative oils and amino acid complexes</w:t>
      </w:r>
    </w:p>
    <w:p w14:paraId="4ADBFCEA" w14:textId="77777777" w:rsidR="00F24A59" w:rsidRDefault="00F24A59" w:rsidP="00F24A59">
      <w:pPr>
        <w:numPr>
          <w:ilvl w:val="0"/>
          <w:numId w:val="792"/>
        </w:numPr>
        <w:spacing w:after="240"/>
      </w:pPr>
      <w:r>
        <w:t>Tips for post-color or post-smoothening clients</w:t>
      </w:r>
    </w:p>
    <w:p w14:paraId="74828468" w14:textId="77777777" w:rsidR="00F24A59" w:rsidRDefault="001F16DC" w:rsidP="00F24A59">
      <w:r w:rsidRPr="001F16DC">
        <w:rPr>
          <w:noProof/>
          <w14:ligatures w14:val="standardContextual"/>
        </w:rPr>
        <w:pict w14:anchorId="5DB0CA3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E1E7D18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8" w:name="_fq2q7jrbjj4c" w:colFirst="0" w:colLast="0"/>
      <w:bookmarkEnd w:id="188"/>
      <w:r>
        <w:rPr>
          <w:rFonts w:ascii="Apple Color Emoji" w:hAnsi="Apple Color Emoji" w:cs="Apple Color Emoji"/>
          <w:b/>
          <w:color w:val="000000"/>
          <w:sz w:val="26"/>
          <w:szCs w:val="26"/>
        </w:rPr>
        <w:t>✂️</w:t>
      </w:r>
      <w:r>
        <w:rPr>
          <w:b/>
          <w:color w:val="000000"/>
          <w:sz w:val="26"/>
          <w:szCs w:val="26"/>
        </w:rPr>
        <w:t xml:space="preserve"> 4. Hair Spa Procedure – Step-by-Step</w:t>
      </w:r>
    </w:p>
    <w:p w14:paraId="02B1F08B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4.1 Pre-Spa Hair Analysis</w:t>
      </w:r>
    </w:p>
    <w:p w14:paraId="7F65AA68" w14:textId="77777777" w:rsidR="00F24A59" w:rsidRDefault="00F24A59" w:rsidP="00F24A59">
      <w:pPr>
        <w:numPr>
          <w:ilvl w:val="0"/>
          <w:numId w:val="795"/>
        </w:numPr>
        <w:spacing w:before="240"/>
      </w:pPr>
      <w:r>
        <w:t>Examine scalp for dryness, flaking, oiliness, or irritation</w:t>
      </w:r>
    </w:p>
    <w:p w14:paraId="7A475489" w14:textId="77777777" w:rsidR="00F24A59" w:rsidRDefault="00F24A59" w:rsidP="00F24A59">
      <w:pPr>
        <w:numPr>
          <w:ilvl w:val="0"/>
          <w:numId w:val="795"/>
        </w:numPr>
      </w:pPr>
      <w:r>
        <w:t>Assess hair porosity and elasticity</w:t>
      </w:r>
    </w:p>
    <w:p w14:paraId="1D830D2C" w14:textId="77777777" w:rsidR="00F24A59" w:rsidRDefault="00F24A59" w:rsidP="00F24A59">
      <w:pPr>
        <w:numPr>
          <w:ilvl w:val="0"/>
          <w:numId w:val="795"/>
        </w:numPr>
        <w:spacing w:after="240"/>
      </w:pPr>
      <w:r>
        <w:t>Match treatment to hair goals (hydration, repair, detox)</w:t>
      </w:r>
    </w:p>
    <w:p w14:paraId="479D1F2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4.2 Cleansing the Scalp</w:t>
      </w:r>
    </w:p>
    <w:p w14:paraId="71C0467F" w14:textId="77777777" w:rsidR="00F24A59" w:rsidRDefault="00F24A59" w:rsidP="00F24A59">
      <w:pPr>
        <w:numPr>
          <w:ilvl w:val="0"/>
          <w:numId w:val="788"/>
        </w:numPr>
        <w:spacing w:before="240"/>
      </w:pPr>
      <w:r>
        <w:t>Use sulfate-free or clarifying shampoo depending on hair type</w:t>
      </w:r>
    </w:p>
    <w:p w14:paraId="785D6C98" w14:textId="77777777" w:rsidR="00F24A59" w:rsidRDefault="00F24A59" w:rsidP="00F24A59">
      <w:pPr>
        <w:numPr>
          <w:ilvl w:val="0"/>
          <w:numId w:val="788"/>
        </w:numPr>
        <w:spacing w:after="240"/>
      </w:pPr>
      <w:r>
        <w:t>Scalp exfoliation (scrub or gentle brush) — when and why</w:t>
      </w:r>
    </w:p>
    <w:p w14:paraId="331C0A2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lastRenderedPageBreak/>
        <w:t>4.3 Mask Application</w:t>
      </w:r>
    </w:p>
    <w:p w14:paraId="55BECC57" w14:textId="77777777" w:rsidR="00F24A59" w:rsidRDefault="00F24A59" w:rsidP="00F24A59">
      <w:pPr>
        <w:numPr>
          <w:ilvl w:val="0"/>
          <w:numId w:val="797"/>
        </w:numPr>
        <w:spacing w:before="240"/>
      </w:pPr>
      <w:r>
        <w:t>Correct sectioning for even product application</w:t>
      </w:r>
    </w:p>
    <w:p w14:paraId="13B212B4" w14:textId="77777777" w:rsidR="00F24A59" w:rsidRDefault="00F24A59" w:rsidP="00F24A59">
      <w:pPr>
        <w:numPr>
          <w:ilvl w:val="0"/>
          <w:numId w:val="797"/>
        </w:numPr>
      </w:pPr>
      <w:r>
        <w:t>Emulsification techniques to activate ingredients</w:t>
      </w:r>
    </w:p>
    <w:p w14:paraId="318448DA" w14:textId="77777777" w:rsidR="00F24A59" w:rsidRDefault="00F24A59" w:rsidP="00F24A59">
      <w:pPr>
        <w:numPr>
          <w:ilvl w:val="0"/>
          <w:numId w:val="797"/>
        </w:numPr>
        <w:spacing w:after="240"/>
      </w:pPr>
      <w:r>
        <w:t>How to work product into mid-lengths and ends</w:t>
      </w:r>
    </w:p>
    <w:p w14:paraId="3AEB9548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4.4 Heat Activation</w:t>
      </w:r>
    </w:p>
    <w:p w14:paraId="7ACACCEF" w14:textId="77777777" w:rsidR="00F24A59" w:rsidRDefault="00F24A59" w:rsidP="00F24A59">
      <w:pPr>
        <w:numPr>
          <w:ilvl w:val="0"/>
          <w:numId w:val="798"/>
        </w:numPr>
        <w:spacing w:before="240"/>
      </w:pPr>
      <w:r>
        <w:t>Timing: 10–15 minutes with steam or hot towel</w:t>
      </w:r>
    </w:p>
    <w:p w14:paraId="5124EE99" w14:textId="77777777" w:rsidR="00F24A59" w:rsidRDefault="00F24A59" w:rsidP="00F24A59">
      <w:pPr>
        <w:numPr>
          <w:ilvl w:val="0"/>
          <w:numId w:val="798"/>
        </w:numPr>
        <w:spacing w:after="240"/>
      </w:pPr>
      <w:r>
        <w:t>When to avoid heat (e.g., sensitive scalp)</w:t>
      </w:r>
    </w:p>
    <w:p w14:paraId="10E25481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4.5 Scalp Massage</w:t>
      </w:r>
    </w:p>
    <w:p w14:paraId="55D08213" w14:textId="77777777" w:rsidR="00F24A59" w:rsidRDefault="00F24A59" w:rsidP="00F24A59">
      <w:pPr>
        <w:numPr>
          <w:ilvl w:val="0"/>
          <w:numId w:val="800"/>
        </w:numPr>
        <w:spacing w:before="240"/>
      </w:pPr>
      <w:r>
        <w:t>7–10 minute massage after heat opens pores</w:t>
      </w:r>
    </w:p>
    <w:p w14:paraId="3B1AE8FF" w14:textId="77777777" w:rsidR="00F24A59" w:rsidRDefault="00F24A59" w:rsidP="00F24A59">
      <w:pPr>
        <w:numPr>
          <w:ilvl w:val="0"/>
          <w:numId w:val="800"/>
        </w:numPr>
        <w:spacing w:after="240"/>
      </w:pPr>
      <w:r>
        <w:t>Direction, rhythm, and pressure control for maximum relaxation</w:t>
      </w:r>
    </w:p>
    <w:p w14:paraId="12694D2A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4.6 Rinse &amp; Finish</w:t>
      </w:r>
    </w:p>
    <w:p w14:paraId="6CC20585" w14:textId="77777777" w:rsidR="00F24A59" w:rsidRDefault="00F24A59" w:rsidP="00F24A59">
      <w:pPr>
        <w:numPr>
          <w:ilvl w:val="0"/>
          <w:numId w:val="801"/>
        </w:numPr>
        <w:spacing w:before="240"/>
      </w:pPr>
      <w:r>
        <w:t>Rinse gently with lukewarm water (no post-mask shampoo)</w:t>
      </w:r>
    </w:p>
    <w:p w14:paraId="6A5AA12C" w14:textId="77777777" w:rsidR="00F24A59" w:rsidRDefault="00F24A59" w:rsidP="00F24A59">
      <w:pPr>
        <w:numPr>
          <w:ilvl w:val="0"/>
          <w:numId w:val="801"/>
        </w:numPr>
      </w:pPr>
      <w:r>
        <w:t>Use of leave-in conditioner or light serum</w:t>
      </w:r>
    </w:p>
    <w:p w14:paraId="31E5F75E" w14:textId="77777777" w:rsidR="00F24A59" w:rsidRDefault="00F24A59" w:rsidP="00F24A59">
      <w:pPr>
        <w:numPr>
          <w:ilvl w:val="0"/>
          <w:numId w:val="801"/>
        </w:numPr>
        <w:spacing w:after="240"/>
      </w:pPr>
      <w:r>
        <w:t>Post-spa styling tips (air dry, diffused blow-dry, etc.)</w:t>
      </w:r>
    </w:p>
    <w:p w14:paraId="5E4F9794" w14:textId="77777777" w:rsidR="00F24A59" w:rsidRDefault="001F16DC" w:rsidP="00F24A59">
      <w:r w:rsidRPr="001F16DC">
        <w:rPr>
          <w:noProof/>
          <w14:ligatures w14:val="standardContextual"/>
        </w:rPr>
        <w:pict w14:anchorId="5D3EC9D3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E76FF14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9" w:name="_135yni42eqsb" w:colFirst="0" w:colLast="0"/>
      <w:bookmarkEnd w:id="189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🏡</w:t>
      </w:r>
      <w:r>
        <w:rPr>
          <w:b/>
          <w:color w:val="000000"/>
          <w:sz w:val="26"/>
          <w:szCs w:val="26"/>
        </w:rPr>
        <w:t xml:space="preserve"> 5. Home Hair Spa Routine (DIY)</w:t>
      </w:r>
    </w:p>
    <w:p w14:paraId="262474D7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5.1 Product Recommendations</w:t>
      </w:r>
    </w:p>
    <w:p w14:paraId="5FA31606" w14:textId="77777777" w:rsidR="00F24A59" w:rsidRDefault="00F24A59" w:rsidP="00F24A59">
      <w:pPr>
        <w:numPr>
          <w:ilvl w:val="0"/>
          <w:numId w:val="802"/>
        </w:numPr>
        <w:spacing w:before="240"/>
      </w:pPr>
      <w:r>
        <w:t>Moroccanoil Intense Hydrating Mask</w:t>
      </w:r>
    </w:p>
    <w:p w14:paraId="0E90CDAF" w14:textId="77777777" w:rsidR="00F24A59" w:rsidRDefault="00F24A59" w:rsidP="00F24A59">
      <w:pPr>
        <w:numPr>
          <w:ilvl w:val="0"/>
          <w:numId w:val="802"/>
        </w:numPr>
      </w:pPr>
      <w:r>
        <w:t>Kerastase Nutritive Masques, Olaplex No. 3</w:t>
      </w:r>
    </w:p>
    <w:p w14:paraId="642F5C75" w14:textId="77777777" w:rsidR="00F24A59" w:rsidRDefault="00F24A59" w:rsidP="00F24A59">
      <w:pPr>
        <w:numPr>
          <w:ilvl w:val="0"/>
          <w:numId w:val="802"/>
        </w:numPr>
        <w:spacing w:after="240"/>
      </w:pPr>
      <w:r>
        <w:t>Budget-friendly Indian brands: Plum, Biotique, WOW</w:t>
      </w:r>
    </w:p>
    <w:p w14:paraId="07FAE2F4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5.2 Budget-Friendly Tools</w:t>
      </w:r>
    </w:p>
    <w:p w14:paraId="3EE15414" w14:textId="77777777" w:rsidR="00F24A59" w:rsidRDefault="00F24A59" w:rsidP="00F24A59">
      <w:pPr>
        <w:numPr>
          <w:ilvl w:val="0"/>
          <w:numId w:val="791"/>
        </w:numPr>
        <w:spacing w:before="240"/>
      </w:pPr>
      <w:r>
        <w:t>Hot towel or microwaveable caps</w:t>
      </w:r>
    </w:p>
    <w:p w14:paraId="656347E6" w14:textId="77777777" w:rsidR="00F24A59" w:rsidRDefault="00F24A59" w:rsidP="00F24A59">
      <w:pPr>
        <w:numPr>
          <w:ilvl w:val="0"/>
          <w:numId w:val="791"/>
        </w:numPr>
        <w:spacing w:after="240"/>
      </w:pPr>
      <w:r>
        <w:t>Application brushes, scalp massager tools</w:t>
      </w:r>
    </w:p>
    <w:p w14:paraId="2CCA2B15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5.3 Designing a Home Spa Plan</w:t>
      </w:r>
    </w:p>
    <w:p w14:paraId="62E38703" w14:textId="77777777" w:rsidR="00F24A59" w:rsidRDefault="00F24A59" w:rsidP="00F24A59">
      <w:pPr>
        <w:numPr>
          <w:ilvl w:val="0"/>
          <w:numId w:val="796"/>
        </w:numPr>
        <w:spacing w:before="240"/>
      </w:pPr>
      <w:r>
        <w:t>How often: Based on hair type and weather conditions</w:t>
      </w:r>
    </w:p>
    <w:p w14:paraId="4DBF7BBE" w14:textId="77777777" w:rsidR="00F24A59" w:rsidRDefault="00F24A59" w:rsidP="00F24A59">
      <w:pPr>
        <w:numPr>
          <w:ilvl w:val="0"/>
          <w:numId w:val="796"/>
        </w:numPr>
      </w:pPr>
      <w:r>
        <w:t>Tracking progress: Scalp feel, hair bounce, frizz level</w:t>
      </w:r>
    </w:p>
    <w:p w14:paraId="45FB1951" w14:textId="77777777" w:rsidR="00F24A59" w:rsidRDefault="00F24A59" w:rsidP="00F24A59">
      <w:pPr>
        <w:numPr>
          <w:ilvl w:val="0"/>
          <w:numId w:val="796"/>
        </w:numPr>
        <w:spacing w:after="240"/>
      </w:pPr>
      <w:r>
        <w:t>Teaching clients how to maintain spa-like results at home</w:t>
      </w:r>
    </w:p>
    <w:p w14:paraId="4D07047A" w14:textId="77777777" w:rsidR="00F24A59" w:rsidRDefault="001F16DC" w:rsidP="00F24A59">
      <w:r w:rsidRPr="001F16DC">
        <w:rPr>
          <w:noProof/>
          <w14:ligatures w14:val="standardContextual"/>
        </w:rPr>
        <w:pict w14:anchorId="1BD95BA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143A42C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0" w:name="_szdn3tdsnsq8" w:colFirst="0" w:colLast="0"/>
      <w:bookmarkEnd w:id="190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💬</w:t>
      </w:r>
      <w:r>
        <w:rPr>
          <w:b/>
          <w:color w:val="000000"/>
          <w:sz w:val="26"/>
          <w:szCs w:val="26"/>
        </w:rPr>
        <w:t xml:space="preserve"> 6. Client Communication &amp; Custom Recommendations</w:t>
      </w:r>
    </w:p>
    <w:p w14:paraId="3AFDFC6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lastRenderedPageBreak/>
        <w:t>6.1 In-Salon and Online Consultations</w:t>
      </w:r>
    </w:p>
    <w:p w14:paraId="3CC8119F" w14:textId="77777777" w:rsidR="00F24A59" w:rsidRDefault="00F24A59" w:rsidP="00F24A59">
      <w:pPr>
        <w:numPr>
          <w:ilvl w:val="0"/>
          <w:numId w:val="789"/>
        </w:numPr>
        <w:spacing w:before="240"/>
      </w:pPr>
      <w:r>
        <w:t>Asking the right questions to identify needs</w:t>
      </w:r>
    </w:p>
    <w:p w14:paraId="6258C851" w14:textId="77777777" w:rsidR="00F24A59" w:rsidRDefault="00F24A59" w:rsidP="00F24A59">
      <w:pPr>
        <w:numPr>
          <w:ilvl w:val="0"/>
          <w:numId w:val="789"/>
        </w:numPr>
        <w:spacing w:after="240"/>
      </w:pPr>
      <w:r>
        <w:t>Creating a spa “prescription” — personalized routine</w:t>
      </w:r>
    </w:p>
    <w:p w14:paraId="0309B72D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6.2 Aftercare Education</w:t>
      </w:r>
    </w:p>
    <w:p w14:paraId="26C4F478" w14:textId="77777777" w:rsidR="00F24A59" w:rsidRDefault="00F24A59" w:rsidP="00F24A59">
      <w:pPr>
        <w:numPr>
          <w:ilvl w:val="0"/>
          <w:numId w:val="803"/>
        </w:numPr>
        <w:spacing w:before="240"/>
      </w:pPr>
      <w:r>
        <w:t>Recommending sulfate-free products</w:t>
      </w:r>
    </w:p>
    <w:p w14:paraId="6CE35F22" w14:textId="77777777" w:rsidR="00F24A59" w:rsidRDefault="00F24A59" w:rsidP="00F24A59">
      <w:pPr>
        <w:numPr>
          <w:ilvl w:val="0"/>
          <w:numId w:val="803"/>
        </w:numPr>
      </w:pPr>
      <w:r>
        <w:t>Ideal wash frequency (2–3x per week)</w:t>
      </w:r>
    </w:p>
    <w:p w14:paraId="69C58D64" w14:textId="77777777" w:rsidR="00F24A59" w:rsidRDefault="00F24A59" w:rsidP="00F24A59">
      <w:pPr>
        <w:numPr>
          <w:ilvl w:val="0"/>
          <w:numId w:val="803"/>
        </w:numPr>
        <w:spacing w:after="240"/>
      </w:pPr>
      <w:r>
        <w:t>Follow-up spa booking for continued results</w:t>
      </w:r>
    </w:p>
    <w:p w14:paraId="5ACE20B3" w14:textId="77777777" w:rsidR="00F24A59" w:rsidRDefault="001F16DC" w:rsidP="00F24A59">
      <w:r w:rsidRPr="001F16DC">
        <w:rPr>
          <w:noProof/>
          <w14:ligatures w14:val="standardContextual"/>
        </w:rPr>
        <w:pict w14:anchorId="6AF3004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0C95808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1" w:name="_qlfmruhave7f" w:colFirst="0" w:colLast="0"/>
      <w:bookmarkEnd w:id="191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🎓</w:t>
      </w:r>
      <w:r>
        <w:rPr>
          <w:b/>
          <w:color w:val="000000"/>
          <w:sz w:val="26"/>
          <w:szCs w:val="26"/>
        </w:rPr>
        <w:t xml:space="preserve"> Course Outcome</w:t>
      </w:r>
    </w:p>
    <w:p w14:paraId="3742FF0D" w14:textId="77777777" w:rsidR="00F24A59" w:rsidRDefault="00F24A59" w:rsidP="00F24A59">
      <w:pPr>
        <w:spacing w:before="240" w:after="240"/>
      </w:pPr>
      <w:r>
        <w:t>By the end of this module, you’ll confidently:</w:t>
      </w:r>
    </w:p>
    <w:p w14:paraId="203F6EE4" w14:textId="77777777" w:rsidR="00F24A59" w:rsidRDefault="00F24A59" w:rsidP="00F24A59">
      <w:pPr>
        <w:numPr>
          <w:ilvl w:val="0"/>
          <w:numId w:val="805"/>
        </w:numPr>
        <w:spacing w:before="240"/>
      </w:pPr>
      <w:r>
        <w:t>Perform customized hair spa treatments for different hair and scalp types</w:t>
      </w:r>
    </w:p>
    <w:p w14:paraId="3C8DDA26" w14:textId="77777777" w:rsidR="00F24A59" w:rsidRDefault="00F24A59" w:rsidP="00F24A59">
      <w:pPr>
        <w:numPr>
          <w:ilvl w:val="0"/>
          <w:numId w:val="805"/>
        </w:numPr>
      </w:pPr>
      <w:r>
        <w:t>Recommend professional and home-based spa regimens</w:t>
      </w:r>
    </w:p>
    <w:p w14:paraId="28F6BBEC" w14:textId="77777777" w:rsidR="00F24A59" w:rsidRDefault="00F24A59" w:rsidP="00F24A59">
      <w:pPr>
        <w:numPr>
          <w:ilvl w:val="0"/>
          <w:numId w:val="805"/>
        </w:numPr>
      </w:pPr>
      <w:r>
        <w:t>Educate clients with tailored aftercare routines</w:t>
      </w:r>
    </w:p>
    <w:p w14:paraId="1C941797" w14:textId="77777777" w:rsidR="00F24A59" w:rsidRDefault="00F24A59" w:rsidP="00F24A59">
      <w:pPr>
        <w:numPr>
          <w:ilvl w:val="0"/>
          <w:numId w:val="805"/>
        </w:numPr>
        <w:spacing w:after="240"/>
      </w:pPr>
      <w:r>
        <w:t>Enhance your service offerings with high-retention spa add-ons</w:t>
      </w:r>
    </w:p>
    <w:p w14:paraId="7859C0F0" w14:textId="77777777" w:rsidR="00F24A59" w:rsidRDefault="00F24A59" w:rsidP="00F24A59"/>
    <w:p w14:paraId="735362C7" w14:textId="75BFC44A" w:rsidR="00F24A59" w:rsidRDefault="00F24A59" w:rsidP="00F24A59">
      <w:pPr>
        <w:ind w:left="360"/>
      </w:pPr>
    </w:p>
    <w:p w14:paraId="130971B5" w14:textId="77777777" w:rsidR="00F24A59" w:rsidRPr="00F24A59" w:rsidRDefault="00F24A59" w:rsidP="00F24A59"/>
    <w:p w14:paraId="5F43BD09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>30K- 15K after discount</w:t>
      </w:r>
    </w:p>
    <w:p w14:paraId="44B7EFAA" w14:textId="77777777" w:rsidR="00F24A59" w:rsidRDefault="00F24A59" w:rsidP="00F24A59">
      <w:pPr>
        <w:spacing w:before="240" w:after="240"/>
        <w:rPr>
          <w:b/>
        </w:rPr>
      </w:pPr>
    </w:p>
    <w:p w14:paraId="5F722E17" w14:textId="77777777" w:rsidR="00F24A59" w:rsidRDefault="00F24A59" w:rsidP="00F24A59">
      <w:pPr>
        <w:spacing w:before="240" w:after="240"/>
        <w:rPr>
          <w:b/>
        </w:rPr>
      </w:pPr>
    </w:p>
    <w:p w14:paraId="3A5F0052" w14:textId="77777777" w:rsidR="00F24A59" w:rsidRDefault="00F24A59" w:rsidP="00F24A59">
      <w:pPr>
        <w:spacing w:before="240" w:after="240"/>
        <w:rPr>
          <w:b/>
        </w:rPr>
      </w:pPr>
      <w:r>
        <w:rPr>
          <w:b/>
        </w:rPr>
        <w:t xml:space="preserve"> Haircut Mastery Program (Online)</w:t>
      </w:r>
    </w:p>
    <w:p w14:paraId="699C2D11" w14:textId="77777777" w:rsidR="00F24A59" w:rsidRDefault="001F16DC" w:rsidP="00F24A59">
      <w:r w:rsidRPr="001F16DC">
        <w:rPr>
          <w:noProof/>
          <w14:ligatures w14:val="standardContextual"/>
        </w:rPr>
        <w:pict w14:anchorId="34334D8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779D8DE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2" w:name="_sii6mwg2uc7n" w:colFirst="0" w:colLast="0"/>
      <w:bookmarkEnd w:id="192"/>
      <w:r>
        <w:rPr>
          <w:b/>
          <w:color w:val="000000"/>
          <w:sz w:val="26"/>
          <w:szCs w:val="26"/>
        </w:rPr>
        <w:t>Course Duration</w:t>
      </w:r>
    </w:p>
    <w:p w14:paraId="08818183" w14:textId="77777777" w:rsidR="00F24A59" w:rsidRDefault="00F24A59" w:rsidP="00F24A59">
      <w:pPr>
        <w:spacing w:before="240" w:after="240"/>
      </w:pPr>
      <w:r>
        <w:rPr>
          <w:b/>
        </w:rPr>
        <w:t>Total Duration:</w:t>
      </w:r>
      <w:r>
        <w:t xml:space="preserve"> 6 Weeks</w:t>
      </w:r>
      <w:r>
        <w:br/>
        <w:t xml:space="preserve"> </w:t>
      </w:r>
      <w:r>
        <w:rPr>
          <w:b/>
        </w:rPr>
        <w:t>Class Frequency:</w:t>
      </w:r>
      <w:r>
        <w:t xml:space="preserve"> 3 Classes per Week (Monday, Wednesday, Friday)</w:t>
      </w:r>
      <w:r>
        <w:br/>
        <w:t xml:space="preserve"> </w:t>
      </w:r>
      <w:r>
        <w:rPr>
          <w:b/>
        </w:rPr>
        <w:t>Session Duration:</w:t>
      </w:r>
      <w:r>
        <w:t xml:space="preserve"> 1.5 – 2 Hours</w:t>
      </w:r>
      <w:r>
        <w:br/>
        <w:t xml:space="preserve"> </w:t>
      </w:r>
      <w:r>
        <w:rPr>
          <w:b/>
        </w:rPr>
        <w:t>Mode:</w:t>
      </w:r>
      <w:r>
        <w:t xml:space="preserve"> Online (Live Demos + Assignments)</w:t>
      </w:r>
      <w:r>
        <w:br/>
        <w:t xml:space="preserve"> </w:t>
      </w:r>
      <w:r>
        <w:rPr>
          <w:b/>
        </w:rPr>
        <w:t>Language:</w:t>
      </w:r>
      <w:r>
        <w:t xml:space="preserve"> Hindi and English</w:t>
      </w:r>
    </w:p>
    <w:p w14:paraId="6B522F4A" w14:textId="77777777" w:rsidR="00F24A59" w:rsidRDefault="001F16DC" w:rsidP="00F24A59">
      <w:r w:rsidRPr="001F16DC">
        <w:rPr>
          <w:noProof/>
          <w14:ligatures w14:val="standardContextual"/>
        </w:rPr>
        <w:pict w14:anchorId="46B76F7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AED2CA2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3" w:name="_1bvnd5jnf2fn" w:colFirst="0" w:colLast="0"/>
      <w:bookmarkEnd w:id="193"/>
      <w:r>
        <w:rPr>
          <w:b/>
          <w:color w:val="000000"/>
          <w:sz w:val="26"/>
          <w:szCs w:val="26"/>
        </w:rPr>
        <w:lastRenderedPageBreak/>
        <w:t>Course Objectives</w:t>
      </w:r>
    </w:p>
    <w:p w14:paraId="07D61B58" w14:textId="77777777" w:rsidR="00F24A59" w:rsidRDefault="00F24A59" w:rsidP="00F24A59">
      <w:pPr>
        <w:spacing w:before="240" w:after="240"/>
      </w:pPr>
      <w:r>
        <w:rPr>
          <w:rFonts w:ascii="Arial Unicode MS" w:eastAsia="Arial Unicode MS" w:hAnsi="Arial Unicode MS" w:cs="Arial Unicode MS"/>
        </w:rPr>
        <w:t>✔ Understand Indian hair textures, face shapes, and haircut suitability</w:t>
      </w:r>
      <w:r>
        <w:rPr>
          <w:rFonts w:ascii="Arial Unicode MS" w:eastAsia="Arial Unicode MS" w:hAnsi="Arial Unicode MS" w:cs="Arial Unicode MS"/>
        </w:rPr>
        <w:br/>
        <w:t xml:space="preserve"> ✔ Master popular styles like bobs, U-cuts, layers, pixies, and fringes</w:t>
      </w:r>
      <w:r>
        <w:rPr>
          <w:rFonts w:ascii="Arial Unicode MS" w:eastAsia="Arial Unicode MS" w:hAnsi="Arial Unicode MS" w:cs="Arial Unicode MS"/>
        </w:rPr>
        <w:br/>
        <w:t xml:space="preserve"> ✔ Learn client consultation, styling, and aftercare tips</w:t>
      </w:r>
      <w:r>
        <w:rPr>
          <w:rFonts w:ascii="Arial Unicode MS" w:eastAsia="Arial Unicode MS" w:hAnsi="Arial Unicode MS" w:cs="Arial Unicode MS"/>
        </w:rPr>
        <w:br/>
        <w:t xml:space="preserve"> ✔ Practice professional cuts on mannequins or live models</w:t>
      </w:r>
    </w:p>
    <w:p w14:paraId="3BE3C64D" w14:textId="77777777" w:rsidR="00F24A59" w:rsidRDefault="001F16DC" w:rsidP="00F24A59">
      <w:r w:rsidRPr="001F16DC">
        <w:rPr>
          <w:noProof/>
          <w14:ligatures w14:val="standardContextual"/>
        </w:rPr>
        <w:pict w14:anchorId="6BA37A0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B4ED1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4" w:name="_jl9xvb3jvjzx" w:colFirst="0" w:colLast="0"/>
      <w:bookmarkEnd w:id="194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1: HAIR &amp; FACE SHAPE BASICS</w:t>
      </w:r>
    </w:p>
    <w:p w14:paraId="7A4B6F67" w14:textId="77777777" w:rsidR="00F24A59" w:rsidRDefault="00F24A59" w:rsidP="00F24A59">
      <w:pPr>
        <w:spacing w:before="240" w:after="240"/>
      </w:pPr>
      <w:r>
        <w:rPr>
          <w:b/>
        </w:rPr>
        <w:t>Sessions 1–3 | Week 1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Build core understanding of Indian hair and cut suitability</w:t>
      </w:r>
    </w:p>
    <w:p w14:paraId="3AFDCD8F" w14:textId="77777777" w:rsidR="00F24A59" w:rsidRDefault="00F24A59" w:rsidP="00F24A59">
      <w:pPr>
        <w:numPr>
          <w:ilvl w:val="0"/>
          <w:numId w:val="806"/>
        </w:numPr>
        <w:spacing w:before="240"/>
      </w:pPr>
      <w:r>
        <w:t>S1 – Indian hair types: thick, wavy, fine, limp; growth patterns and porosity</w:t>
      </w:r>
      <w:r>
        <w:br/>
      </w:r>
    </w:p>
    <w:p w14:paraId="35C3CCA1" w14:textId="77777777" w:rsidR="00F24A59" w:rsidRDefault="00F24A59" w:rsidP="00F24A59">
      <w:pPr>
        <w:numPr>
          <w:ilvl w:val="0"/>
          <w:numId w:val="806"/>
        </w:numPr>
      </w:pPr>
      <w:r>
        <w:t>S2 – Face shape analysis: oval, round, heart, square</w:t>
      </w:r>
      <w:r>
        <w:br/>
      </w:r>
    </w:p>
    <w:p w14:paraId="338E029F" w14:textId="77777777" w:rsidR="00F24A59" w:rsidRDefault="00F24A59" w:rsidP="00F24A59">
      <w:pPr>
        <w:numPr>
          <w:ilvl w:val="0"/>
          <w:numId w:val="806"/>
        </w:numPr>
        <w:spacing w:after="240"/>
      </w:pPr>
      <w:r>
        <w:t>S3 – Matching haircut styles to face shape, texture, and lifestyle</w:t>
      </w:r>
      <w:r>
        <w:br/>
      </w:r>
    </w:p>
    <w:p w14:paraId="6A076833" w14:textId="77777777" w:rsidR="00F24A59" w:rsidRDefault="001F16DC" w:rsidP="00F24A59">
      <w:r w:rsidRPr="001F16DC">
        <w:rPr>
          <w:noProof/>
          <w14:ligatures w14:val="standardContextual"/>
        </w:rPr>
        <w:pict w14:anchorId="3F5338B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9354F95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5" w:name="_8w1ym9ovd2ca" w:colFirst="0" w:colLast="0"/>
      <w:bookmarkEnd w:id="195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2: TEXTURIZED BOB FOR FINE HAIR</w:t>
      </w:r>
    </w:p>
    <w:p w14:paraId="4D3AE5EA" w14:textId="77777777" w:rsidR="00F24A59" w:rsidRDefault="00F24A59" w:rsidP="00F24A59">
      <w:pPr>
        <w:spacing w:before="240" w:after="240"/>
      </w:pPr>
      <w:r>
        <w:rPr>
          <w:b/>
        </w:rPr>
        <w:t>Sessions 4–6 | Week 2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Learn volume-adding bob for straight and limp hair</w:t>
      </w:r>
    </w:p>
    <w:p w14:paraId="6793133A" w14:textId="77777777" w:rsidR="00F24A59" w:rsidRDefault="00F24A59" w:rsidP="00F24A59">
      <w:pPr>
        <w:numPr>
          <w:ilvl w:val="0"/>
          <w:numId w:val="809"/>
        </w:numPr>
        <w:spacing w:before="240"/>
      </w:pPr>
      <w:r>
        <w:t>S4 – Texturized vs blunt bob: concepts and tools (razors vs scissors)</w:t>
      </w:r>
      <w:r>
        <w:br/>
      </w:r>
    </w:p>
    <w:p w14:paraId="10559461" w14:textId="77777777" w:rsidR="00F24A59" w:rsidRDefault="00F24A59" w:rsidP="00F24A59">
      <w:pPr>
        <w:numPr>
          <w:ilvl w:val="0"/>
          <w:numId w:val="809"/>
        </w:numPr>
      </w:pPr>
      <w:r>
        <w:t>S5 – Sectioning, layering, and styling with blow-dry and beach waves</w:t>
      </w:r>
      <w:r>
        <w:br/>
      </w:r>
    </w:p>
    <w:p w14:paraId="3E2A0DD4" w14:textId="77777777" w:rsidR="00F24A59" w:rsidRDefault="00F24A59" w:rsidP="00F24A59">
      <w:pPr>
        <w:numPr>
          <w:ilvl w:val="0"/>
          <w:numId w:val="809"/>
        </w:numPr>
        <w:spacing w:after="240"/>
      </w:pPr>
      <w:r>
        <w:t>S6 – Practice: Cut a shoulder-length texturized bob on mannequin</w:t>
      </w:r>
      <w:r>
        <w:br/>
      </w:r>
    </w:p>
    <w:p w14:paraId="6E614785" w14:textId="77777777" w:rsidR="00F24A59" w:rsidRDefault="001F16DC" w:rsidP="00F24A59">
      <w:r w:rsidRPr="001F16DC">
        <w:rPr>
          <w:noProof/>
          <w14:ligatures w14:val="standardContextual"/>
        </w:rPr>
        <w:pict w14:anchorId="08851A9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019A6D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6" w:name="_s6gqafed9bxf" w:colFirst="0" w:colLast="0"/>
      <w:bookmarkEnd w:id="196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3: U-CUT &amp; A-LINE SILHOUETTES</w:t>
      </w:r>
    </w:p>
    <w:p w14:paraId="498E0AA9" w14:textId="77777777" w:rsidR="00F24A59" w:rsidRDefault="00F24A59" w:rsidP="00F24A59">
      <w:pPr>
        <w:spacing w:before="240" w:after="240"/>
      </w:pPr>
      <w:r>
        <w:rPr>
          <w:b/>
        </w:rPr>
        <w:t>Sessions 7–9 | Week 3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Create elegant long cuts with structure and movement</w:t>
      </w:r>
    </w:p>
    <w:p w14:paraId="693BBEAC" w14:textId="77777777" w:rsidR="00F24A59" w:rsidRDefault="00F24A59" w:rsidP="00F24A59">
      <w:pPr>
        <w:numPr>
          <w:ilvl w:val="0"/>
          <w:numId w:val="811"/>
        </w:numPr>
        <w:spacing w:before="240"/>
      </w:pPr>
      <w:r>
        <w:lastRenderedPageBreak/>
        <w:t>S7 – When and how to do a U-Cut; A-line shape for bulk control</w:t>
      </w:r>
      <w:r>
        <w:br/>
      </w:r>
    </w:p>
    <w:p w14:paraId="340EBF0D" w14:textId="77777777" w:rsidR="00F24A59" w:rsidRDefault="00F24A59" w:rsidP="00F24A59">
      <w:pPr>
        <w:numPr>
          <w:ilvl w:val="0"/>
          <w:numId w:val="811"/>
        </w:numPr>
      </w:pPr>
      <w:r>
        <w:t>S8 – Layering thick or coarse hair using thinning shears</w:t>
      </w:r>
      <w:r>
        <w:br/>
      </w:r>
    </w:p>
    <w:p w14:paraId="34C42526" w14:textId="77777777" w:rsidR="00F24A59" w:rsidRDefault="00F24A59" w:rsidP="00F24A59">
      <w:pPr>
        <w:numPr>
          <w:ilvl w:val="0"/>
          <w:numId w:val="811"/>
        </w:numPr>
        <w:spacing w:after="240"/>
      </w:pPr>
      <w:r>
        <w:t>S9 – Practice: U-cut with layers and blow-dry styling</w:t>
      </w:r>
      <w:r>
        <w:br/>
      </w:r>
    </w:p>
    <w:p w14:paraId="63D1EAF5" w14:textId="77777777" w:rsidR="00F24A59" w:rsidRDefault="001F16DC" w:rsidP="00F24A59">
      <w:r w:rsidRPr="001F16DC">
        <w:rPr>
          <w:noProof/>
          <w14:ligatures w14:val="standardContextual"/>
        </w:rPr>
        <w:pict w14:anchorId="71BDDA3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72FB623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7" w:name="_iwyj8u4cx2a" w:colFirst="0" w:colLast="0"/>
      <w:bookmarkEnd w:id="197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4: LONG LAYERS &amp; FACE FRAMING</w:t>
      </w:r>
    </w:p>
    <w:p w14:paraId="4C6B1D3A" w14:textId="77777777" w:rsidR="00F24A59" w:rsidRDefault="00F24A59" w:rsidP="00F24A59">
      <w:pPr>
        <w:spacing w:before="240" w:after="240"/>
      </w:pPr>
      <w:r>
        <w:rPr>
          <w:b/>
        </w:rPr>
        <w:t>Sessions 10–12 | Week 4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Achieve balanced, flowing cuts for daily wear</w:t>
      </w:r>
    </w:p>
    <w:p w14:paraId="444D22F8" w14:textId="77777777" w:rsidR="00F24A59" w:rsidRDefault="00F24A59" w:rsidP="00F24A59">
      <w:pPr>
        <w:numPr>
          <w:ilvl w:val="0"/>
          <w:numId w:val="810"/>
        </w:numPr>
        <w:spacing w:before="240"/>
      </w:pPr>
      <w:r>
        <w:t>S10 – Sectioning and angling for feathered face-framing</w:t>
      </w:r>
      <w:r>
        <w:br/>
      </w:r>
    </w:p>
    <w:p w14:paraId="5E436952" w14:textId="77777777" w:rsidR="00F24A59" w:rsidRDefault="00F24A59" w:rsidP="00F24A59">
      <w:pPr>
        <w:numPr>
          <w:ilvl w:val="0"/>
          <w:numId w:val="810"/>
        </w:numPr>
      </w:pPr>
      <w:r>
        <w:t>S11 – Layer decisions based on face shape and hair density</w:t>
      </w:r>
      <w:r>
        <w:br/>
      </w:r>
    </w:p>
    <w:p w14:paraId="5B2C57D6" w14:textId="77777777" w:rsidR="00F24A59" w:rsidRDefault="00F24A59" w:rsidP="00F24A59">
      <w:pPr>
        <w:numPr>
          <w:ilvl w:val="0"/>
          <w:numId w:val="810"/>
        </w:numPr>
        <w:spacing w:after="240"/>
      </w:pPr>
      <w:r>
        <w:t>S12 – Practice: Cut long layers with soft face frame on live model</w:t>
      </w:r>
      <w:r>
        <w:br/>
      </w:r>
    </w:p>
    <w:p w14:paraId="4F329FE8" w14:textId="77777777" w:rsidR="00F24A59" w:rsidRDefault="001F16DC" w:rsidP="00F24A59">
      <w:r w:rsidRPr="001F16DC">
        <w:rPr>
          <w:noProof/>
          <w14:ligatures w14:val="standardContextual"/>
        </w:rPr>
        <w:pict w14:anchorId="61E05F0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42D6816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8" w:name="_gdts3f7con3y" w:colFirst="0" w:colLast="0"/>
      <w:bookmarkEnd w:id="198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5: PIXIE &amp; WARRIOR CUTS</w:t>
      </w:r>
    </w:p>
    <w:p w14:paraId="3CFF07E8" w14:textId="77777777" w:rsidR="00F24A59" w:rsidRDefault="00F24A59" w:rsidP="00F24A59">
      <w:pPr>
        <w:spacing w:before="240" w:after="240"/>
      </w:pPr>
      <w:r>
        <w:rPr>
          <w:b/>
        </w:rPr>
        <w:t>Sessions 13–15 | Week 5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Deliver short, bold looks for young or edgy clients</w:t>
      </w:r>
    </w:p>
    <w:p w14:paraId="1EDF290C" w14:textId="77777777" w:rsidR="00F24A59" w:rsidRDefault="00F24A59" w:rsidP="00F24A59">
      <w:pPr>
        <w:numPr>
          <w:ilvl w:val="0"/>
          <w:numId w:val="812"/>
        </w:numPr>
        <w:spacing w:before="240"/>
      </w:pPr>
      <w:r>
        <w:t>S13 – Pixie styles: undercut, soft taper, bold versions</w:t>
      </w:r>
      <w:r>
        <w:br/>
      </w:r>
    </w:p>
    <w:p w14:paraId="72367C0F" w14:textId="77777777" w:rsidR="00F24A59" w:rsidRDefault="00F24A59" w:rsidP="00F24A59">
      <w:pPr>
        <w:numPr>
          <w:ilvl w:val="0"/>
          <w:numId w:val="812"/>
        </w:numPr>
      </w:pPr>
      <w:r>
        <w:t>S14 – Warrior cut: mullet-spike fusion for Indian heads</w:t>
      </w:r>
      <w:r>
        <w:br/>
      </w:r>
    </w:p>
    <w:p w14:paraId="2F424F53" w14:textId="77777777" w:rsidR="00F24A59" w:rsidRDefault="00F24A59" w:rsidP="00F24A59">
      <w:pPr>
        <w:numPr>
          <w:ilvl w:val="0"/>
          <w:numId w:val="812"/>
        </w:numPr>
        <w:spacing w:after="240"/>
      </w:pPr>
      <w:r>
        <w:t>S15 – Practice: Pixie cut demo using clippers and razors</w:t>
      </w:r>
      <w:r>
        <w:br/>
      </w:r>
    </w:p>
    <w:p w14:paraId="1DE9F101" w14:textId="77777777" w:rsidR="00F24A59" w:rsidRDefault="001F16DC" w:rsidP="00F24A59">
      <w:r w:rsidRPr="001F16DC">
        <w:rPr>
          <w:noProof/>
          <w14:ligatures w14:val="standardContextual"/>
        </w:rPr>
        <w:pict w14:anchorId="0808B49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CF82A3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9" w:name="_bi82hbbvbb41" w:colFirst="0" w:colLast="0"/>
      <w:bookmarkEnd w:id="199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📍</w:t>
      </w:r>
      <w:r>
        <w:rPr>
          <w:b/>
          <w:color w:val="000000"/>
          <w:sz w:val="26"/>
          <w:szCs w:val="26"/>
        </w:rPr>
        <w:t>PHASE 6: CURTAIN FRINGES &amp; BANGS</w:t>
      </w:r>
    </w:p>
    <w:p w14:paraId="5DD387CC" w14:textId="77777777" w:rsidR="00F24A59" w:rsidRDefault="00F24A59" w:rsidP="00F24A59">
      <w:pPr>
        <w:spacing w:before="240" w:after="240"/>
      </w:pPr>
      <w:r>
        <w:rPr>
          <w:b/>
        </w:rPr>
        <w:t>Sessions 16–18 | Week 6</w:t>
      </w:r>
      <w:r>
        <w:rPr>
          <w:b/>
        </w:rPr>
        <w:br/>
      </w:r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b/>
        </w:rPr>
        <w:t>Goal:</w:t>
      </w:r>
      <w:r>
        <w:t xml:space="preserve"> Master face-framing fringes suited to Indian features</w:t>
      </w:r>
    </w:p>
    <w:p w14:paraId="170D7C1F" w14:textId="77777777" w:rsidR="00F24A59" w:rsidRDefault="00F24A59" w:rsidP="00F24A59">
      <w:pPr>
        <w:numPr>
          <w:ilvl w:val="0"/>
          <w:numId w:val="807"/>
        </w:numPr>
        <w:spacing w:before="240"/>
      </w:pPr>
      <w:r>
        <w:t>S16 – What are curtain bangs? Eye vs cheekbone lengths</w:t>
      </w:r>
      <w:r>
        <w:br/>
      </w:r>
    </w:p>
    <w:p w14:paraId="7B5F7106" w14:textId="77777777" w:rsidR="00F24A59" w:rsidRDefault="00F24A59" w:rsidP="00F24A59">
      <w:pPr>
        <w:numPr>
          <w:ilvl w:val="0"/>
          <w:numId w:val="807"/>
        </w:numPr>
      </w:pPr>
      <w:r>
        <w:lastRenderedPageBreak/>
        <w:t>S17 – Blending techniques, dealing with cowlicks or wide foreheads</w:t>
      </w:r>
      <w:r>
        <w:br/>
      </w:r>
    </w:p>
    <w:p w14:paraId="177FE320" w14:textId="77777777" w:rsidR="00F24A59" w:rsidRDefault="00F24A59" w:rsidP="00F24A59">
      <w:pPr>
        <w:numPr>
          <w:ilvl w:val="0"/>
          <w:numId w:val="807"/>
        </w:numPr>
        <w:spacing w:after="240"/>
      </w:pPr>
      <w:r>
        <w:t>S18 – Practice: Cut and style fringe with full layered cut</w:t>
      </w:r>
      <w:r>
        <w:br/>
      </w:r>
    </w:p>
    <w:p w14:paraId="20390457" w14:textId="77777777" w:rsidR="00F24A59" w:rsidRDefault="001F16DC" w:rsidP="00F24A59">
      <w:r w:rsidRPr="001F16DC">
        <w:rPr>
          <w:noProof/>
          <w14:ligatures w14:val="standardContextual"/>
        </w:rPr>
        <w:pict w14:anchorId="2712E48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683C8C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0" w:name="_hsmiccf2106x" w:colFirst="0" w:colLast="0"/>
      <w:bookmarkEnd w:id="200"/>
      <w:r>
        <w:rPr>
          <w:rFonts w:ascii="Apple Color Emoji" w:eastAsia="Arial Unicode MS" w:hAnsi="Apple Color Emoji" w:cs="Apple Color Emoji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Final Assessment &amp; Submission</w:t>
      </w:r>
    </w:p>
    <w:p w14:paraId="27E79084" w14:textId="77777777" w:rsidR="00F24A59" w:rsidRDefault="00F24A59" w:rsidP="00F24A59">
      <w:pPr>
        <w:numPr>
          <w:ilvl w:val="0"/>
          <w:numId w:val="808"/>
        </w:numPr>
        <w:spacing w:before="240"/>
      </w:pPr>
      <w:r>
        <w:t>Submit 3 haircut transformations (before-after photos/videos)</w:t>
      </w:r>
      <w:r>
        <w:br/>
      </w:r>
    </w:p>
    <w:p w14:paraId="799FE0A1" w14:textId="77777777" w:rsidR="00F24A59" w:rsidRDefault="00F24A59" w:rsidP="00F24A59">
      <w:pPr>
        <w:numPr>
          <w:ilvl w:val="1"/>
          <w:numId w:val="808"/>
        </w:numPr>
      </w:pPr>
      <w:r>
        <w:t>One long cut (U-cut or layers)</w:t>
      </w:r>
      <w:r>
        <w:br/>
      </w:r>
    </w:p>
    <w:p w14:paraId="0579880A" w14:textId="77777777" w:rsidR="00F24A59" w:rsidRDefault="00F24A59" w:rsidP="00F24A59">
      <w:pPr>
        <w:numPr>
          <w:ilvl w:val="1"/>
          <w:numId w:val="808"/>
        </w:numPr>
      </w:pPr>
      <w:r>
        <w:t>One bob</w:t>
      </w:r>
      <w:r>
        <w:br/>
      </w:r>
    </w:p>
    <w:p w14:paraId="22648B60" w14:textId="77777777" w:rsidR="00F24A59" w:rsidRDefault="00F24A59" w:rsidP="00F24A59">
      <w:pPr>
        <w:numPr>
          <w:ilvl w:val="1"/>
          <w:numId w:val="808"/>
        </w:numPr>
      </w:pPr>
      <w:r>
        <w:t>One fringe or pixie</w:t>
      </w:r>
      <w:r>
        <w:br/>
      </w:r>
    </w:p>
    <w:p w14:paraId="0643AE02" w14:textId="77777777" w:rsidR="00F24A59" w:rsidRDefault="00F24A59" w:rsidP="00F24A59">
      <w:pPr>
        <w:numPr>
          <w:ilvl w:val="0"/>
          <w:numId w:val="808"/>
        </w:numPr>
        <w:spacing w:after="240"/>
      </w:pPr>
      <w:r>
        <w:t>Oral explanation of design based on hair and client profile</w:t>
      </w:r>
      <w:r>
        <w:br/>
      </w:r>
    </w:p>
    <w:p w14:paraId="6D7724D1" w14:textId="77777777" w:rsidR="00F24A59" w:rsidRDefault="001F16DC" w:rsidP="00F24A59">
      <w:r w:rsidRPr="001F16DC">
        <w:rPr>
          <w:noProof/>
          <w14:ligatures w14:val="standardContextual"/>
        </w:rPr>
        <w:pict w14:anchorId="37DEEF0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CC5892" w14:textId="77777777" w:rsidR="00F24A59" w:rsidRDefault="00F24A59" w:rsidP="00F24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1" w:name="_nywmhzoh1mx7" w:colFirst="0" w:colLast="0"/>
      <w:bookmarkEnd w:id="201"/>
      <w:r>
        <w:rPr>
          <w:b/>
          <w:color w:val="000000"/>
          <w:sz w:val="26"/>
          <w:szCs w:val="26"/>
        </w:rPr>
        <w:t>Course Deliverables</w:t>
      </w:r>
    </w:p>
    <w:p w14:paraId="506E8911" w14:textId="77777777" w:rsidR="00F24A59" w:rsidRDefault="00F24A59" w:rsidP="00F24A59">
      <w:pPr>
        <w:spacing w:before="240" w:after="240"/>
      </w:pPr>
      <w:r>
        <w:rPr>
          <w:rFonts w:ascii="Arial Unicode MS" w:eastAsia="Arial Unicode MS" w:hAnsi="Arial Unicode MS" w:cs="Arial Unicode MS"/>
        </w:rPr>
        <w:t>✔ Live online classes with expert mentor</w:t>
      </w:r>
      <w:r>
        <w:rPr>
          <w:rFonts w:ascii="Arial Unicode MS" w:eastAsia="Arial Unicode MS" w:hAnsi="Arial Unicode MS" w:cs="Arial Unicode MS"/>
        </w:rPr>
        <w:br/>
        <w:t xml:space="preserve"> ✔ Class recordings access</w:t>
      </w:r>
      <w:r>
        <w:rPr>
          <w:rFonts w:ascii="Arial Unicode MS" w:eastAsia="Arial Unicode MS" w:hAnsi="Arial Unicode MS" w:cs="Arial Unicode MS"/>
        </w:rPr>
        <w:br/>
        <w:t xml:space="preserve"> ✔ Practice assignments with feedback</w:t>
      </w:r>
      <w:r>
        <w:rPr>
          <w:rFonts w:ascii="Arial Unicode MS" w:eastAsia="Arial Unicode MS" w:hAnsi="Arial Unicode MS" w:cs="Arial Unicode MS"/>
        </w:rPr>
        <w:br/>
        <w:t xml:space="preserve"> ✔ Haircut technique PDFs and visual guides</w:t>
      </w:r>
      <w:r>
        <w:rPr>
          <w:rFonts w:ascii="Arial Unicode MS" w:eastAsia="Arial Unicode MS" w:hAnsi="Arial Unicode MS" w:cs="Arial Unicode MS"/>
        </w:rPr>
        <w:br/>
        <w:t xml:space="preserve"> ✔ WhatsApp group for peer and trainer support</w:t>
      </w:r>
      <w:r>
        <w:rPr>
          <w:rFonts w:ascii="Arial Unicode MS" w:eastAsia="Arial Unicode MS" w:hAnsi="Arial Unicode MS" w:cs="Arial Unicode MS"/>
        </w:rPr>
        <w:br/>
        <w:t xml:space="preserve"> ✔ Hard copy of certificate on successful completion</w:t>
      </w:r>
    </w:p>
    <w:p w14:paraId="3B8D3B93" w14:textId="77777777" w:rsidR="00F24A59" w:rsidRDefault="00F24A59" w:rsidP="00F24A59"/>
    <w:p w14:paraId="44416100" w14:textId="00071DE8" w:rsidR="00BA0D5B" w:rsidRDefault="00BA0D5B" w:rsidP="00611472"/>
    <w:p w14:paraId="44142BA1" w14:textId="77777777" w:rsidR="00F24A59" w:rsidRDefault="00F24A59" w:rsidP="00611472"/>
    <w:tbl>
      <w:tblPr>
        <w:tblW w:w="31670" w:type="dxa"/>
        <w:tblLook w:val="04A0" w:firstRow="1" w:lastRow="0" w:firstColumn="1" w:lastColumn="0" w:noHBand="0" w:noVBand="1"/>
      </w:tblPr>
      <w:tblGrid>
        <w:gridCol w:w="1814"/>
        <w:gridCol w:w="3542"/>
        <w:gridCol w:w="13481"/>
        <w:gridCol w:w="4717"/>
        <w:gridCol w:w="3730"/>
        <w:gridCol w:w="4386"/>
      </w:tblGrid>
      <w:tr w:rsidR="00F24A59" w:rsidRPr="00F24A59" w14:paraId="258FB161" w14:textId="77777777" w:rsidTr="00F24A59">
        <w:trPr>
          <w:trHeight w:val="615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4D0E946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State</w:t>
            </w:r>
          </w:p>
        </w:tc>
        <w:tc>
          <w:tcPr>
            <w:tcW w:w="3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43603A9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City</w:t>
            </w:r>
          </w:p>
        </w:tc>
        <w:tc>
          <w:tcPr>
            <w:tcW w:w="13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5DB4806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Address</w:t>
            </w:r>
          </w:p>
        </w:tc>
        <w:tc>
          <w:tcPr>
            <w:tcW w:w="4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70AEEF8B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GBP Link</w:t>
            </w:r>
          </w:p>
        </w:tc>
        <w:tc>
          <w:tcPr>
            <w:tcW w:w="3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0228989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Email</w:t>
            </w:r>
          </w:p>
        </w:tc>
        <w:tc>
          <w:tcPr>
            <w:tcW w:w="4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6A71A9E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F24A59">
              <w:rPr>
                <w:rFonts w:ascii="DM Sans" w:eastAsia="Times New Roman" w:hAnsi="DM Sans"/>
                <w:b/>
                <w:bCs/>
                <w:color w:val="000000"/>
                <w:sz w:val="28"/>
                <w:szCs w:val="28"/>
                <w:lang w:val="en-IN"/>
              </w:rPr>
              <w:t>Phone</w:t>
            </w:r>
          </w:p>
        </w:tc>
      </w:tr>
      <w:tr w:rsidR="00F24A59" w:rsidRPr="00F24A59" w14:paraId="1C4B7C4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4920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314C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Dwarka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1B26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Plot No. 48, Second Floor, Sector 12B, Dwarka, 110075, New Delhi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6AAA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https://maps.app.goo.gl/x1wD26fqDTXxzrGD8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EC00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dwarka@orane.com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ADA0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+91 8287046877</w:t>
            </w:r>
          </w:p>
        </w:tc>
      </w:tr>
      <w:tr w:rsidR="00F24A59" w:rsidRPr="00F24A59" w14:paraId="143ED5F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AECE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E6C1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Faridabad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4E3C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 6, 2nd Floor, Sector 16, Faridabad, Haryana, 121002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413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https://maps.app.goo.gl/PPB31Z5tuHTweiBZ7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FE20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faridabadorane@gmail.com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E97B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+91 8453700400</w:t>
            </w:r>
          </w:p>
        </w:tc>
      </w:tr>
      <w:tr w:rsidR="00F24A59" w:rsidRPr="00F24A59" w14:paraId="51CCAE9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25A9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9223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Ghaziabad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3C6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Plot # ½, First Floor, Nyay Khand 3, Near Friday Market, Indirapuram Ghaziabad-201014 (U.P)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82B7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https://maps.app.goo.gl/45kWaRXA2dNxzQgr8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71A0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cm.gzd@orane.com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ECDD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+91 9501344522</w:t>
            </w:r>
          </w:p>
        </w:tc>
      </w:tr>
      <w:tr w:rsidR="00F24A59" w:rsidRPr="00F24A59" w14:paraId="3FE8FA2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1C05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lastRenderedPageBreak/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C0D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Gurugram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3C16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Ground Floor, House No. C-3, Old DLF Colony, Sector 14, Gurugram, Haryana 122001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EB49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https://maps.app.goo.gl/mXbgYMg92mSzG16RA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3564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oraneinternationalgurgaon@gmail.com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1D5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+91 8800744191</w:t>
            </w:r>
          </w:p>
        </w:tc>
      </w:tr>
      <w:tr w:rsidR="00F24A59" w:rsidRPr="00F24A59" w14:paraId="7553885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0A8B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46C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Vikaspuri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3F67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Property No.C6, First Floor, New Krishna Park, Vikaspuri, Adjacent Janakpuri, New Delhi, 110018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35E2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https://maps.app.goo.gl/CfNgyfC6rAdpBuZc7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F714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oranejanakpuri@gmail.com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9A7B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9650035610, 011-35675070</w:t>
            </w:r>
          </w:p>
        </w:tc>
      </w:tr>
      <w:tr w:rsidR="00F24A59" w:rsidRPr="00F24A59" w14:paraId="2BE830C6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7DA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B0F8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Kamla Nagar (New Delhi)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EF5F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2nd &amp; 3rd Floor of 14 UB, Bungalow Road, Above Reebok Showroom, Kamla Nagar, Delhi – 110007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0169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https://maps.app.goo.gl/HTXP9UkFghVdSCR57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EBE3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oranekamlanagar1@gmail.com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3783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9319092727, +91 9958683737</w:t>
            </w:r>
          </w:p>
        </w:tc>
      </w:tr>
      <w:tr w:rsidR="00F24A59" w:rsidRPr="00F24A59" w14:paraId="1DE1388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3DE6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7809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Lajpat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CE7A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A-22, First &amp; Second Floor, Lajpat Nagar II, New Delhi-110024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0314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https://maps.app.goo.gl/GremxAvuB4CMYQzk7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E9C4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cm.del@oiplwriter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E077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+91 9650173456</w:t>
            </w:r>
          </w:p>
        </w:tc>
      </w:tr>
      <w:tr w:rsidR="00F24A59" w:rsidRPr="00F24A59" w14:paraId="110C4F8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138E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1BF4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Noida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4D9B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601-602, Ocean Complex, P-6 Sector 18, Noida – 201301 (Uttar Pradesh)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04AA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https://maps.app.goo.gl/LmHX3GGV2gn1U6Av5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C72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noida@orane.com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690C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9711774401, +91 9310482768</w:t>
            </w:r>
          </w:p>
        </w:tc>
      </w:tr>
      <w:tr w:rsidR="00F24A59" w:rsidRPr="00F24A59" w14:paraId="210C407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29FF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0A4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Pitampura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6213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Office No. 358, IIIrd Floor, Kohat Enclave, Opposite Kohat Metro Station, Pitampura, New Delhi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6008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https://maps.app.goo.gl/qLVcoWmnFQXrCNVP9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E472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orane.pitampura@gmail.com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D06D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+91 98996-36000, +91 9911231240, 011-49846222, </w:t>
            </w:r>
          </w:p>
        </w:tc>
      </w:tr>
      <w:tr w:rsidR="00F24A59" w:rsidRPr="00F24A59" w14:paraId="201AD4B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217A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51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Preet Vihar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BBCB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C-51, 2nd Floor, Near Preet Vihar Metro Station, Opposite Metro Pillar No. 84, Preet Vihar, Delhi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4C4D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https://maps.app.goo.gl/ESr3WjbD4YWae3Pa9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0B46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cm.pvihar@orane.com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527F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+91 7347400900</w:t>
            </w:r>
          </w:p>
        </w:tc>
      </w:tr>
      <w:tr w:rsidR="00F24A59" w:rsidRPr="00F24A59" w14:paraId="186D809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F743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9D52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Rajouri Garden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3AA2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A-11, 3rd Floor, Rajouri Garden, New Delhi- 110027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2E08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https://maps.app.goo.gl/Q1UBAkgPvqZ1Pg5VA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D40E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oranerajourigarden@gmail.com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139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8800690200, +91 8800690190</w:t>
            </w:r>
          </w:p>
        </w:tc>
      </w:tr>
      <w:tr w:rsidR="00F24A59" w:rsidRPr="00F24A59" w14:paraId="596F899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B2C2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97AF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Vasant Kunj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FCC7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Building no-3, 2th Floor, Masoodpur, Vasant Kunj, adjacent JIMS, New Delhi-110070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3F6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https://maps.app.goo.gl/EPw7zqbsEqpgPMcFA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3D78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orane.vasantkunj@gmail.com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1420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+91 9599387767</w:t>
            </w:r>
          </w:p>
        </w:tc>
      </w:tr>
      <w:tr w:rsidR="00F24A59" w:rsidRPr="00F24A59" w14:paraId="5A8A0FD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D7D4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B10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ABOHAR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5975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 24-25, Lajpat Rai Market, Opp, Nehru Park, Abohar, Punjab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C8BE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https://maps.app.goo.gl/AoXDtReKeYiUhPmC6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FCA7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orane.abohar@orane.com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76E9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+918557024000, 0164-500330</w:t>
            </w:r>
          </w:p>
        </w:tc>
      </w:tr>
      <w:tr w:rsidR="00F24A59" w:rsidRPr="00F24A59" w14:paraId="3CE5F46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D758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39E0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AMRITSAR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168E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1 SRK Mall Above Passport Office Mall Road, Amritsar,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225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https://maps.app.goo.gl/ZvoPQbd2P4UzozGr6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513C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orane.asr@gmail.com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421E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9781922000, 0183-5009030</w:t>
            </w:r>
          </w:p>
        </w:tc>
      </w:tr>
      <w:tr w:rsidR="00F24A59" w:rsidRPr="00F24A59" w14:paraId="3B21A44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2BC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F48E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BAGHAPURANA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BEC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Nihal Singh Wala Road, Opposite Subhash Dana Mandi, Baghapurana- 142038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C3BD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https://maps.app.goo.gl/dmCW4fwJ4yCewkDT6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0DD2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orane.baghapurana@gmail.com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216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9.20E+11</w:t>
            </w:r>
          </w:p>
        </w:tc>
      </w:tr>
      <w:tr w:rsidR="00F24A59" w:rsidRPr="00F24A59" w14:paraId="408F381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879E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A918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Barnala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CC6E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Nanaksar Road, Near Green Avenue, Barnala, Punjab 148101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63E0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https://maps.app.goo.gl/NtmbPk3J9bRj8yHw5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5F39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oranebarnala@gmail.com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F0DB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+91 9530700690</w:t>
            </w:r>
          </w:p>
        </w:tc>
      </w:tr>
      <w:tr w:rsidR="00F24A59" w:rsidRPr="00F24A59" w14:paraId="1BF5E22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6E2A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211E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BATALA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4F68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 173-174 , Near Faura Chownk, Jalandhar Road Batala, Punjab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344D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https://maps.app.goo.gl/Emsv2UtL39M2TCg9A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46F6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oranebatala@gmail.com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29BF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9814523322, 0187-1500347</w:t>
            </w:r>
          </w:p>
        </w:tc>
      </w:tr>
      <w:tr w:rsidR="00F24A59" w:rsidRPr="00F24A59" w14:paraId="201522B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24F2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2981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BATHINDA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1111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Bibiwala Road, ICICI Bank Chowk, 2nd Floor, Bathinda, Punjab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A0A7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https://maps.app.goo.gl/sm3GJynvcdUJHkAc6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EA1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orane.bathinda@gmail.com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0A92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+918194966000, 0164-5013000</w:t>
            </w:r>
          </w:p>
        </w:tc>
      </w:tr>
      <w:tr w:rsidR="00F24A59" w:rsidRPr="00F24A59" w14:paraId="3F505D6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29F1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D83C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Dasuya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4538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Chopra complex,Ground floor, Behind IDBI bank,Opposite Nirankari Bhawan,Dasuya-Hoshiarpur road, Dasuya,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49E9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https://maps.app.goo.gl/5omdN3V8KHrW2a4G8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58E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cm.dasuya@orane.com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E32D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+91 8872011209</w:t>
            </w:r>
          </w:p>
        </w:tc>
      </w:tr>
      <w:tr w:rsidR="00F24A59" w:rsidRPr="00F24A59" w14:paraId="13A47047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C502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B94D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Faridkot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9466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Near Amar Palace Circular Road, Mori Gate, Opposite Lenskart, Faridkot, 151203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DEE6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https://maps.app.goo.gl/erDzYVN64wDEJVjP9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EAB5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orane.faridkot@orane.com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134D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9216719000, +91 9592900322</w:t>
            </w:r>
          </w:p>
        </w:tc>
      </w:tr>
      <w:tr w:rsidR="00F24A59" w:rsidRPr="00F24A59" w14:paraId="0420F97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3FD4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964F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FAZILKA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22F9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Plot No. 651, 1st Floor on Centeral Bank of India, Gaushala Road Fazilka, Distt. Fazilka,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89CF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https://maps.app.goo.gl/tWT5MGBUMBjycJWt9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B1CF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orane.fazilka@gmail.com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2995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+917837822022, 01638502162 </w:t>
            </w:r>
          </w:p>
        </w:tc>
      </w:tr>
      <w:tr w:rsidR="00F24A59" w:rsidRPr="00F24A59" w14:paraId="5B51510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E3A4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F2BB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FEROZPUR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C9E2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Opposite LIC Building, Above Monte Carlo Showroom, Malwal Road, Ferozpur City,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B94F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2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https://maps.app.goo.gl/ySAatLYKDyhQNxkP7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E589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orane.ferozpur@gmail.com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96DA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8872319000, 0163-2220777</w:t>
            </w:r>
          </w:p>
        </w:tc>
      </w:tr>
      <w:tr w:rsidR="00F24A59" w:rsidRPr="00F24A59" w14:paraId="4294EE5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D4DF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48B7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Hoshiarpur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8324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1st Floor Shop No 1 &amp; 2, City Centre, Hoshiarpur, Punjab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E591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https://maps.app.goo.gl/7e6QK5q62brea25YA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BA84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acm.hsr@orane.com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3BA7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+91 9814929300</w:t>
            </w:r>
          </w:p>
        </w:tc>
      </w:tr>
      <w:tr w:rsidR="00F24A59" w:rsidRPr="00F24A59" w14:paraId="11BE16E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8B00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7269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JAGRAON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01A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1st Floor, G.T Road Near Bus Stand, Jagraon,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8353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https://maps.app.goo.gl/L8GaPikwkQEDMVRr6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EB95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oranejagraon@gmail.com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89B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+918054772000, +9101624-257010</w:t>
            </w:r>
          </w:p>
        </w:tc>
      </w:tr>
      <w:tr w:rsidR="00F24A59" w:rsidRPr="00F24A59" w14:paraId="2D28714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28CD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2E36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JALALABAD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B06E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1st Floor, Above Gramin Bank, Fazilka-Ferozpur Road, Jalalabad, Distt. Fazilka,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51BB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https://maps.app.goo.gl/cgbNWjvYFhgfev6C6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449A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oranejalalabad@gmail.com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ADC0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+917009008600, +917009008700</w:t>
            </w:r>
          </w:p>
        </w:tc>
      </w:tr>
      <w:tr w:rsidR="00F24A59" w:rsidRPr="00F24A59" w14:paraId="20005F5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F98FA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C67E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Jalandhar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B659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4th Floor Palmrose World Trade Centre, Jalandhar, Punjab 144006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DC5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https://maps.app.goo.gl/N2Jw7t4UiXRChS4p8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6064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cm.jal@orane.com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C3B6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+91 9781885000</w:t>
            </w:r>
          </w:p>
        </w:tc>
      </w:tr>
      <w:tr w:rsidR="00F24A59" w:rsidRPr="00F24A59" w14:paraId="5F99653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6AD4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15AE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Kapurthala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8090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1 Aman Nagar, Near Shiven Hotel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Kapurthala,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05B7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https://maps.app.goo.gl/FLrsfYcE1GvNzpEM9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0D38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acm.ktl@orane.com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5F0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+91 8727913111</w:t>
            </w:r>
          </w:p>
        </w:tc>
      </w:tr>
      <w:tr w:rsidR="00F24A59" w:rsidRPr="00F24A59" w14:paraId="3686CB6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D674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0807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Khanna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C1A8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SCO 17, GTB Market, Khanna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1D48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https://maps.app.goo.gl/EwHnF8WtLuRotKeE7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4119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cm.khn@orane.com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2DA8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+91 8872586111</w:t>
            </w:r>
          </w:p>
        </w:tc>
      </w:tr>
      <w:tr w:rsidR="00F24A59" w:rsidRPr="00F24A59" w14:paraId="152888C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718F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6C6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Ludhiana Chandigarh Road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964B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1st Floor, Above Karnatka Bank Sector 32A, Chandigarh Road, Ludhiana,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956F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https://maps.app.goo.gl/7LpfqYcEBJ655jrD8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9E1B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cm.ldh2@orane.com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565A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+91 7717241000</w:t>
            </w:r>
          </w:p>
        </w:tc>
      </w:tr>
      <w:tr w:rsidR="00F24A59" w:rsidRPr="00F24A59" w14:paraId="15EAC1C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462C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F663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MALERKOTLA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1C6C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College Road, Opp. SBI Bank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Malerkotla,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3252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https://maps.app.goo.gl/uwfgc3nGXZ6HQ1vB7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5C5E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oranemkl@gmail.com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5FC3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9888264000, 01675-500301</w:t>
            </w:r>
          </w:p>
        </w:tc>
      </w:tr>
      <w:tr w:rsidR="00F24A59" w:rsidRPr="00F24A59" w14:paraId="2C520E3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7937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lastRenderedPageBreak/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0A58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MALOUT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B047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Level-1 above HDFC Bank, Near Aarti Sweets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Main GT Road Malout,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6E33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https://maps.app.goo.gl/ng18PUez752txEuV6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8296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Oranemalout@gmail.com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8F52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+91 9359420007</w:t>
            </w:r>
          </w:p>
        </w:tc>
      </w:tr>
      <w:tr w:rsidR="00F24A59" w:rsidRPr="00F24A59" w14:paraId="5B6689F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80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DF86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MANSA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E916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Near Railway Crossing, Bir Nagar, Main Bazar, Mansa, Punjab-151505.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D196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3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https://maps.app.goo.gl/23VzfCQjYVSQ3qq29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436F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oranemansa@gmail.com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9F6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+91 9988228828</w:t>
            </w:r>
          </w:p>
        </w:tc>
      </w:tr>
      <w:tr w:rsidR="00F24A59" w:rsidRPr="00F24A59" w14:paraId="0AD701C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878A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8FB3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Moga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ABD2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2, Darshan Singh Complex, Akalsar Rd, Ward Number 2, Friends Colony, Moga, Punjab 142001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68BC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https://maps.app.goo.gl/UBqreZwpYRuTHf1g8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C53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oranecentremanagermoga@gmail.com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D5DD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+91 8725995000</w:t>
            </w:r>
          </w:p>
        </w:tc>
      </w:tr>
      <w:tr w:rsidR="00F24A59" w:rsidRPr="00F24A59" w14:paraId="3D01B58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C6AB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5C6A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NABHA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260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Orane Beauty Academy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397 CG Square –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Opposite Stadium/Heera Mahal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Nabha, Punjab—147201.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1E14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https://maps.app.goo.gl/34WyfCBknfh2uz9Y6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BCBE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orane.nabha35@gmail.com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9A9B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98524-65000</w:t>
            </w:r>
          </w:p>
        </w:tc>
      </w:tr>
      <w:tr w:rsidR="00F24A59" w:rsidRPr="00F24A59" w14:paraId="1F6E64D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E4EF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83FC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Nangal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C4A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1 Railway Road, Above Near Punjab &amp; Sind Bank, Nangal Dam,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B40A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https://maps.app.goo.gl/p3eked6GgDvGTMvU6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D5E8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orane.nangal@gmail.com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F48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+91 8725875111</w:t>
            </w:r>
          </w:p>
        </w:tc>
      </w:tr>
      <w:tr w:rsidR="00F24A59" w:rsidRPr="00F24A59" w14:paraId="06BA326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547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44AF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Nawanshahr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BDBD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1, Purewal Plaza, Banga Road, Near Bus Stand, Nawanshahr,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E7EB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https://maps.app.goo.gl/MmBD3dNGGDDKRmdaA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0B6D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oranenawanshahr@gmail.com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3D1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+91 8437425000</w:t>
            </w:r>
          </w:p>
        </w:tc>
      </w:tr>
      <w:tr w:rsidR="00F24A59" w:rsidRPr="00F24A59" w14:paraId="63E36B0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C96B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E1F7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Pathankot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A6BF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First Floor, Above Punjab National Bank, Ramlila Ground Morh, Dalhousie Road, Pathankot, Punjab 145001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D3BC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https://maps.app.goo.gl/2JPYydmkCY2fP1xi7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BE3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orane.pathankot01@gmail.com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4D6D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+91 9803607700</w:t>
            </w:r>
          </w:p>
        </w:tc>
      </w:tr>
      <w:tr w:rsidR="00F24A59" w:rsidRPr="00F24A59" w14:paraId="308BE93D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E7CF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C956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Patiala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D48F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Orane, Level 2, SCO 101, 102, New Leela Bhawan, Patiala,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4374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https://maps.app.goo.gl/9jAZRSSsxawSMKd78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A07B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cm.ptl@orane.com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F98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+91 8872499953</w:t>
            </w:r>
          </w:p>
        </w:tc>
      </w:tr>
      <w:tr w:rsidR="00F24A59" w:rsidRPr="00F24A59" w14:paraId="24F3DDD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F8A0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FD3B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PATRAN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ACA4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Narwana Road, Near Punjab and Sind Bank Pattran 147105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F2E0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https://maps.app.goo.gl/hceR3APsrJu18Vtb7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4D44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oranepattran@gmail.com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F66B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+91 9781469000, 1764244200</w:t>
            </w:r>
          </w:p>
        </w:tc>
      </w:tr>
      <w:tr w:rsidR="00F24A59" w:rsidRPr="00F24A59" w14:paraId="033176B6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30BE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D56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Patti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DA0A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Ward no 16 Tarn Taran Road Patti above Easy Day.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8114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https://maps.app.goo.gl/dHFK2YdmbTFK4GCj6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B09D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oranepatti177@gmail.com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5300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+91 7973454766</w:t>
            </w:r>
          </w:p>
        </w:tc>
      </w:tr>
      <w:tr w:rsidR="00F24A59" w:rsidRPr="00F24A59" w14:paraId="245D580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3CDA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4651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Phagwara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71EC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Handa City Center, Opp. Bus Stand, Near Vishal Mega Mart, Phagwara.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3FEF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https://maps.app.goo.gl/Zr1V8NXCrydoBnDz9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9720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acm.phg@orane.com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8024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+91 9592516700</w:t>
            </w:r>
          </w:p>
        </w:tc>
      </w:tr>
      <w:tr w:rsidR="00F24A59" w:rsidRPr="00F24A59" w14:paraId="1C5AA8B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701C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AEA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RAJPURA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8BE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Amar Complex, Gagan Chownk, Rajpura,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6033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4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https://maps.app.goo.gl/PEAxFmNpjzCmgtbJ9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660D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oranerajpura015@gmail.co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F29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+91 9983007900</w:t>
            </w:r>
          </w:p>
        </w:tc>
      </w:tr>
      <w:tr w:rsidR="00F24A59" w:rsidRPr="00F24A59" w14:paraId="376F6EC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77D2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900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RAMPURA PHUL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A1AE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Opposite Bus Stand, Main Road, Near Petrol Pump, Rampuraphul,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7A1E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https://maps.app.goo.gl/vzZ7ozSo8ibvGpK5A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C0B4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orane.rampuraphul@gmail.com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9077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97814-89100, 01651-500200</w:t>
            </w:r>
          </w:p>
        </w:tc>
      </w:tr>
      <w:tr w:rsidR="00F24A59" w:rsidRPr="00F24A59" w14:paraId="79F0EA8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A151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73D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SANGRUR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477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Ground Floor, Outside Nabha Gate, Nankiana Sahib, Main Road, Sangrur,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68D4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https://maps.app.goo.gl/4nFarwBrSCaFyS7c9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7E27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orane.sangrur@gmail.com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8F0F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8727969000, 0167-2502333</w:t>
            </w:r>
          </w:p>
        </w:tc>
      </w:tr>
      <w:tr w:rsidR="00F24A59" w:rsidRPr="00F24A59" w14:paraId="303E385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1283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169A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SHRI MUKHTSAR SAHIB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FF09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First Floor, Above Federal Bank, Main Kotkapura Road, Shri Mukhtsar Sahib,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C683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https://maps.app.goo.gl/R4TtTxPhf48GVYPY6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66CF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orane.srimuktsarsahib@gmail.com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EB3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+91 9217719000</w:t>
            </w:r>
          </w:p>
        </w:tc>
      </w:tr>
      <w:tr w:rsidR="00F24A59" w:rsidRPr="00F24A59" w14:paraId="016CD96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563D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4D67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SIRHIND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4BA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Adi Tower, 2nd Floor, Bassi Road, Sirhind , Distt. Fatehgarh Sahib, Punjab 140406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0D6F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https://maps.app.goo.gl/ctUXZvyBMmZHoN6B9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3D48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Orane.sirhind@gmail.com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C9F6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+91 7009007900</w:t>
            </w:r>
          </w:p>
        </w:tc>
      </w:tr>
      <w:tr w:rsidR="00F24A59" w:rsidRPr="00F24A59" w14:paraId="465DD2B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D6F8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D6F5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TALWARA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4DF8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Dam Road, Near Kali Mata Mandir, Talwara Township, Distt Hoshiarpur, Punjab 144216.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01B1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https://maps.app.goo.gl/Fc2BhLRoHVtzG6ky5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CA53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oranetalwara@gmail.com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AF09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9.17E+11</w:t>
            </w:r>
          </w:p>
        </w:tc>
      </w:tr>
      <w:tr w:rsidR="00F24A59" w:rsidRPr="00F24A59" w14:paraId="0A24EF3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A615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642A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TARN TARAN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7723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OBC Building, 1st Floor, Near Bohari Wala Chowk, Main Road, Amritsar Road, Tarn taran,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532E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https://maps.app.goo.gl/9obSB1qUgmYkiRgL8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F4F2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orane.tt7@gmail.com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BF5E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9915134400, 01852-501313</w:t>
            </w:r>
          </w:p>
        </w:tc>
      </w:tr>
      <w:tr w:rsidR="00F24A59" w:rsidRPr="00F24A59" w14:paraId="5C3BD4D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8E9AA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907C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ZIRA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D5D0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S.B Educational Institute, Near HDFC Bank, Talwandi Road Zira, Punjab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5A9E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https://maps.app.goo.gl/MMbfraXmhCg3zFTt5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3179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orane.zira@gmail.com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E046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9592731600, 01682-500072</w:t>
            </w:r>
          </w:p>
        </w:tc>
      </w:tr>
      <w:tr w:rsidR="00F24A59" w:rsidRPr="00F24A59" w14:paraId="6987D89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1D5E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82B4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Kharar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02DC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1-2, Above Indiabulls Homeloan, Near Khalsa Dhaba, Opp. Easyday, Chandigarh-Kharar Highway. Kharar-140301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60D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https://maps.app.goo.gl/4Zk9n1t9G1AaNQnH6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6F6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oraneinternationalkharar@gmail.com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0945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-8872400409</w:t>
            </w:r>
          </w:p>
        </w:tc>
      </w:tr>
      <w:tr w:rsidR="00F24A59" w:rsidRPr="00F24A59" w14:paraId="31E8356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D3D4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387A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Ludhiana Firozpur Road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815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 Tower, Adjoining State Bank of India, Gurdev Nagar, Firozpur Road, Near Hotel Maharaja Opp. Shahenshah Palace, Ludhiana. 141001.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AC2D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https://maps.app.goo.gl/v6RPCDy6MyhDYaW9A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1242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orane.ldh@gmail.com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567B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9781944000, 0161-5020828</w:t>
            </w:r>
          </w:p>
        </w:tc>
      </w:tr>
      <w:tr w:rsidR="00F24A59" w:rsidRPr="00F24A59" w14:paraId="0F8C887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4FE7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208F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Guru Har Sahai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EFCB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Ground Floor, Muktsar Rd, near Boota Ram Dharamshala, Guru Har Sahai, Punjab 152022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1E48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5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https://maps.app.goo.gl/2RH96iJQMvMmYUudA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8E60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mohabatbrar08@gmail.com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DBCB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+91 9858714000</w:t>
            </w:r>
          </w:p>
        </w:tc>
      </w:tr>
      <w:tr w:rsidR="00F24A59" w:rsidRPr="00F24A59" w14:paraId="3CBA4AD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C705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D652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RUPNAGAR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F97C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First Floor, Opposite Reliance Fresh, Bela Road, Rupnagar City, Teh. &amp; Dist. Rupnagar, Punjab-140001.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EE07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https://maps.app.goo.gl/CRa6ufLV4zWfUg569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55AF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oraneinternationalropar@gmail.com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EAE1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+9198150 00580</w:t>
            </w:r>
          </w:p>
        </w:tc>
      </w:tr>
      <w:tr w:rsidR="00F24A59" w:rsidRPr="00F24A59" w14:paraId="65503993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66F8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0675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GURDASPUR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8D59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Level-2, 11/2 Police Line Road, Old Building, Saini Guest House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Above Indian Overseas Bank, Gurdaspur, Punjab.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6ADB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https://maps.app.goo.gl/B6QjgEfzDcXX51Ji8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21CB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orane.gurdaspur@gmail.com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57CC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9814053344, 01874-502989</w:t>
            </w:r>
          </w:p>
        </w:tc>
      </w:tr>
      <w:tr w:rsidR="00F24A59" w:rsidRPr="00F24A59" w14:paraId="4C889D2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DBC7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Chandigarh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398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Chandigarh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43DC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 3, SCO 232-33-34, Sector 34-A Chandigarh, 160022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3624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https://maps.app.goo.gl/7N6a74S9F4pXk15J7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ED77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cm.chd@orane.com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C287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+91 8727016222</w:t>
            </w:r>
          </w:p>
        </w:tc>
      </w:tr>
      <w:tr w:rsidR="00F24A59" w:rsidRPr="00F24A59" w14:paraId="246ACFD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248D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Goa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1789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Goa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BDE7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4th Floor, Osia Commercial Arcade, SGPDA Market Complex, E Wing, Fatorda, Madgaon, Goa 403601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2827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https://maps.app.goo.gl/12gcEBjvpBifXa2q6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456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info@oranegoa.in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44BC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+91 9763331166</w:t>
            </w:r>
          </w:p>
        </w:tc>
      </w:tr>
      <w:tr w:rsidR="00F24A59" w:rsidRPr="00F24A59" w14:paraId="0C21473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D20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lastRenderedPageBreak/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C4FF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AMBALA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4D49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Orane, BR Complex, #1, First Floor, Jain Nagar Prem Nagar Road, Ambala City,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D0D5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https://maps.app.goo.gl/iX84dCi4b7zytRWM6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64E1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orane.ambala@gmail.com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F007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+91 9991007788, 0171-2444000 </w:t>
            </w:r>
          </w:p>
        </w:tc>
      </w:tr>
      <w:tr w:rsidR="00F24A59" w:rsidRPr="00F24A59" w14:paraId="4C7CB7D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60A7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BFF8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Ambala Cantt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77DF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Adjacent Liberty Showroom, Geeta Gopal Chowk, Ambala Cantt – 133001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954D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https://maps.app.goo.gl/a5G3wGLqjMJRstQ58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86E3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ambalacantt.orane@gmail.com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9BB2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-9812607697</w:t>
            </w:r>
          </w:p>
        </w:tc>
      </w:tr>
      <w:tr w:rsidR="00F24A59" w:rsidRPr="00F24A59" w14:paraId="415FE7D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52DD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D35B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Assandh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1F9A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Near Radha Swami Satsang Bhawan, Main Safidon Road, Assand, Haryana-132039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7B0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https://maps.app.goo.gl/sTiHAKgZd3hxVijK7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6270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oraneinternationalassandh@gmail.com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380C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+91 8708608706</w:t>
            </w:r>
          </w:p>
        </w:tc>
      </w:tr>
      <w:tr w:rsidR="00F24A59" w:rsidRPr="00F24A59" w14:paraId="4AA9ED4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F3BD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77B2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CHEEKA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D3F8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Kartar Enclave, Near Petrol Pump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Kaithal Road, Cheeka, Haryana – 136034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B9B4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https://maps.app.goo.gl/MNewc9HNzBqdUHWz5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1B0B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oranecheeka@gmail.com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52AD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+91 8560099000</w:t>
            </w:r>
          </w:p>
        </w:tc>
      </w:tr>
      <w:tr w:rsidR="00F24A59" w:rsidRPr="00F24A59" w14:paraId="6C6A9E8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F7F7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9386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Dabwali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5377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Colony road, Opp. B.ed collage, mandi dabwali,sirsa,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D694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https://maps.app.goo.gl/JkDHWoQZg7UeCt5GA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BD61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oranedabwali@gmail.com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0939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+91 85728 65800</w:t>
            </w:r>
          </w:p>
        </w:tc>
      </w:tr>
      <w:tr w:rsidR="00F24A59" w:rsidRPr="00F24A59" w14:paraId="21F8670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1AF4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E6D8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Faridabad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D482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SCO-6, 2nd Floor, HUDA Market, Above HDFC Bank, Sector-16, Faridabad, 121002,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61E7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6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https://maps.app.goo.gl/rkS2Wf2prBdVsf1q8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C9A3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faridabadorane@gmail.com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4428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+91 8453700400</w:t>
            </w:r>
          </w:p>
        </w:tc>
      </w:tr>
      <w:tr w:rsidR="00F24A59" w:rsidRPr="00F24A59" w14:paraId="58CD103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5E77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D8B3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Fatehabad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34FD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G. T. Road, Near Old Bus Stand, Fatehabad, Haryana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E8A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https://maps.app.goo.gl/wL4eRvULaAG4zwUZ7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F45C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oranefatehabad@gmail.com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5C25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+91 9135333444</w:t>
            </w:r>
          </w:p>
        </w:tc>
      </w:tr>
      <w:tr w:rsidR="00F24A59" w:rsidRPr="00F24A59" w14:paraId="50B6184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3156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9A0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Gurugram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01DC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Ground Floor, House No. C-3, Old DLF Colony, Sector 14, Gurugram,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Haryana 122001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3195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https://maps.app.goo.gl/spi8NJjMNZcE5yqT7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FC68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oraneinternationalgurgaon@gmail.com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F254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-8800744100</w:t>
            </w:r>
          </w:p>
        </w:tc>
      </w:tr>
      <w:tr w:rsidR="00F24A59" w:rsidRPr="00F24A59" w14:paraId="6D30072D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C69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67F4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Hisar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DA5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6449, Basement of Hotel ICON, Near Talki Gate Chowk, Bus stand, Hisar – 125001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5EF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https://maps.app.goo.gl/5PSpuJLdvZWsFXrt8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492D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orane.hisar@gmail.com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29C3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7404228711, +91 9813055514</w:t>
            </w:r>
          </w:p>
        </w:tc>
      </w:tr>
      <w:tr w:rsidR="00F24A59" w:rsidRPr="00F24A59" w14:paraId="77BB906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04CB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B328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Kaithal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EA4D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Main Dhand Road, Near Central Bank, Kaithal,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765C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https://maps.app.goo.gl/cnSY11tQoekfqzdy8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7BB8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kaithalorane@gmail.com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169F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+91 7071807000</w:t>
            </w:r>
          </w:p>
        </w:tc>
      </w:tr>
      <w:tr w:rsidR="00F24A59" w:rsidRPr="00F24A59" w14:paraId="67033B17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FD7E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A5E9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KALKA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483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First Floor, Khurana Complex, Ram Nagar, Opp. Geeta Bhavan, Near Housing Board Colony, Kalka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BFD2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https://maps.app.goo.gl/Z5oxGXTkVNsWYHL96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C062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oranekalka@gmail.com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4F47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+91 8541985419</w:t>
            </w:r>
          </w:p>
        </w:tc>
      </w:tr>
      <w:tr w:rsidR="00F24A59" w:rsidRPr="00F24A59" w14:paraId="5FC492BD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ED49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B2F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KURUKSHETRA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5AA1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 62, P, 1st &amp; 2nd floor,sportking building,sector-17, kurukshetra,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3F5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https://maps.app.goo.gl/oiteUpxnHczB2thJA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EA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oranekurukshetra@gmail.com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F900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+91 70277 69000</w:t>
            </w:r>
          </w:p>
        </w:tc>
      </w:tr>
      <w:tr w:rsidR="00F24A59" w:rsidRPr="00F24A59" w14:paraId="162AA16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E39B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9389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KARNAL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A0A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opposite KR Cinema, Meerut Road,Karnal, Haryana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9C4D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https://maps.app.goo.gl/gvYQxkwGTfkVyTTo7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07A1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oranekarnal@gmail.com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7A67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8607500060, +91 9118100060</w:t>
            </w:r>
          </w:p>
        </w:tc>
      </w:tr>
      <w:tr w:rsidR="00F24A59" w:rsidRPr="00F24A59" w14:paraId="0CC2D24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E319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1A4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NARAINGARH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6499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 International Naraingarh, Near bus stand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3189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https://maps.app.goo.gl/Qrf9XBFYBDYei8PQ8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39C7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oranenarangarh@gmail.com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771B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+91 9053530034</w:t>
            </w:r>
          </w:p>
        </w:tc>
      </w:tr>
      <w:tr w:rsidR="00F24A59" w:rsidRPr="00F24A59" w14:paraId="18281C6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8B5C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21C3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PANIPAT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10EB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Shop no. 21, 22 2nd floor, vaka abadi , Near palika Bazar, Near income tax office, Panipat,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D9CA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https://maps.app.goo.gl/pt3NeuM8ynVDoGT66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F925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oranepanipat1@gmail.com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E5ED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+91 9613625000</w:t>
            </w:r>
          </w:p>
        </w:tc>
      </w:tr>
      <w:tr w:rsidR="00F24A59" w:rsidRPr="00F24A59" w14:paraId="48E16D3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6F9F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FF19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PEHOWA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4E40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Kaithal Road, Near Bharat Petroleum, Above Daily Needs Store, Pehowa,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DECF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7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https://maps.app.goo.gl/yRCCRta4FqZS183R8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9821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oranepehowa@gmail.com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FD66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+91-70275 67766</w:t>
            </w:r>
          </w:p>
        </w:tc>
      </w:tr>
      <w:tr w:rsidR="00F24A59" w:rsidRPr="00F24A59" w14:paraId="06F9782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870A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5EEE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Rohtak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53D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Shop Number 12 &amp; 13, Daulta Tower, W1/30, Adarsh Nagar, Delhi Road, Rohtak – 124001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FC6C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https://maps.app.goo.gl/xTcpUcj8bdAmF1TW8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9D8C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oranerohtak@gmail.com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DEF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+91 72200 06664</w:t>
            </w:r>
          </w:p>
        </w:tc>
      </w:tr>
      <w:tr w:rsidR="00F24A59" w:rsidRPr="00F24A59" w14:paraId="7C9084B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3B7C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E22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SIRSA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F1C4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Level-1, Above Canara bank, Ambedkar Chowk, Sirsa, Haryana.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C36B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https://maps.app.goo.gl/hwhq3LC49gsruv3D7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B03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oranesirsa@gmail.com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1D2C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7027214000 , 01666-233222</w:t>
            </w:r>
          </w:p>
        </w:tc>
      </w:tr>
      <w:tr w:rsidR="00F24A59" w:rsidRPr="00F24A59" w14:paraId="43A08FC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071EA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F0D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Tohana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8AC0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2nd Floor, Railway Road,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Saini Chowk, Tohana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Fatehabad, Haryana, 125120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B4F8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https://maps.app.goo.gl/ywRCQXnk1nYhLaSv8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775A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oranetohana@gmail.com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8EED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8950714077, +91 8950714078</w:t>
            </w:r>
          </w:p>
        </w:tc>
      </w:tr>
      <w:tr w:rsidR="00F24A59" w:rsidRPr="00F24A59" w14:paraId="33178EC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8393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85CE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Yamuna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10D4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169, Level 1, Gobindpuri Rd, Professor Colony, Brijpuri Colony, Yamuna Nagar, Jagadhri, Haryana 135001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6EA8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https://maps.app.goo.gl/fEtZvNcdFaXpT86n7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39E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cm.ynr@orane.com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DCB2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+91 9875965466</w:t>
            </w:r>
          </w:p>
        </w:tc>
      </w:tr>
      <w:tr w:rsidR="00F24A59" w:rsidRPr="00F24A59" w14:paraId="010B3B0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C580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Karnataka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AF80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Bengaluru Rajaji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A612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Savitru Elegance, 722, Dr. Modi Road, West of Chord Road, Rajaji Nagar, 2nd Stage, Bengaluru, Karnataka-560086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D5CD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https://maps.app.goo.gl/UZ9uEmGqy1Gygmxh9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ECDB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oranerjn.blr@gmail.com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6AEC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7027833000, +91 7027323000</w:t>
            </w:r>
          </w:p>
        </w:tc>
      </w:tr>
      <w:tr w:rsidR="00F24A59" w:rsidRPr="00F24A59" w14:paraId="7E3D30E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4E46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Karnataka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BCB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MANIPAL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69D9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MSDC building, 3rd floor,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Milk Dairy Road, Eshwarnagar,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Manipal – 576104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8C5C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https://maps.app.goo.gl/hFKQhPbB8PBSsJVg8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8634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manager.orane@msdcskills.org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5313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+91 8123165068</w:t>
            </w:r>
          </w:p>
        </w:tc>
      </w:tr>
      <w:tr w:rsidR="00F24A59" w:rsidRPr="00F24A59" w14:paraId="24022F2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A747A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Maharashtra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31C5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NAVI MUMBAI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36CB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Orane International Shop No. 101, 1st Floor Shree Ambika Heritage, Sector No. 1, Close to Kharghar Station, Navi Mumbai, 410210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F191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https://maps.app.goo.gl/eegsAomhES8VJuGE7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1D14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5A54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9.18E+11</w:t>
            </w:r>
          </w:p>
        </w:tc>
      </w:tr>
      <w:tr w:rsidR="00F24A59" w:rsidRPr="00F24A59" w14:paraId="6CEE4B13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85C1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Maharashtra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0AAA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MIRA ROAD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0990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3rd floor, Shanti Legacy,Near Reliance Petrol Pump, Mira-Bhayander Road, Mira Road (East) Pin- 401107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B546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https://maps.app.goo.gl/gRzNPSYt1yLdTi5DA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2738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oranemiraroad@gmail.com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6AFA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9.18E+11</w:t>
            </w:r>
          </w:p>
        </w:tc>
      </w:tr>
      <w:tr w:rsidR="00F24A59" w:rsidRPr="00F24A59" w14:paraId="7AA063B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2FFD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Maharashtra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D3F7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Pune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8445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Thapadiya Complex, Warje Malwadi Rd, Kachare Colony, Deccan Gymkhana, Pune, Maharashtra 411004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3B45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https://maps.app.goo.gl/4arywnCMSzQn3AqT9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996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B43B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+91 9878252942</w:t>
            </w:r>
          </w:p>
        </w:tc>
      </w:tr>
      <w:tr w:rsidR="00F24A59" w:rsidRPr="00F24A59" w14:paraId="4F839A3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F61B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Himachal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38BE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Dharamshala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B1D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Sheela chownk,Manji Briz Sidhpur,Dharamshala, Himachal Pradesh.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3F2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8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https://maps.app.goo.gl/oGVEqfkJDkQS6g5x8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5C88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dharamshalaorane@gmail.com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BE66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+91 9803812345</w:t>
            </w:r>
          </w:p>
        </w:tc>
      </w:tr>
      <w:tr w:rsidR="00F24A59" w:rsidRPr="00F24A59" w14:paraId="5B818DE3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04039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lastRenderedPageBreak/>
              <w:t>Himachal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711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Palampur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A996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Ward No. 2, Sughar, Near Neugal Cafe Bundla, Tehsils Palampur, District - Kangra, 176061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AEFE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https://maps.app.goo.gl/YfxhXv46FoUEBPUX6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2970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orane.palampur@gmail.com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9027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+91-8679444400, 01894-223151 </w:t>
            </w:r>
          </w:p>
        </w:tc>
      </w:tr>
      <w:tr w:rsidR="00F24A59" w:rsidRPr="00F24A59" w14:paraId="3D45E186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D2FE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Himachal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2B29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SOLAN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A1B4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Level-1, Opposite Baghat, Urban Co-Operative Bank (H.O.) Rajgarh Road, Solan, Himachal Pradesh.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462A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https://maps.app.goo.gl/xy6DoGk56QktzCj4A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8A86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solan.orane@gmail.com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1898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9816444172, 01792-223800</w:t>
            </w:r>
          </w:p>
        </w:tc>
      </w:tr>
      <w:tr w:rsidR="00F24A59" w:rsidRPr="00F24A59" w14:paraId="7A26B11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9B79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Madhya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4AA2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BHOPAL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101B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Plot no. 14-15, IInd Floor Dhanlaxmi Tower, Mandakini Colony, Kolar Main Road Bhopal, Madhya Pradesh-462042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AED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https://maps.app.goo.gl/V3z1BV9r83ZUi5Rz5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34BB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cm.bhopal@orane.com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B7F1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9170451</w:t>
            </w:r>
          </w:p>
        </w:tc>
      </w:tr>
      <w:tr w:rsidR="00F24A59" w:rsidRPr="00F24A59" w14:paraId="0F8A4B8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0AF0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Madhya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1609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Indore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3850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Level- 3, 317-20, Veda Business ParkBhanwarkuan Square, Indore, Madhya Pradesh.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3474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https://maps.app.goo.gl/4Jn14AiLYCLkayKp8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E0D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oraneindore@gmail.com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C13A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8878662222 - +91 9696702222</w:t>
            </w:r>
          </w:p>
        </w:tc>
      </w:tr>
      <w:tr w:rsidR="00F24A59" w:rsidRPr="00F24A59" w14:paraId="47D90D8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F4DE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Odisha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D9AE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BHUBANESWAR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C319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Plot No 5, 3rd Floor, Santosh Plaza, Janapath Satya Nagar. Bhubaneshwar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62A3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https://maps.app.goo.gl/beMdymtDghynBqTdA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E761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orane.bhubaneshwar@gmail.com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44E3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+9173288-24255, +9173288-24260.</w:t>
            </w:r>
          </w:p>
        </w:tc>
      </w:tr>
      <w:tr w:rsidR="00F24A59" w:rsidRPr="00F24A59" w14:paraId="1CFAFF7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9292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Rajasthan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C4B4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GANGANAGAR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FDC2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Nohra No. 3, 2nd Floor Near Vishavkerma Mandir Ganganagar, Rajasthan.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D67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https://maps.app.goo.gl/Bz1kF92jbauodDLHA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B01A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oraneganganagar@gmail.com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ADB4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+918003098222, 01542482239</w:t>
            </w:r>
          </w:p>
        </w:tc>
      </w:tr>
      <w:tr w:rsidR="00F24A59" w:rsidRPr="00F24A59" w14:paraId="56BC126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68B5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Rajasthan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D252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HANUMANGARH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850F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Maan Plaza, 1st Floor, Maan Market Opp Bus Stand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Hanumangarh Junction, Rajasthan.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70C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https://maps.app.goo.gl/MDZdK3QpdJZQXmJR8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C76D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oranehanumangarh@gmail.com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70BC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+91-9414894464, +919414594764, 01552-268364</w:t>
            </w:r>
          </w:p>
        </w:tc>
      </w:tr>
      <w:tr w:rsidR="00F24A59" w:rsidRPr="00F24A59" w14:paraId="6E85853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A16D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Rajasthan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A01E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Jaipur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7DAA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Ganesham Complex, 3rd Floor, Plot No. 22 to 25, 91-92 Gopal Nagar A, Ashok Vihar Vistar Gopalpura, Bypass Road, Jaipur, Rajasthan-302015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CFD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https://maps.app.goo.gl/iW7KXBhFTZ9KvU1L9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6808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cm.jaipur@orane.com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EB36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+91 8195008222</w:t>
            </w:r>
          </w:p>
        </w:tc>
      </w:tr>
      <w:tr w:rsidR="00F24A59" w:rsidRPr="00F24A59" w14:paraId="449B5E4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50A3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5BB7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AGRA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5BC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First Floor, Ram Raghu Arcade situated at Ram Nagar Colony, Church Road, Hari Parwat Ward, Agra – Uttar Pradesh-223007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E965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https://maps.app.goo.gl/xEAdvEavtwkto5G39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AD1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Agraorane@gmail.com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9E32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+91 7078852515</w:t>
            </w:r>
          </w:p>
        </w:tc>
      </w:tr>
      <w:tr w:rsidR="00F24A59" w:rsidRPr="00F24A59" w14:paraId="68A3DB2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BA15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A044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Ghaziabad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44C4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Plot # ½, First Floor, Nyay Khand 3, Near Friday Market, Indirapuram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Ghaziabad-201014 (U.P)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E0F5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9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https://maps.app.goo.gl/yyao9kWEyDkyyTmA8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F392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cm.gzd@orane.com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037A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+91 95013 44522</w:t>
            </w:r>
          </w:p>
        </w:tc>
      </w:tr>
      <w:tr w:rsidR="00F24A59" w:rsidRPr="00F24A59" w14:paraId="1BCFEC7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A7C8B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8CE7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Kanpur Swaroop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6842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113/200, 1st Floor, Swaroop Nagar, Kanpur- 208002, (U.P)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9C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https://maps.app.goo.gl/5FLeiNsjn8hMNaDAA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E55D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orane.kanpur@gmail.com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F572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+91 9839666675</w:t>
            </w:r>
          </w:p>
        </w:tc>
      </w:tr>
      <w:tr w:rsidR="00F24A59" w:rsidRPr="00F24A59" w14:paraId="600288E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F043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0B4C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Lucknow Hazratganj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3FC2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2nd floor 4B park road near Bank of Baroda narhi, Hazratganj lko up 226001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3C8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https://maps.app.goo.gl/tshH9f5HmBPbPn757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BE0C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oranelucknow@gmail.com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A762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+91 9519000456</w:t>
            </w:r>
          </w:p>
        </w:tc>
      </w:tr>
      <w:tr w:rsidR="00F24A59" w:rsidRPr="00F24A59" w14:paraId="35FB4EC2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C147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9D25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Lucknow Gomtinagar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6A3B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2/21, Husariya chauraha road near Bank of Baroda, vinay khand gomtinagar lko up 226010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3EDD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https://maps.app.goo.gl/RfkLKqvj3q5s8CXr7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9023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oranegomtinagar@gmail.com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6C40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+91 9511044456</w:t>
            </w:r>
          </w:p>
        </w:tc>
      </w:tr>
      <w:tr w:rsidR="00F24A59" w:rsidRPr="00F24A59" w14:paraId="1B7ACD1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938E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7BF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MEERUT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64D3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Property No.158/F-107,108,111 at Ganga Plaza, Meerut, Uttar Pradesh-250001.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E55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https://maps.app.goo.gl/HcNZnSC7p9VsFq367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8095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oraneacademymeerut@gmail.com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AE7C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+91 9717103335</w:t>
            </w:r>
          </w:p>
        </w:tc>
      </w:tr>
      <w:tr w:rsidR="00F24A59" w:rsidRPr="00F24A59" w14:paraId="0EB869D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A67E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121D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NOIDA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C514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601-602, Ocean Complex, P-6 Sector 18, Noida – 201301 (U.P)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192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https://maps.app.goo.gl/HrwyTRmMMqh4wU2P6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04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noida@orane.com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D9C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9711774401, +91 9310482768</w:t>
            </w:r>
          </w:p>
        </w:tc>
      </w:tr>
      <w:tr w:rsidR="00F24A59" w:rsidRPr="00F24A59" w14:paraId="51E1301C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0CF3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B66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Prayagraj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E23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3rd Floor, kharbanda complex 1,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Sardar patel marg, Civil lines,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Prayagraj-211001 (U.P.)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4C5B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https://maps.app.goo.gl/9mAhMyQPLdKKanY4A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131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prayagrajorane@gmail.com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7D48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+91 8881110851</w:t>
            </w:r>
          </w:p>
        </w:tc>
      </w:tr>
      <w:tr w:rsidR="00F24A59" w:rsidRPr="00F24A59" w14:paraId="10105C2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F7FA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West Bengal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22A6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Kolkata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266D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Second Floor, Kanak Building, Premises No, 41, Jawaharlal Nehru Rd, Opp. Jeevan Deep, Kolkata, West Bengal 700071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1599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https://maps.app.goo.gl/BkBmJHhVwdohhm4m9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6FB3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cm.kol@orane.com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0C63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+91 9501060011</w:t>
            </w:r>
          </w:p>
        </w:tc>
      </w:tr>
      <w:tr w:rsidR="00F24A59" w:rsidRPr="00F24A59" w14:paraId="12C6959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D3FC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Karnataka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3B04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Bengaluru HSR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F1D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441, ANANTHA, 2nd FLOOR, ABODE MADHULOKA, 17TH CROSS ROAD, SECTOR 4, HSR LAYOUT, BANGALORE, 560102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E1B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https://maps.app.goo.gl/LxgwM4juuDwwNYLEA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0DC5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0BBE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+91 7204440793</w:t>
            </w:r>
          </w:p>
        </w:tc>
      </w:tr>
      <w:tr w:rsidR="00F24A59" w:rsidRPr="00F24A59" w14:paraId="626F649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6A77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Gujarat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43F2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Ahmedabad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68AD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Sigma Excellence, 1st Floor, Vastrapur Rd, Near Management Enclave A-2 Tower, Vastrapur, Ahmedabad, Gujarat 380015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A0AC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https://maps.app.goo.gl/145A7JXkqyJj4cnJ7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BC9C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9E47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+91 8141142222</w:t>
            </w:r>
          </w:p>
        </w:tc>
      </w:tr>
      <w:tr w:rsidR="00F24A59" w:rsidRPr="00F24A59" w14:paraId="7F23CA47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3560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Telangana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7AAC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Hyderabad Kukatpally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F472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2nd, MIG 230, Above IDBI Bank,</w:t>
            </w: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br/>
              <w:t>NH 65, KPHB, Phase 1, Kukatpally, Hyderabad, Telangana, 500072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A235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0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https://maps.app.goo.gl/4ZNmkiKwtHDBGz2V8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AE84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oranehyderabad@gmail.com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E72B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-9154844058</w:t>
            </w:r>
          </w:p>
        </w:tc>
      </w:tr>
      <w:tr w:rsidR="00F24A59" w:rsidRPr="00F24A59" w14:paraId="74EF230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40EB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Uttarakhand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44A6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Haridwar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6604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3rd Floor, Madhav Tower, Near Prem Nagar Aashram Khanna Nagar, Haridwar, Uttarakhand – 249407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852F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https://maps.app.goo.gl/ToqyJkVsUDH6uPHQA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4B3E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oraneharidwar2022@gmail.com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5EE9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+91 7455997877</w:t>
            </w:r>
          </w:p>
        </w:tc>
      </w:tr>
      <w:tr w:rsidR="00F24A59" w:rsidRPr="00F24A59" w14:paraId="11F6C669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0576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Uttarakhand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6E92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KASHIPUR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B875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House No. 288/11, Ward No.2 Darona Sagar, Bajpur road, Teh. Kashipur  Distt- Udham Singh Nagar, Uttarakhand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3C5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https://maps.app.goo.gl/XpDC2xvYMq2gKyUY8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F22E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kashipurorane18@gmail.com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B916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+919568777701, 05749-77705</w:t>
            </w:r>
          </w:p>
        </w:tc>
      </w:tr>
      <w:tr w:rsidR="00F24A59" w:rsidRPr="00F24A59" w14:paraId="75363B33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66C62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Uttarakhand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8B4F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RUDRAPUR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2EE2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The Pinnacle Complex, Near Gawa chock, Opposite Indane Gas Agency, Rudrapur Dist. Udham Singh Nagar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7FFA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https://maps.app.goo.gl/UcPmNUjLhDGxUb1S8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7723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rudrapurorane@gmail.com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4E1C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9.20E+11</w:t>
            </w:r>
          </w:p>
        </w:tc>
      </w:tr>
      <w:tr w:rsidR="00F24A59" w:rsidRPr="00F24A59" w14:paraId="3EFBE621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9FE4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Uttarakhand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DA3A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Dehradun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CACD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702 2nd Floor, Om Plaza Nehru Colony, Near Chanchal Diary Dharampur, Haridwar Road, Dehradun, Uttarakhand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F862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https://maps.app.goo.gl/KDXP1EQXoksPqdUp8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A5C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orane.dehradun@gmail.com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C851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+91 7526909991</w:t>
            </w:r>
          </w:p>
        </w:tc>
      </w:tr>
      <w:tr w:rsidR="00F24A59" w:rsidRPr="00F24A59" w14:paraId="24D0DCE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86118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Karnataka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1BF2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Bengaluru Kanakapura RD Raghuvanahalli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EB7B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Third Floor, Salwa Centre, 80 Feet Rd, Opp. KS Polytechnic, off Kanakapura Road, 4th H block, Raghuvanahalli, Subramanyapura, Bengaluru, Karnataka 560062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B006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https://g.co/kgs/4ygTt8R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B8B9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oraneintlkanakapura24@gmail.com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6283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9663-731-672, +91 7353-355-993</w:t>
            </w:r>
          </w:p>
        </w:tc>
      </w:tr>
      <w:tr w:rsidR="00F24A59" w:rsidRPr="00F24A59" w14:paraId="7B7C7AD7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87D56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Tamil Nadu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D352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Chennai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C8B4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1st Floor, 68/317, Paper Mills Road, Bunder Garden, Perambur, Chennai, Tamil Nadu 600011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9187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https://maps.app.goo.gl/AX7iDGhhFs2smP7h9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C3A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25BE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F24A59" w:rsidRPr="00F24A59" w14:paraId="0C07CCD3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186B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lastRenderedPageBreak/>
              <w:t>Jammu &amp; Kashmir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9D0A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Srinagar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67D1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Maharaja Hights Complex, Airport Rd, opposite Jamia Masjid, Peerbagh, Hyderpora, Srinagar, Jammu and Kashmir 190014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9E72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https://maps.app.goo.gl/BXSMkx1gYtjuygdT6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65A9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oraneinternationalsrinagar@gmail.com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DA03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+91 6006179852</w:t>
            </w:r>
          </w:p>
        </w:tc>
      </w:tr>
      <w:tr w:rsidR="00F24A59" w:rsidRPr="00F24A59" w14:paraId="25AC635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97DA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Uttar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5BEE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Kanpur, Kidwai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9012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1st Floor, 133/164A, M Block, Kidwai Nagar, Kanpur, Uttar Pradesh 208011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E043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https://maps.app.goo.gl/pUzfDquNPUTsVaYZ8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4A41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81F0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+91 9118555566</w:t>
            </w:r>
          </w:p>
        </w:tc>
      </w:tr>
      <w:tr w:rsidR="00F24A59" w:rsidRPr="00F24A59" w14:paraId="1E967E24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B886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C86B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Patel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84C1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Plot No. 17, 1st Floor, Main Patel Rd, opp. Metro Pillar Number 216, Block 1, West Patel Nagar, Patel Nagar, New Delhi, Delhi, 110008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C81C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8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https://maps.app.goo.gl/HsQ5Wn36hK2JbYqc7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C4EC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799D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+91 9560866161</w:t>
            </w:r>
          </w:p>
        </w:tc>
      </w:tr>
      <w:tr w:rsidR="00F24A59" w:rsidRPr="00F24A59" w14:paraId="088ECEB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1F02B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Bihar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74C5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Patna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990D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Munna Shahi Complex, #202, 2nd Floor, New Dakbanglo Rd. Near SBI ATM, Patna Bihar 800001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5A24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19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https://maps.app.goo.gl/MBoyastUQSBKqvrV9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F5D6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patna.orane@gmail.com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F099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+91 9343106810</w:t>
            </w:r>
          </w:p>
        </w:tc>
      </w:tr>
      <w:tr w:rsidR="00F24A59" w:rsidRPr="00F24A59" w14:paraId="4FF67C4E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D813F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Maharashtra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4394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Narhe, Pune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57DF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Plot no 48 (Hissa No 25), 3rd Floor, Ruby Hostel/Industrial Estate, Near Bank of Maharashtra, Village Narhe, Pune- 411041, Maharashtra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EDA5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AA1A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Oranepune@gmail.com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96FE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9.19E+11</w:t>
            </w:r>
          </w:p>
        </w:tc>
      </w:tr>
      <w:tr w:rsidR="00F24A59" w:rsidRPr="00F24A59" w14:paraId="07A489D6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BAD8E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DE5A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Jind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0BD1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SCO No-4, District Shopping Center, Safidon Bypass Rd, Block A, Sector 10, Urban Estate, Jind, Haryana - 126102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311B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0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https://maps.app.goo.gl/uPMy3zWwfDryHDNE9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C7F9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oranejind1@gmail.com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6937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+91 8130505484</w:t>
            </w:r>
          </w:p>
        </w:tc>
      </w:tr>
      <w:tr w:rsidR="00F24A59" w:rsidRPr="00F24A59" w14:paraId="09D02915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89A67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Chhattisgarh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83C1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Raipur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5C33A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359/B, Beside Naturals Ice Cream Samta Colony, Main Road, Raipur Chhattisgarh Pin Code - 492001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F5A7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F661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ranjitarajput932295@gmail.com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D7EA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+91 9111251444</w:t>
            </w:r>
          </w:p>
        </w:tc>
      </w:tr>
      <w:tr w:rsidR="00F24A59" w:rsidRPr="00F24A59" w14:paraId="49EF411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4B365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2D5F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Bilaspur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798B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Opposite Power House, Jagadhri Road, Bilaspur, District: Yamuna Nagar, Haryana, 135102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A3D2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811F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Orane.bilaspur@gmail.com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6686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+91 9341890006</w:t>
            </w:r>
          </w:p>
        </w:tc>
      </w:tr>
      <w:tr w:rsidR="00F24A59" w:rsidRPr="00F24A59" w14:paraId="25EF3998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189F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79F4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 Salon, Rajouri Garden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7387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First Floor, F-137, near Zudio, Main Market, Block H, Rajouri Garden, New Delhi, Delhi, 110027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F2CB7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1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https://g.co/kgs/9GnbqL5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3346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oranesalon.rajourigarden@gmail.com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D6D8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+91 9667729771</w:t>
            </w:r>
          </w:p>
        </w:tc>
      </w:tr>
      <w:tr w:rsidR="00F24A59" w:rsidRPr="00F24A59" w14:paraId="0139D64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1517C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Haryana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FF70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Ellenabad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3F65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Near HDFC Bank, Opposite Auto Market, Sirsa Road, Ellenabad, Haryana 125102.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D858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2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https://maps.app.goo.gl/7cPQdDNVVXQ4EzyHA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8487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mohabatbrar08@gmail.com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FB39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+91 7837614000</w:t>
            </w:r>
          </w:p>
        </w:tc>
      </w:tr>
      <w:tr w:rsidR="00F24A59" w:rsidRPr="00F24A59" w14:paraId="50E6A86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EA95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Telangana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2CA3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Hyderabad Uppal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39481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3rd Floor, H No. 2-167, Hanumat Sai, Near Gandhi Statute, Main Road, Uppal, Hyderabad, Medchal-Malkajgiri, Hyderabad, 500039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4DAC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3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https://maps.app.goo.gl/obt56ED8WVPMqWd5A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ABE5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oraneeasthyd@gmail.com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40D1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+91 9493561069</w:t>
            </w:r>
          </w:p>
        </w:tc>
      </w:tr>
      <w:tr w:rsidR="00F24A59" w:rsidRPr="00F24A59" w14:paraId="6683245F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8810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Delhi NCR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A565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Malviya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FF472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3rd Floor, 12/168, Block E, Malviya Nagar, New Delhi, Delhi 110017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177F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4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https://maps.app.goo.gl/QeRn3UTaJkohH2Dg9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4A55E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malviyanagarorane@gmail.com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8AEB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+91 9289593355</w:t>
            </w:r>
          </w:p>
        </w:tc>
      </w:tr>
      <w:tr w:rsidR="00F24A59" w:rsidRPr="00F24A59" w14:paraId="3B32659A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7373D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Punjab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EFA2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Sardulgarh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E64B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1st Floor, Opposite - Sabji Mandi, Near Bus Stand, Sardulgarh, Mansa, 151507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B423C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5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https://maps.app.goo.gl/oYtsW5joDoCzU1h58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8CBA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oranesardulgarh@gmail.com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9363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+91 7494844338</w:t>
            </w:r>
          </w:p>
        </w:tc>
      </w:tr>
      <w:tr w:rsidR="00F24A59" w:rsidRPr="00F24A59" w14:paraId="74C6933B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09B91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Madhya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CBC4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Indore - Vijay Nagar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ED464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BF 28 Gurjar Square, 201 Scheme No. 54, Vijay Nagar, Indore, Madhya Pradesh, 452010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6E4D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6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https://maps.app.goo.gl/fw56j9MGh5TBc1sa9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4A2EF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oraneinternationalindore@gmail.com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B54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8823888230 - 0731-4283182</w:t>
            </w:r>
          </w:p>
        </w:tc>
      </w:tr>
      <w:tr w:rsidR="00F24A59" w:rsidRPr="00F24A59" w14:paraId="4F755060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B2F34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Madhya Pradesh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E9F9B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Ujjain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DBC40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 xml:space="preserve"> 2nd floor, VK plaza, opp. Cosmos Mall Road, Mahakal Vanijya Kendra, Mahakal Vanijya, Ujjain, Madhya Pradesh 456010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BB868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FF"/>
                <w:sz w:val="20"/>
                <w:szCs w:val="20"/>
                <w:u w:val="single"/>
                <w:lang w:val="en-IN"/>
              </w:rPr>
            </w:pPr>
            <w:hyperlink r:id="rId127" w:history="1">
              <w:r w:rsidRPr="00F24A59">
                <w:rPr>
                  <w:rFonts w:ascii="DM Sans" w:eastAsia="Times New Roman" w:hAnsi="DM Sans"/>
                  <w:color w:val="0000FF"/>
                  <w:sz w:val="20"/>
                  <w:szCs w:val="20"/>
                  <w:u w:val="single"/>
                  <w:lang w:val="en-IN"/>
                </w:rPr>
                <w:t>https://maps.app.goo.gl/DJ1NxetqqvfvYXCo8</w:t>
              </w:r>
            </w:hyperlink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E451D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oraneujjain@gmail.com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E24C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+91 9111591737</w:t>
            </w:r>
          </w:p>
        </w:tc>
      </w:tr>
      <w:tr w:rsidR="00F24A59" w:rsidRPr="00F24A59" w14:paraId="6399D376" w14:textId="77777777" w:rsidTr="00F24A59">
        <w:trPr>
          <w:trHeight w:val="450"/>
        </w:trPr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95AF3" w14:textId="77777777" w:rsidR="00F24A59" w:rsidRPr="00F24A59" w:rsidRDefault="00F24A59" w:rsidP="00F24A59">
            <w:pPr>
              <w:spacing w:line="240" w:lineRule="auto"/>
              <w:jc w:val="center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Maharashtra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3019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Nashik</w:t>
            </w:r>
          </w:p>
        </w:tc>
        <w:tc>
          <w:tcPr>
            <w:tcW w:w="13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07AC9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Ground &amp; Mez. Floor, Harsh Anand Apartment, Yeolekar Mala, Near Shraddha Petrol Pump, College Road, Nashik, Maharashtra, 422005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339B3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96935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606A6" w14:textId="77777777" w:rsidR="00F24A59" w:rsidRPr="00F24A59" w:rsidRDefault="00F24A59" w:rsidP="00F24A59">
            <w:pPr>
              <w:spacing w:line="240" w:lineRule="auto"/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</w:pPr>
            <w:r w:rsidRPr="00F24A59">
              <w:rPr>
                <w:rFonts w:ascii="DM Sans" w:eastAsia="Times New Roman" w:hAnsi="DM Sans"/>
                <w:color w:val="000000"/>
                <w:sz w:val="20"/>
                <w:szCs w:val="20"/>
                <w:lang w:val="en-IN"/>
              </w:rPr>
              <w:t> </w:t>
            </w:r>
          </w:p>
        </w:tc>
      </w:tr>
    </w:tbl>
    <w:p w14:paraId="62838E50" w14:textId="77777777" w:rsidR="00F24A59" w:rsidRPr="00E54109" w:rsidRDefault="00F24A59" w:rsidP="00611472"/>
    <w:sectPr w:rsidR="00F24A59" w:rsidRPr="00E54109" w:rsidSect="00F24A59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Rajan Singh" w:date="2025-06-18T10:17:00Z" w:initials="">
    <w:p w14:paraId="13E2FD80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Strands: Cut &amp; Chemistry (SCC)</w:t>
      </w:r>
    </w:p>
  </w:comment>
  <w:comment w:id="3" w:author="Rajan Singh" w:date="2025-06-18T07:46:00Z" w:initials="">
    <w:p w14:paraId="0623C669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Name Suggestion (Master Hair Design Course (MHDC)</w:t>
      </w:r>
    </w:p>
  </w:comment>
  <w:comment w:id="51" w:author="Parul Kansal" w:date="2025-05-12T10:16:00Z" w:initials="">
    <w:p w14:paraId="257F5262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it a diploma or certificate course? Kindly re-check and make corrections accordingly</w:t>
      </w:r>
    </w:p>
  </w:comment>
  <w:comment w:id="52" w:author="Ghanishth Dhiman" w:date="2025-05-12T12:02:00Z" w:initials="">
    <w:p w14:paraId="208841D6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cerificate</w:t>
      </w:r>
    </w:p>
  </w:comment>
  <w:comment w:id="53" w:author="Parul Kansal" w:date="2025-05-12T12:10:00Z" w:initials="">
    <w:p w14:paraId="2652661E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Kindly correct the course code</w:t>
      </w:r>
    </w:p>
  </w:comment>
  <w:comment w:id="54" w:author="Ghanishth Dhiman" w:date="2025-05-14T07:41:00Z" w:initials="">
    <w:p w14:paraId="4224494A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55" w:author="Parul Kansal" w:date="2025-05-14T11:28:00Z" w:initials="">
    <w:p w14:paraId="051C8529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 to Diploma as discussed</w:t>
      </w:r>
    </w:p>
  </w:comment>
  <w:comment w:id="56" w:author="Parul Kansal" w:date="2025-05-12T10:16:00Z" w:initials="">
    <w:p w14:paraId="322D313D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it a diploma or certificate course? Kindly re-check and make corrections accordingly</w:t>
      </w:r>
    </w:p>
  </w:comment>
  <w:comment w:id="57" w:author="Ghanishth Dhiman" w:date="2025-05-12T12:02:00Z" w:initials="">
    <w:p w14:paraId="0AC6C59C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cerificate</w:t>
      </w:r>
    </w:p>
  </w:comment>
  <w:comment w:id="58" w:author="Parul Kansal" w:date="2025-05-12T12:10:00Z" w:initials="">
    <w:p w14:paraId="069799FD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Kindly correct the course code</w:t>
      </w:r>
    </w:p>
  </w:comment>
  <w:comment w:id="59" w:author="Ghanishth Dhiman" w:date="2025-05-14T07:41:00Z" w:initials="">
    <w:p w14:paraId="00FB27C0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60" w:author="Parul Kansal" w:date="2025-05-14T11:28:00Z" w:initials="">
    <w:p w14:paraId="3E30A400" w14:textId="77777777" w:rsidR="00F24A59" w:rsidRDefault="00F24A59" w:rsidP="00F2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 to Diploma as discussed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E2FD80" w15:done="0"/>
  <w15:commentEx w15:paraId="0623C669" w15:done="0"/>
  <w15:commentEx w15:paraId="257F5262" w15:done="0"/>
  <w15:commentEx w15:paraId="208841D6" w15:done="0"/>
  <w15:commentEx w15:paraId="2652661E" w15:done="0"/>
  <w15:commentEx w15:paraId="4224494A" w15:done="0"/>
  <w15:commentEx w15:paraId="051C8529" w15:done="0"/>
  <w15:commentEx w15:paraId="322D313D" w15:done="0"/>
  <w15:commentEx w15:paraId="0AC6C59C" w15:done="0"/>
  <w15:commentEx w15:paraId="069799FD" w15:done="0"/>
  <w15:commentEx w15:paraId="00FB27C0" w15:done="0"/>
  <w15:commentEx w15:paraId="3E30A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E2FD80" w16cid:durableId="00000EDE"/>
  <w16cid:commentId w16cid:paraId="0623C669" w16cid:durableId="00000EDD"/>
  <w16cid:commentId w16cid:paraId="257F5262" w16cid:durableId="00000EDF"/>
  <w16cid:commentId w16cid:paraId="208841D6" w16cid:durableId="00000EE0"/>
  <w16cid:commentId w16cid:paraId="2652661E" w16cid:durableId="00000EE1"/>
  <w16cid:commentId w16cid:paraId="4224494A" w16cid:durableId="00000EE2"/>
  <w16cid:commentId w16cid:paraId="051C8529" w16cid:durableId="00000EE3"/>
  <w16cid:commentId w16cid:paraId="322D313D" w16cid:durableId="00000EE4"/>
  <w16cid:commentId w16cid:paraId="0AC6C59C" w16cid:durableId="00000EE5"/>
  <w16cid:commentId w16cid:paraId="069799FD" w16cid:durableId="00000EE6"/>
  <w16cid:commentId w16cid:paraId="00FB27C0" w16cid:durableId="00000EE7"/>
  <w16cid:commentId w16cid:paraId="3E30A400" w16cid:durableId="00000E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456"/>
    <w:multiLevelType w:val="multilevel"/>
    <w:tmpl w:val="9FC4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6E1E47"/>
    <w:multiLevelType w:val="multilevel"/>
    <w:tmpl w:val="8FE61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89486B"/>
    <w:multiLevelType w:val="multilevel"/>
    <w:tmpl w:val="E98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44CA0"/>
    <w:multiLevelType w:val="multilevel"/>
    <w:tmpl w:val="DAC06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C410CA"/>
    <w:multiLevelType w:val="multilevel"/>
    <w:tmpl w:val="AA64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157244D"/>
    <w:multiLevelType w:val="multilevel"/>
    <w:tmpl w:val="C38A0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1CC2C5B"/>
    <w:multiLevelType w:val="multilevel"/>
    <w:tmpl w:val="B21C4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1DE5401"/>
    <w:multiLevelType w:val="multilevel"/>
    <w:tmpl w:val="E9506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21208C9"/>
    <w:multiLevelType w:val="multilevel"/>
    <w:tmpl w:val="7D6C0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21749B6"/>
    <w:multiLevelType w:val="multilevel"/>
    <w:tmpl w:val="427C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2406D0E"/>
    <w:multiLevelType w:val="multilevel"/>
    <w:tmpl w:val="0F16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25E7898"/>
    <w:multiLevelType w:val="multilevel"/>
    <w:tmpl w:val="45565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2692263"/>
    <w:multiLevelType w:val="multilevel"/>
    <w:tmpl w:val="DD6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9718D6"/>
    <w:multiLevelType w:val="multilevel"/>
    <w:tmpl w:val="171C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2A53442"/>
    <w:multiLevelType w:val="multilevel"/>
    <w:tmpl w:val="EAD6B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2AB1B05"/>
    <w:multiLevelType w:val="multilevel"/>
    <w:tmpl w:val="A52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E35F71"/>
    <w:multiLevelType w:val="multilevel"/>
    <w:tmpl w:val="600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93DB4"/>
    <w:multiLevelType w:val="multilevel"/>
    <w:tmpl w:val="DFDEC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361576E"/>
    <w:multiLevelType w:val="multilevel"/>
    <w:tmpl w:val="D49CE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3660C1F"/>
    <w:multiLevelType w:val="multilevel"/>
    <w:tmpl w:val="6694A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036B4B3A"/>
    <w:multiLevelType w:val="multilevel"/>
    <w:tmpl w:val="8542B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03905FF9"/>
    <w:multiLevelType w:val="multilevel"/>
    <w:tmpl w:val="23340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03AF737A"/>
    <w:multiLevelType w:val="multilevel"/>
    <w:tmpl w:val="B7D03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3DA7B61"/>
    <w:multiLevelType w:val="multilevel"/>
    <w:tmpl w:val="0220C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03F74CE7"/>
    <w:multiLevelType w:val="multilevel"/>
    <w:tmpl w:val="0E589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043B04C4"/>
    <w:multiLevelType w:val="multilevel"/>
    <w:tmpl w:val="1B60A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0451562D"/>
    <w:multiLevelType w:val="multilevel"/>
    <w:tmpl w:val="AB4AD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04711DF7"/>
    <w:multiLevelType w:val="multilevel"/>
    <w:tmpl w:val="90E0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047C2AE2"/>
    <w:multiLevelType w:val="multilevel"/>
    <w:tmpl w:val="BA6E7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04C52EF0"/>
    <w:multiLevelType w:val="multilevel"/>
    <w:tmpl w:val="B6906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04D1653E"/>
    <w:multiLevelType w:val="multilevel"/>
    <w:tmpl w:val="7768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055D6D9F"/>
    <w:multiLevelType w:val="multilevel"/>
    <w:tmpl w:val="783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A40EBB"/>
    <w:multiLevelType w:val="multilevel"/>
    <w:tmpl w:val="AFB44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0600653D"/>
    <w:multiLevelType w:val="multilevel"/>
    <w:tmpl w:val="4DDC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064B0B8E"/>
    <w:multiLevelType w:val="multilevel"/>
    <w:tmpl w:val="12E4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068839E5"/>
    <w:multiLevelType w:val="multilevel"/>
    <w:tmpl w:val="A6522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068F44EE"/>
    <w:multiLevelType w:val="multilevel"/>
    <w:tmpl w:val="3F9EE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06995700"/>
    <w:multiLevelType w:val="multilevel"/>
    <w:tmpl w:val="B818E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06AD5B6E"/>
    <w:multiLevelType w:val="multilevel"/>
    <w:tmpl w:val="B77C8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06BF731E"/>
    <w:multiLevelType w:val="multilevel"/>
    <w:tmpl w:val="17D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36586E"/>
    <w:multiLevelType w:val="multilevel"/>
    <w:tmpl w:val="56381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07D52D47"/>
    <w:multiLevelType w:val="multilevel"/>
    <w:tmpl w:val="970C1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082C2F95"/>
    <w:multiLevelType w:val="multilevel"/>
    <w:tmpl w:val="3E94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084156D4"/>
    <w:multiLevelType w:val="multilevel"/>
    <w:tmpl w:val="AF167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08524FB1"/>
    <w:multiLevelType w:val="multilevel"/>
    <w:tmpl w:val="E70A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08637ADD"/>
    <w:multiLevelType w:val="multilevel"/>
    <w:tmpl w:val="A4968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08AB474B"/>
    <w:multiLevelType w:val="multilevel"/>
    <w:tmpl w:val="ABC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263385"/>
    <w:multiLevelType w:val="multilevel"/>
    <w:tmpl w:val="6F1A9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09291CA0"/>
    <w:multiLevelType w:val="multilevel"/>
    <w:tmpl w:val="AF7EE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09510D26"/>
    <w:multiLevelType w:val="multilevel"/>
    <w:tmpl w:val="2EFE1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09967BC3"/>
    <w:multiLevelType w:val="multilevel"/>
    <w:tmpl w:val="977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A07E6B"/>
    <w:multiLevelType w:val="multilevel"/>
    <w:tmpl w:val="4FA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C467B1"/>
    <w:multiLevelType w:val="multilevel"/>
    <w:tmpl w:val="8B629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09DA2048"/>
    <w:multiLevelType w:val="multilevel"/>
    <w:tmpl w:val="59F20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0A075725"/>
    <w:multiLevelType w:val="multilevel"/>
    <w:tmpl w:val="B908E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0A7600F0"/>
    <w:multiLevelType w:val="multilevel"/>
    <w:tmpl w:val="404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0C0119"/>
    <w:multiLevelType w:val="multilevel"/>
    <w:tmpl w:val="831AE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0B585538"/>
    <w:multiLevelType w:val="multilevel"/>
    <w:tmpl w:val="211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5B6238"/>
    <w:multiLevelType w:val="multilevel"/>
    <w:tmpl w:val="B0702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0B5E530F"/>
    <w:multiLevelType w:val="multilevel"/>
    <w:tmpl w:val="435C9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0B65445C"/>
    <w:multiLevelType w:val="multilevel"/>
    <w:tmpl w:val="91642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0B6B3FC2"/>
    <w:multiLevelType w:val="multilevel"/>
    <w:tmpl w:val="527A6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0B76536B"/>
    <w:multiLevelType w:val="multilevel"/>
    <w:tmpl w:val="FCE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AB4503"/>
    <w:multiLevelType w:val="multilevel"/>
    <w:tmpl w:val="771A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0BB437A8"/>
    <w:multiLevelType w:val="multilevel"/>
    <w:tmpl w:val="F21A6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0BE62E24"/>
    <w:multiLevelType w:val="multilevel"/>
    <w:tmpl w:val="B8005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0C3863D7"/>
    <w:multiLevelType w:val="multilevel"/>
    <w:tmpl w:val="FEB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455E99"/>
    <w:multiLevelType w:val="multilevel"/>
    <w:tmpl w:val="AEE88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0C5004AE"/>
    <w:multiLevelType w:val="multilevel"/>
    <w:tmpl w:val="8F10E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0CA82DA1"/>
    <w:multiLevelType w:val="multilevel"/>
    <w:tmpl w:val="6082B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0CCA40F0"/>
    <w:multiLevelType w:val="multilevel"/>
    <w:tmpl w:val="073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2A2770"/>
    <w:multiLevelType w:val="multilevel"/>
    <w:tmpl w:val="5F0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5E070A"/>
    <w:multiLevelType w:val="multilevel"/>
    <w:tmpl w:val="5B1CB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0D907AC2"/>
    <w:multiLevelType w:val="multilevel"/>
    <w:tmpl w:val="8064F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0DDF447D"/>
    <w:multiLevelType w:val="multilevel"/>
    <w:tmpl w:val="774CF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0E00427F"/>
    <w:multiLevelType w:val="multilevel"/>
    <w:tmpl w:val="A2BC9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0E1911A2"/>
    <w:multiLevelType w:val="multilevel"/>
    <w:tmpl w:val="3B1CF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0E586F02"/>
    <w:multiLevelType w:val="multilevel"/>
    <w:tmpl w:val="030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E807D06"/>
    <w:multiLevelType w:val="multilevel"/>
    <w:tmpl w:val="68F63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0E9C2F71"/>
    <w:multiLevelType w:val="multilevel"/>
    <w:tmpl w:val="69625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0EF340F6"/>
    <w:multiLevelType w:val="multilevel"/>
    <w:tmpl w:val="C5107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0F0F6E92"/>
    <w:multiLevelType w:val="multilevel"/>
    <w:tmpl w:val="3B22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F316BC9"/>
    <w:multiLevelType w:val="multilevel"/>
    <w:tmpl w:val="73864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0F513D3C"/>
    <w:multiLevelType w:val="multilevel"/>
    <w:tmpl w:val="B92C4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0F723BD4"/>
    <w:multiLevelType w:val="multilevel"/>
    <w:tmpl w:val="F21E0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0F8F1175"/>
    <w:multiLevelType w:val="multilevel"/>
    <w:tmpl w:val="ECAA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F9630F2"/>
    <w:multiLevelType w:val="multilevel"/>
    <w:tmpl w:val="E24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0F98758F"/>
    <w:multiLevelType w:val="multilevel"/>
    <w:tmpl w:val="838AD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0FA84843"/>
    <w:multiLevelType w:val="multilevel"/>
    <w:tmpl w:val="02EA1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0FCE06A4"/>
    <w:multiLevelType w:val="multilevel"/>
    <w:tmpl w:val="DE0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EA3AD9"/>
    <w:multiLevelType w:val="multilevel"/>
    <w:tmpl w:val="C9AAF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0FFC7C35"/>
    <w:multiLevelType w:val="multilevel"/>
    <w:tmpl w:val="806A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10147B8C"/>
    <w:multiLevelType w:val="multilevel"/>
    <w:tmpl w:val="D4324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101F3B75"/>
    <w:multiLevelType w:val="multilevel"/>
    <w:tmpl w:val="93F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6B018F"/>
    <w:multiLevelType w:val="multilevel"/>
    <w:tmpl w:val="1636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107B0009"/>
    <w:multiLevelType w:val="multilevel"/>
    <w:tmpl w:val="EFA41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10AE0611"/>
    <w:multiLevelType w:val="multilevel"/>
    <w:tmpl w:val="BDB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B1013A"/>
    <w:multiLevelType w:val="multilevel"/>
    <w:tmpl w:val="613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BD5A6A"/>
    <w:multiLevelType w:val="multilevel"/>
    <w:tmpl w:val="9D2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38537F"/>
    <w:multiLevelType w:val="multilevel"/>
    <w:tmpl w:val="E93C3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11732938"/>
    <w:multiLevelType w:val="multilevel"/>
    <w:tmpl w:val="F5A69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1197037F"/>
    <w:multiLevelType w:val="multilevel"/>
    <w:tmpl w:val="7AF81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11D70792"/>
    <w:multiLevelType w:val="multilevel"/>
    <w:tmpl w:val="4B8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E52DB1"/>
    <w:multiLevelType w:val="multilevel"/>
    <w:tmpl w:val="56F6B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123A6EB8"/>
    <w:multiLevelType w:val="multilevel"/>
    <w:tmpl w:val="983A7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128D691E"/>
    <w:multiLevelType w:val="multilevel"/>
    <w:tmpl w:val="C90A3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12A33C48"/>
    <w:multiLevelType w:val="multilevel"/>
    <w:tmpl w:val="9E6AF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12BD0E34"/>
    <w:multiLevelType w:val="multilevel"/>
    <w:tmpl w:val="019AB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12BE4173"/>
    <w:multiLevelType w:val="multilevel"/>
    <w:tmpl w:val="3224E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13084312"/>
    <w:multiLevelType w:val="multilevel"/>
    <w:tmpl w:val="B0A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38D3617"/>
    <w:multiLevelType w:val="multilevel"/>
    <w:tmpl w:val="B64AA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13944554"/>
    <w:multiLevelType w:val="multilevel"/>
    <w:tmpl w:val="B7EED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13B54AA2"/>
    <w:multiLevelType w:val="multilevel"/>
    <w:tmpl w:val="DD2C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13D866E7"/>
    <w:multiLevelType w:val="multilevel"/>
    <w:tmpl w:val="E1DE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3E16388"/>
    <w:multiLevelType w:val="multilevel"/>
    <w:tmpl w:val="6EC2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13ED1004"/>
    <w:multiLevelType w:val="multilevel"/>
    <w:tmpl w:val="4E78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13F970A1"/>
    <w:multiLevelType w:val="multilevel"/>
    <w:tmpl w:val="34C6E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14397385"/>
    <w:multiLevelType w:val="multilevel"/>
    <w:tmpl w:val="EDEAE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14443366"/>
    <w:multiLevelType w:val="multilevel"/>
    <w:tmpl w:val="3F0C0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14CB6B9A"/>
    <w:multiLevelType w:val="multilevel"/>
    <w:tmpl w:val="90103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1529758A"/>
    <w:multiLevelType w:val="multilevel"/>
    <w:tmpl w:val="2266E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15353CFA"/>
    <w:multiLevelType w:val="multilevel"/>
    <w:tmpl w:val="09265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15A45795"/>
    <w:multiLevelType w:val="multilevel"/>
    <w:tmpl w:val="5D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F75415"/>
    <w:multiLevelType w:val="multilevel"/>
    <w:tmpl w:val="D9A64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163D54D1"/>
    <w:multiLevelType w:val="multilevel"/>
    <w:tmpl w:val="531A8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165904AE"/>
    <w:multiLevelType w:val="multilevel"/>
    <w:tmpl w:val="6B94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166D0B52"/>
    <w:multiLevelType w:val="multilevel"/>
    <w:tmpl w:val="174AC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168E6855"/>
    <w:multiLevelType w:val="multilevel"/>
    <w:tmpl w:val="ABA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992DC4"/>
    <w:multiLevelType w:val="multilevel"/>
    <w:tmpl w:val="F1C82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169F0D1A"/>
    <w:multiLevelType w:val="multilevel"/>
    <w:tmpl w:val="888C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16AC7992"/>
    <w:multiLevelType w:val="multilevel"/>
    <w:tmpl w:val="62C0B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16B43920"/>
    <w:multiLevelType w:val="multilevel"/>
    <w:tmpl w:val="99CEF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17486655"/>
    <w:multiLevelType w:val="multilevel"/>
    <w:tmpl w:val="0BAAB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17C50BE2"/>
    <w:multiLevelType w:val="multilevel"/>
    <w:tmpl w:val="0F32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17D628A4"/>
    <w:multiLevelType w:val="multilevel"/>
    <w:tmpl w:val="C178B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17E561C4"/>
    <w:multiLevelType w:val="multilevel"/>
    <w:tmpl w:val="EAD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082A33"/>
    <w:multiLevelType w:val="multilevel"/>
    <w:tmpl w:val="40403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187327A0"/>
    <w:multiLevelType w:val="multilevel"/>
    <w:tmpl w:val="E4BCC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18BC281A"/>
    <w:multiLevelType w:val="multilevel"/>
    <w:tmpl w:val="51103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18EC3A2E"/>
    <w:multiLevelType w:val="multilevel"/>
    <w:tmpl w:val="630C1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19480781"/>
    <w:multiLevelType w:val="multilevel"/>
    <w:tmpl w:val="124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547343"/>
    <w:multiLevelType w:val="multilevel"/>
    <w:tmpl w:val="386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5B614F"/>
    <w:multiLevelType w:val="multilevel"/>
    <w:tmpl w:val="A81A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19AB7D05"/>
    <w:multiLevelType w:val="multilevel"/>
    <w:tmpl w:val="ED30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19B207CE"/>
    <w:multiLevelType w:val="multilevel"/>
    <w:tmpl w:val="144E6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19D53723"/>
    <w:multiLevelType w:val="multilevel"/>
    <w:tmpl w:val="D8EA2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19DB26AE"/>
    <w:multiLevelType w:val="multilevel"/>
    <w:tmpl w:val="3BE64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19E9352C"/>
    <w:multiLevelType w:val="multilevel"/>
    <w:tmpl w:val="1CDA3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1A247BBD"/>
    <w:multiLevelType w:val="multilevel"/>
    <w:tmpl w:val="8A8C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A2532A7"/>
    <w:multiLevelType w:val="multilevel"/>
    <w:tmpl w:val="EDF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AAC0131"/>
    <w:multiLevelType w:val="multilevel"/>
    <w:tmpl w:val="B9162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1AAD1B72"/>
    <w:multiLevelType w:val="multilevel"/>
    <w:tmpl w:val="1BF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AC12686"/>
    <w:multiLevelType w:val="multilevel"/>
    <w:tmpl w:val="50486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1AC53992"/>
    <w:multiLevelType w:val="multilevel"/>
    <w:tmpl w:val="D0C0D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 w15:restartNumberingAfterBreak="0">
    <w:nsid w:val="1B460EA4"/>
    <w:multiLevelType w:val="multilevel"/>
    <w:tmpl w:val="A99C7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1B594AB2"/>
    <w:multiLevelType w:val="multilevel"/>
    <w:tmpl w:val="8E2A5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1B72085B"/>
    <w:multiLevelType w:val="multilevel"/>
    <w:tmpl w:val="99C24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 w15:restartNumberingAfterBreak="0">
    <w:nsid w:val="1B815C0F"/>
    <w:multiLevelType w:val="multilevel"/>
    <w:tmpl w:val="036CA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1BB47472"/>
    <w:multiLevelType w:val="multilevel"/>
    <w:tmpl w:val="292A8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1BC45E34"/>
    <w:multiLevelType w:val="multilevel"/>
    <w:tmpl w:val="6E005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1BE838F7"/>
    <w:multiLevelType w:val="multilevel"/>
    <w:tmpl w:val="50787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1BF11EC2"/>
    <w:multiLevelType w:val="multilevel"/>
    <w:tmpl w:val="7D5E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1C203474"/>
    <w:multiLevelType w:val="multilevel"/>
    <w:tmpl w:val="012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2564BA"/>
    <w:multiLevelType w:val="multilevel"/>
    <w:tmpl w:val="0B0E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355991"/>
    <w:multiLevelType w:val="multilevel"/>
    <w:tmpl w:val="93C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7749E6"/>
    <w:multiLevelType w:val="multilevel"/>
    <w:tmpl w:val="685A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1C872FF4"/>
    <w:multiLevelType w:val="multilevel"/>
    <w:tmpl w:val="E00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8A224E"/>
    <w:multiLevelType w:val="multilevel"/>
    <w:tmpl w:val="93083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 w15:restartNumberingAfterBreak="0">
    <w:nsid w:val="1CB1732B"/>
    <w:multiLevelType w:val="multilevel"/>
    <w:tmpl w:val="F8AA3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1CB20918"/>
    <w:multiLevelType w:val="multilevel"/>
    <w:tmpl w:val="0FA4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1CB6178D"/>
    <w:multiLevelType w:val="multilevel"/>
    <w:tmpl w:val="76949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1CBD4381"/>
    <w:multiLevelType w:val="multilevel"/>
    <w:tmpl w:val="E5745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1CC72D78"/>
    <w:multiLevelType w:val="multilevel"/>
    <w:tmpl w:val="08424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1D1A376A"/>
    <w:multiLevelType w:val="multilevel"/>
    <w:tmpl w:val="1588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D26765C"/>
    <w:multiLevelType w:val="multilevel"/>
    <w:tmpl w:val="D2721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 w15:restartNumberingAfterBreak="0">
    <w:nsid w:val="1D2E2845"/>
    <w:multiLevelType w:val="multilevel"/>
    <w:tmpl w:val="4F248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 w15:restartNumberingAfterBreak="0">
    <w:nsid w:val="1D43564B"/>
    <w:multiLevelType w:val="multilevel"/>
    <w:tmpl w:val="9B6AB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 w15:restartNumberingAfterBreak="0">
    <w:nsid w:val="1D475CC6"/>
    <w:multiLevelType w:val="multilevel"/>
    <w:tmpl w:val="B78A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 w15:restartNumberingAfterBreak="0">
    <w:nsid w:val="1D627F9D"/>
    <w:multiLevelType w:val="multilevel"/>
    <w:tmpl w:val="FE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63286F"/>
    <w:multiLevelType w:val="multilevel"/>
    <w:tmpl w:val="D90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D6C76C4"/>
    <w:multiLevelType w:val="multilevel"/>
    <w:tmpl w:val="0152F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 w15:restartNumberingAfterBreak="0">
    <w:nsid w:val="1D7246CD"/>
    <w:multiLevelType w:val="multilevel"/>
    <w:tmpl w:val="D6B6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 w15:restartNumberingAfterBreak="0">
    <w:nsid w:val="1D91046E"/>
    <w:multiLevelType w:val="multilevel"/>
    <w:tmpl w:val="3862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 w15:restartNumberingAfterBreak="0">
    <w:nsid w:val="1DCE2613"/>
    <w:multiLevelType w:val="multilevel"/>
    <w:tmpl w:val="C67AC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 w15:restartNumberingAfterBreak="0">
    <w:nsid w:val="1DF4548D"/>
    <w:multiLevelType w:val="multilevel"/>
    <w:tmpl w:val="D9CA9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 w15:restartNumberingAfterBreak="0">
    <w:nsid w:val="1E141D7E"/>
    <w:multiLevelType w:val="multilevel"/>
    <w:tmpl w:val="566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E195008"/>
    <w:multiLevelType w:val="multilevel"/>
    <w:tmpl w:val="02C48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 w15:restartNumberingAfterBreak="0">
    <w:nsid w:val="1E39362B"/>
    <w:multiLevelType w:val="multilevel"/>
    <w:tmpl w:val="7CE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E4908D9"/>
    <w:multiLevelType w:val="multilevel"/>
    <w:tmpl w:val="1C5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E4E54E7"/>
    <w:multiLevelType w:val="multilevel"/>
    <w:tmpl w:val="B4D24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 w15:restartNumberingAfterBreak="0">
    <w:nsid w:val="1E677D0D"/>
    <w:multiLevelType w:val="multilevel"/>
    <w:tmpl w:val="5328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 w15:restartNumberingAfterBreak="0">
    <w:nsid w:val="1E8B69D7"/>
    <w:multiLevelType w:val="multilevel"/>
    <w:tmpl w:val="7298D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 w15:restartNumberingAfterBreak="0">
    <w:nsid w:val="1EBE2546"/>
    <w:multiLevelType w:val="multilevel"/>
    <w:tmpl w:val="6744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 w15:restartNumberingAfterBreak="0">
    <w:nsid w:val="1ED05792"/>
    <w:multiLevelType w:val="multilevel"/>
    <w:tmpl w:val="905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D62244"/>
    <w:multiLevelType w:val="multilevel"/>
    <w:tmpl w:val="86C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EE56636"/>
    <w:multiLevelType w:val="multilevel"/>
    <w:tmpl w:val="DAFEB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 w15:restartNumberingAfterBreak="0">
    <w:nsid w:val="1F177428"/>
    <w:multiLevelType w:val="multilevel"/>
    <w:tmpl w:val="FAB6E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 w15:restartNumberingAfterBreak="0">
    <w:nsid w:val="1F204EDC"/>
    <w:multiLevelType w:val="multilevel"/>
    <w:tmpl w:val="29586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 w15:restartNumberingAfterBreak="0">
    <w:nsid w:val="1F2A49DA"/>
    <w:multiLevelType w:val="multilevel"/>
    <w:tmpl w:val="D990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 w15:restartNumberingAfterBreak="0">
    <w:nsid w:val="1F2B62C3"/>
    <w:multiLevelType w:val="multilevel"/>
    <w:tmpl w:val="6136B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 w15:restartNumberingAfterBreak="0">
    <w:nsid w:val="1F86042F"/>
    <w:multiLevelType w:val="multilevel"/>
    <w:tmpl w:val="8004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 w15:restartNumberingAfterBreak="0">
    <w:nsid w:val="1F9A09D6"/>
    <w:multiLevelType w:val="multilevel"/>
    <w:tmpl w:val="2092D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 w15:restartNumberingAfterBreak="0">
    <w:nsid w:val="1F9D036B"/>
    <w:multiLevelType w:val="multilevel"/>
    <w:tmpl w:val="B2CE1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 w15:restartNumberingAfterBreak="0">
    <w:nsid w:val="1FD56029"/>
    <w:multiLevelType w:val="multilevel"/>
    <w:tmpl w:val="8392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 w15:restartNumberingAfterBreak="0">
    <w:nsid w:val="20150170"/>
    <w:multiLevelType w:val="multilevel"/>
    <w:tmpl w:val="94D41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 w15:restartNumberingAfterBreak="0">
    <w:nsid w:val="204069FD"/>
    <w:multiLevelType w:val="multilevel"/>
    <w:tmpl w:val="B2A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04A61CA"/>
    <w:multiLevelType w:val="multilevel"/>
    <w:tmpl w:val="936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05230CF"/>
    <w:multiLevelType w:val="multilevel"/>
    <w:tmpl w:val="5F829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 w15:restartNumberingAfterBreak="0">
    <w:nsid w:val="205E734D"/>
    <w:multiLevelType w:val="multilevel"/>
    <w:tmpl w:val="49A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068760B"/>
    <w:multiLevelType w:val="multilevel"/>
    <w:tmpl w:val="9C0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0790BCB"/>
    <w:multiLevelType w:val="multilevel"/>
    <w:tmpl w:val="1E200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 w15:restartNumberingAfterBreak="0">
    <w:nsid w:val="20B32555"/>
    <w:multiLevelType w:val="multilevel"/>
    <w:tmpl w:val="E3AE1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 w15:restartNumberingAfterBreak="0">
    <w:nsid w:val="21171640"/>
    <w:multiLevelType w:val="multilevel"/>
    <w:tmpl w:val="79D2F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 w15:restartNumberingAfterBreak="0">
    <w:nsid w:val="21207BE8"/>
    <w:multiLevelType w:val="multilevel"/>
    <w:tmpl w:val="AB2EB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 w15:restartNumberingAfterBreak="0">
    <w:nsid w:val="219760C6"/>
    <w:multiLevelType w:val="multilevel"/>
    <w:tmpl w:val="A2C29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 w15:restartNumberingAfterBreak="0">
    <w:nsid w:val="21DC2FB3"/>
    <w:multiLevelType w:val="multilevel"/>
    <w:tmpl w:val="2070D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 w15:restartNumberingAfterBreak="0">
    <w:nsid w:val="21E624E5"/>
    <w:multiLevelType w:val="multilevel"/>
    <w:tmpl w:val="52D8A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 w15:restartNumberingAfterBreak="0">
    <w:nsid w:val="21E7444A"/>
    <w:multiLevelType w:val="multilevel"/>
    <w:tmpl w:val="241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1F204D8"/>
    <w:multiLevelType w:val="multilevel"/>
    <w:tmpl w:val="EB04B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 w15:restartNumberingAfterBreak="0">
    <w:nsid w:val="22183BC7"/>
    <w:multiLevelType w:val="multilevel"/>
    <w:tmpl w:val="E40E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 w15:restartNumberingAfterBreak="0">
    <w:nsid w:val="224B4F5F"/>
    <w:multiLevelType w:val="multilevel"/>
    <w:tmpl w:val="51C2F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 w15:restartNumberingAfterBreak="0">
    <w:nsid w:val="226C312F"/>
    <w:multiLevelType w:val="multilevel"/>
    <w:tmpl w:val="4EB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2AF4F5E"/>
    <w:multiLevelType w:val="multilevel"/>
    <w:tmpl w:val="0D0E4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 w15:restartNumberingAfterBreak="0">
    <w:nsid w:val="22C16C80"/>
    <w:multiLevelType w:val="multilevel"/>
    <w:tmpl w:val="86980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 w15:restartNumberingAfterBreak="0">
    <w:nsid w:val="22DB530E"/>
    <w:multiLevelType w:val="multilevel"/>
    <w:tmpl w:val="2FD43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 w15:restartNumberingAfterBreak="0">
    <w:nsid w:val="23116D91"/>
    <w:multiLevelType w:val="multilevel"/>
    <w:tmpl w:val="2EA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3356945"/>
    <w:multiLevelType w:val="multilevel"/>
    <w:tmpl w:val="88245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 w15:restartNumberingAfterBreak="0">
    <w:nsid w:val="2349535B"/>
    <w:multiLevelType w:val="multilevel"/>
    <w:tmpl w:val="14742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 w15:restartNumberingAfterBreak="0">
    <w:nsid w:val="234C54A9"/>
    <w:multiLevelType w:val="multilevel"/>
    <w:tmpl w:val="215E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 w15:restartNumberingAfterBreak="0">
    <w:nsid w:val="236176D7"/>
    <w:multiLevelType w:val="multilevel"/>
    <w:tmpl w:val="E95E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3D317C9"/>
    <w:multiLevelType w:val="multilevel"/>
    <w:tmpl w:val="78D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3F3670D"/>
    <w:multiLevelType w:val="multilevel"/>
    <w:tmpl w:val="3F200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 w15:restartNumberingAfterBreak="0">
    <w:nsid w:val="244C2BAA"/>
    <w:multiLevelType w:val="multilevel"/>
    <w:tmpl w:val="AC76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 w15:restartNumberingAfterBreak="0">
    <w:nsid w:val="245D2CA6"/>
    <w:multiLevelType w:val="multilevel"/>
    <w:tmpl w:val="31BC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 w15:restartNumberingAfterBreak="0">
    <w:nsid w:val="24701ACD"/>
    <w:multiLevelType w:val="multilevel"/>
    <w:tmpl w:val="A90A7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 w15:restartNumberingAfterBreak="0">
    <w:nsid w:val="24807DA4"/>
    <w:multiLevelType w:val="multilevel"/>
    <w:tmpl w:val="974495E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 w15:restartNumberingAfterBreak="0">
    <w:nsid w:val="248823B5"/>
    <w:multiLevelType w:val="multilevel"/>
    <w:tmpl w:val="423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48D65F5"/>
    <w:multiLevelType w:val="multilevel"/>
    <w:tmpl w:val="8BDCE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 w15:restartNumberingAfterBreak="0">
    <w:nsid w:val="24994CA0"/>
    <w:multiLevelType w:val="multilevel"/>
    <w:tmpl w:val="C5D2A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 w15:restartNumberingAfterBreak="0">
    <w:nsid w:val="24DC45F1"/>
    <w:multiLevelType w:val="multilevel"/>
    <w:tmpl w:val="DF928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 w15:restartNumberingAfterBreak="0">
    <w:nsid w:val="24E642FF"/>
    <w:multiLevelType w:val="multilevel"/>
    <w:tmpl w:val="EB6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4EE7624"/>
    <w:multiLevelType w:val="multilevel"/>
    <w:tmpl w:val="2EE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517280A"/>
    <w:multiLevelType w:val="multilevel"/>
    <w:tmpl w:val="A1D26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 w15:restartNumberingAfterBreak="0">
    <w:nsid w:val="25347D92"/>
    <w:multiLevelType w:val="multilevel"/>
    <w:tmpl w:val="2386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 w15:restartNumberingAfterBreak="0">
    <w:nsid w:val="255C6EB7"/>
    <w:multiLevelType w:val="multilevel"/>
    <w:tmpl w:val="6FDCC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 w15:restartNumberingAfterBreak="0">
    <w:nsid w:val="2576481B"/>
    <w:multiLevelType w:val="multilevel"/>
    <w:tmpl w:val="13F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5990B02"/>
    <w:multiLevelType w:val="multilevel"/>
    <w:tmpl w:val="D73A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 w15:restartNumberingAfterBreak="0">
    <w:nsid w:val="25BA7835"/>
    <w:multiLevelType w:val="multilevel"/>
    <w:tmpl w:val="B9464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 w15:restartNumberingAfterBreak="0">
    <w:nsid w:val="25DC250F"/>
    <w:multiLevelType w:val="multilevel"/>
    <w:tmpl w:val="B7B40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 w15:restartNumberingAfterBreak="0">
    <w:nsid w:val="262175DE"/>
    <w:multiLevelType w:val="multilevel"/>
    <w:tmpl w:val="3A380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 w15:restartNumberingAfterBreak="0">
    <w:nsid w:val="264B4EA5"/>
    <w:multiLevelType w:val="multilevel"/>
    <w:tmpl w:val="9DE60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 w15:restartNumberingAfterBreak="0">
    <w:nsid w:val="26566010"/>
    <w:multiLevelType w:val="multilevel"/>
    <w:tmpl w:val="21D2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 w15:restartNumberingAfterBreak="0">
    <w:nsid w:val="268B4DBE"/>
    <w:multiLevelType w:val="multilevel"/>
    <w:tmpl w:val="8D72F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 w15:restartNumberingAfterBreak="0">
    <w:nsid w:val="26985185"/>
    <w:multiLevelType w:val="multilevel"/>
    <w:tmpl w:val="4252D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 w15:restartNumberingAfterBreak="0">
    <w:nsid w:val="26AE15FB"/>
    <w:multiLevelType w:val="multilevel"/>
    <w:tmpl w:val="07A49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 w15:restartNumberingAfterBreak="0">
    <w:nsid w:val="26D570E6"/>
    <w:multiLevelType w:val="multilevel"/>
    <w:tmpl w:val="EDA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7535E80"/>
    <w:multiLevelType w:val="multilevel"/>
    <w:tmpl w:val="2BE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76F05FA"/>
    <w:multiLevelType w:val="multilevel"/>
    <w:tmpl w:val="EE90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 w15:restartNumberingAfterBreak="0">
    <w:nsid w:val="279773E3"/>
    <w:multiLevelType w:val="multilevel"/>
    <w:tmpl w:val="44A0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 w15:restartNumberingAfterBreak="0">
    <w:nsid w:val="27B2048A"/>
    <w:multiLevelType w:val="multilevel"/>
    <w:tmpl w:val="8786B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 w15:restartNumberingAfterBreak="0">
    <w:nsid w:val="27B740A8"/>
    <w:multiLevelType w:val="multilevel"/>
    <w:tmpl w:val="80D84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 w15:restartNumberingAfterBreak="0">
    <w:nsid w:val="282A112E"/>
    <w:multiLevelType w:val="multilevel"/>
    <w:tmpl w:val="B00C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89518DE"/>
    <w:multiLevelType w:val="multilevel"/>
    <w:tmpl w:val="464E8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 w15:restartNumberingAfterBreak="0">
    <w:nsid w:val="28A04D63"/>
    <w:multiLevelType w:val="multilevel"/>
    <w:tmpl w:val="39E09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 w15:restartNumberingAfterBreak="0">
    <w:nsid w:val="28A611DC"/>
    <w:multiLevelType w:val="multilevel"/>
    <w:tmpl w:val="C60A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 w15:restartNumberingAfterBreak="0">
    <w:nsid w:val="28B72AEA"/>
    <w:multiLevelType w:val="multilevel"/>
    <w:tmpl w:val="3D16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 w15:restartNumberingAfterBreak="0">
    <w:nsid w:val="28DC27CF"/>
    <w:multiLevelType w:val="multilevel"/>
    <w:tmpl w:val="CEA87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 w15:restartNumberingAfterBreak="0">
    <w:nsid w:val="2923686D"/>
    <w:multiLevelType w:val="multilevel"/>
    <w:tmpl w:val="D2A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9316D69"/>
    <w:multiLevelType w:val="multilevel"/>
    <w:tmpl w:val="37AAB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 w15:restartNumberingAfterBreak="0">
    <w:nsid w:val="29513F3D"/>
    <w:multiLevelType w:val="multilevel"/>
    <w:tmpl w:val="B246A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 w15:restartNumberingAfterBreak="0">
    <w:nsid w:val="29EB4AF5"/>
    <w:multiLevelType w:val="multilevel"/>
    <w:tmpl w:val="B492F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 w15:restartNumberingAfterBreak="0">
    <w:nsid w:val="29F0049E"/>
    <w:multiLevelType w:val="multilevel"/>
    <w:tmpl w:val="8F788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 w15:restartNumberingAfterBreak="0">
    <w:nsid w:val="2A204818"/>
    <w:multiLevelType w:val="multilevel"/>
    <w:tmpl w:val="0EF07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 w15:restartNumberingAfterBreak="0">
    <w:nsid w:val="2A4D002C"/>
    <w:multiLevelType w:val="multilevel"/>
    <w:tmpl w:val="6898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 w15:restartNumberingAfterBreak="0">
    <w:nsid w:val="2A5A0463"/>
    <w:multiLevelType w:val="multilevel"/>
    <w:tmpl w:val="E78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7D4A60"/>
    <w:multiLevelType w:val="multilevel"/>
    <w:tmpl w:val="139A4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 w15:restartNumberingAfterBreak="0">
    <w:nsid w:val="2A8A3CAD"/>
    <w:multiLevelType w:val="multilevel"/>
    <w:tmpl w:val="18AAB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 w15:restartNumberingAfterBreak="0">
    <w:nsid w:val="2A9F5842"/>
    <w:multiLevelType w:val="multilevel"/>
    <w:tmpl w:val="5346F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 w15:restartNumberingAfterBreak="0">
    <w:nsid w:val="2AAD7539"/>
    <w:multiLevelType w:val="multilevel"/>
    <w:tmpl w:val="B8E6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 w15:restartNumberingAfterBreak="0">
    <w:nsid w:val="2AC20FF2"/>
    <w:multiLevelType w:val="multilevel"/>
    <w:tmpl w:val="D29E8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 w15:restartNumberingAfterBreak="0">
    <w:nsid w:val="2AFD6B22"/>
    <w:multiLevelType w:val="multilevel"/>
    <w:tmpl w:val="9DDA2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 w15:restartNumberingAfterBreak="0">
    <w:nsid w:val="2B017263"/>
    <w:multiLevelType w:val="multilevel"/>
    <w:tmpl w:val="248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B27317B"/>
    <w:multiLevelType w:val="multilevel"/>
    <w:tmpl w:val="173EE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 w15:restartNumberingAfterBreak="0">
    <w:nsid w:val="2B452C72"/>
    <w:multiLevelType w:val="multilevel"/>
    <w:tmpl w:val="BC9AD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 w15:restartNumberingAfterBreak="0">
    <w:nsid w:val="2B8F47ED"/>
    <w:multiLevelType w:val="multilevel"/>
    <w:tmpl w:val="114A8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 w15:restartNumberingAfterBreak="0">
    <w:nsid w:val="2BC90810"/>
    <w:multiLevelType w:val="multilevel"/>
    <w:tmpl w:val="19A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BDB2B56"/>
    <w:multiLevelType w:val="multilevel"/>
    <w:tmpl w:val="706C6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 w15:restartNumberingAfterBreak="0">
    <w:nsid w:val="2BE94C75"/>
    <w:multiLevelType w:val="multilevel"/>
    <w:tmpl w:val="E89E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 w15:restartNumberingAfterBreak="0">
    <w:nsid w:val="2C3F2E49"/>
    <w:multiLevelType w:val="multilevel"/>
    <w:tmpl w:val="A2202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 w15:restartNumberingAfterBreak="0">
    <w:nsid w:val="2C6E2D7F"/>
    <w:multiLevelType w:val="multilevel"/>
    <w:tmpl w:val="35E2A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 w15:restartNumberingAfterBreak="0">
    <w:nsid w:val="2C7F4CF4"/>
    <w:multiLevelType w:val="multilevel"/>
    <w:tmpl w:val="036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C976036"/>
    <w:multiLevelType w:val="multilevel"/>
    <w:tmpl w:val="9490E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 w15:restartNumberingAfterBreak="0">
    <w:nsid w:val="2CBE233A"/>
    <w:multiLevelType w:val="multilevel"/>
    <w:tmpl w:val="457AD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 w15:restartNumberingAfterBreak="0">
    <w:nsid w:val="2CD4721E"/>
    <w:multiLevelType w:val="multilevel"/>
    <w:tmpl w:val="75B8A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 w15:restartNumberingAfterBreak="0">
    <w:nsid w:val="2CE169F9"/>
    <w:multiLevelType w:val="multilevel"/>
    <w:tmpl w:val="8E2A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 w15:restartNumberingAfterBreak="0">
    <w:nsid w:val="2CEA56C0"/>
    <w:multiLevelType w:val="multilevel"/>
    <w:tmpl w:val="732CC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 w15:restartNumberingAfterBreak="0">
    <w:nsid w:val="2D001579"/>
    <w:multiLevelType w:val="multilevel"/>
    <w:tmpl w:val="E80CA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 w15:restartNumberingAfterBreak="0">
    <w:nsid w:val="2D902516"/>
    <w:multiLevelType w:val="multilevel"/>
    <w:tmpl w:val="CCB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D9318B7"/>
    <w:multiLevelType w:val="multilevel"/>
    <w:tmpl w:val="90441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 w15:restartNumberingAfterBreak="0">
    <w:nsid w:val="2DD339C5"/>
    <w:multiLevelType w:val="multilevel"/>
    <w:tmpl w:val="15A0D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 w15:restartNumberingAfterBreak="0">
    <w:nsid w:val="2DD73BF9"/>
    <w:multiLevelType w:val="multilevel"/>
    <w:tmpl w:val="F55C8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 w15:restartNumberingAfterBreak="0">
    <w:nsid w:val="2DD75F37"/>
    <w:multiLevelType w:val="multilevel"/>
    <w:tmpl w:val="2324A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 w15:restartNumberingAfterBreak="0">
    <w:nsid w:val="2DF71C86"/>
    <w:multiLevelType w:val="multilevel"/>
    <w:tmpl w:val="0A467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 w15:restartNumberingAfterBreak="0">
    <w:nsid w:val="2E26178E"/>
    <w:multiLevelType w:val="multilevel"/>
    <w:tmpl w:val="ADC8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 w15:restartNumberingAfterBreak="0">
    <w:nsid w:val="2EC02CDA"/>
    <w:multiLevelType w:val="multilevel"/>
    <w:tmpl w:val="D006F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 w15:restartNumberingAfterBreak="0">
    <w:nsid w:val="2EDF6F30"/>
    <w:multiLevelType w:val="multilevel"/>
    <w:tmpl w:val="CD886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 w15:restartNumberingAfterBreak="0">
    <w:nsid w:val="2F3D6A9A"/>
    <w:multiLevelType w:val="multilevel"/>
    <w:tmpl w:val="ADDEA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 w15:restartNumberingAfterBreak="0">
    <w:nsid w:val="2F477851"/>
    <w:multiLevelType w:val="multilevel"/>
    <w:tmpl w:val="222C4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 w15:restartNumberingAfterBreak="0">
    <w:nsid w:val="2F917B72"/>
    <w:multiLevelType w:val="multilevel"/>
    <w:tmpl w:val="3C026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 w15:restartNumberingAfterBreak="0">
    <w:nsid w:val="30475AA3"/>
    <w:multiLevelType w:val="multilevel"/>
    <w:tmpl w:val="AEF0B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 w15:restartNumberingAfterBreak="0">
    <w:nsid w:val="306E1F01"/>
    <w:multiLevelType w:val="multilevel"/>
    <w:tmpl w:val="50F08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 w15:restartNumberingAfterBreak="0">
    <w:nsid w:val="30CA720A"/>
    <w:multiLevelType w:val="multilevel"/>
    <w:tmpl w:val="7A6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0E278E2"/>
    <w:multiLevelType w:val="multilevel"/>
    <w:tmpl w:val="A8B48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 w15:restartNumberingAfterBreak="0">
    <w:nsid w:val="313B68F9"/>
    <w:multiLevelType w:val="multilevel"/>
    <w:tmpl w:val="EED60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 w15:restartNumberingAfterBreak="0">
    <w:nsid w:val="31455184"/>
    <w:multiLevelType w:val="multilevel"/>
    <w:tmpl w:val="1D56D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 w15:restartNumberingAfterBreak="0">
    <w:nsid w:val="318455E1"/>
    <w:multiLevelType w:val="multilevel"/>
    <w:tmpl w:val="D86E8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 w15:restartNumberingAfterBreak="0">
    <w:nsid w:val="31985F66"/>
    <w:multiLevelType w:val="multilevel"/>
    <w:tmpl w:val="291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1D27590"/>
    <w:multiLevelType w:val="multilevel"/>
    <w:tmpl w:val="B10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 w15:restartNumberingAfterBreak="0">
    <w:nsid w:val="31EE4135"/>
    <w:multiLevelType w:val="multilevel"/>
    <w:tmpl w:val="B87E3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 w15:restartNumberingAfterBreak="0">
    <w:nsid w:val="323B3255"/>
    <w:multiLevelType w:val="multilevel"/>
    <w:tmpl w:val="31C22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 w15:restartNumberingAfterBreak="0">
    <w:nsid w:val="323D0C2E"/>
    <w:multiLevelType w:val="multilevel"/>
    <w:tmpl w:val="F51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2552BC1"/>
    <w:multiLevelType w:val="multilevel"/>
    <w:tmpl w:val="7CEA8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 w15:restartNumberingAfterBreak="0">
    <w:nsid w:val="327F6E5C"/>
    <w:multiLevelType w:val="multilevel"/>
    <w:tmpl w:val="18141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 w15:restartNumberingAfterBreak="0">
    <w:nsid w:val="328258C8"/>
    <w:multiLevelType w:val="multilevel"/>
    <w:tmpl w:val="5BE4D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 w15:restartNumberingAfterBreak="0">
    <w:nsid w:val="32DD788E"/>
    <w:multiLevelType w:val="multilevel"/>
    <w:tmpl w:val="597C5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 w15:restartNumberingAfterBreak="0">
    <w:nsid w:val="32FB7CF2"/>
    <w:multiLevelType w:val="multilevel"/>
    <w:tmpl w:val="3D929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 w15:restartNumberingAfterBreak="0">
    <w:nsid w:val="3313167B"/>
    <w:multiLevelType w:val="multilevel"/>
    <w:tmpl w:val="6010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 w15:restartNumberingAfterBreak="0">
    <w:nsid w:val="332A1746"/>
    <w:multiLevelType w:val="multilevel"/>
    <w:tmpl w:val="061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37D04A7"/>
    <w:multiLevelType w:val="multilevel"/>
    <w:tmpl w:val="6A9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3AD2FE8"/>
    <w:multiLevelType w:val="multilevel"/>
    <w:tmpl w:val="4BD21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 w15:restartNumberingAfterBreak="0">
    <w:nsid w:val="33B435B7"/>
    <w:multiLevelType w:val="multilevel"/>
    <w:tmpl w:val="EEAC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 w15:restartNumberingAfterBreak="0">
    <w:nsid w:val="33B97B11"/>
    <w:multiLevelType w:val="multilevel"/>
    <w:tmpl w:val="24984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 w15:restartNumberingAfterBreak="0">
    <w:nsid w:val="342A5A06"/>
    <w:multiLevelType w:val="multilevel"/>
    <w:tmpl w:val="E6C23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 w15:restartNumberingAfterBreak="0">
    <w:nsid w:val="344B6B2C"/>
    <w:multiLevelType w:val="multilevel"/>
    <w:tmpl w:val="74102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 w15:restartNumberingAfterBreak="0">
    <w:nsid w:val="34C64EA4"/>
    <w:multiLevelType w:val="multilevel"/>
    <w:tmpl w:val="5DE48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 w15:restartNumberingAfterBreak="0">
    <w:nsid w:val="34CE7F92"/>
    <w:multiLevelType w:val="multilevel"/>
    <w:tmpl w:val="CC8C9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 w15:restartNumberingAfterBreak="0">
    <w:nsid w:val="34D46925"/>
    <w:multiLevelType w:val="multilevel"/>
    <w:tmpl w:val="FF56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 w15:restartNumberingAfterBreak="0">
    <w:nsid w:val="35036ECD"/>
    <w:multiLevelType w:val="multilevel"/>
    <w:tmpl w:val="F0FE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 w15:restartNumberingAfterBreak="0">
    <w:nsid w:val="35140AA1"/>
    <w:multiLevelType w:val="multilevel"/>
    <w:tmpl w:val="DBF4A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 w15:restartNumberingAfterBreak="0">
    <w:nsid w:val="351A5416"/>
    <w:multiLevelType w:val="multilevel"/>
    <w:tmpl w:val="0EE4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 w15:restartNumberingAfterBreak="0">
    <w:nsid w:val="351B0B97"/>
    <w:multiLevelType w:val="multilevel"/>
    <w:tmpl w:val="9362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 w15:restartNumberingAfterBreak="0">
    <w:nsid w:val="35386E1C"/>
    <w:multiLevelType w:val="multilevel"/>
    <w:tmpl w:val="EEC47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 w15:restartNumberingAfterBreak="0">
    <w:nsid w:val="354A1698"/>
    <w:multiLevelType w:val="multilevel"/>
    <w:tmpl w:val="EF784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 w15:restartNumberingAfterBreak="0">
    <w:nsid w:val="356C1D6E"/>
    <w:multiLevelType w:val="multilevel"/>
    <w:tmpl w:val="86944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 w15:restartNumberingAfterBreak="0">
    <w:nsid w:val="358A2029"/>
    <w:multiLevelType w:val="multilevel"/>
    <w:tmpl w:val="EA02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35A5493C"/>
    <w:multiLevelType w:val="multilevel"/>
    <w:tmpl w:val="7F22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 w15:restartNumberingAfterBreak="0">
    <w:nsid w:val="35BA6283"/>
    <w:multiLevelType w:val="multilevel"/>
    <w:tmpl w:val="27983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 w15:restartNumberingAfterBreak="0">
    <w:nsid w:val="360D576B"/>
    <w:multiLevelType w:val="multilevel"/>
    <w:tmpl w:val="DA10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 w15:restartNumberingAfterBreak="0">
    <w:nsid w:val="3611559A"/>
    <w:multiLevelType w:val="multilevel"/>
    <w:tmpl w:val="9D346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 w15:restartNumberingAfterBreak="0">
    <w:nsid w:val="362907DE"/>
    <w:multiLevelType w:val="multilevel"/>
    <w:tmpl w:val="04022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 w15:restartNumberingAfterBreak="0">
    <w:nsid w:val="36337653"/>
    <w:multiLevelType w:val="multilevel"/>
    <w:tmpl w:val="380E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 w15:restartNumberingAfterBreak="0">
    <w:nsid w:val="36366DCB"/>
    <w:multiLevelType w:val="multilevel"/>
    <w:tmpl w:val="A16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6505A18"/>
    <w:multiLevelType w:val="multilevel"/>
    <w:tmpl w:val="4D78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 w15:restartNumberingAfterBreak="0">
    <w:nsid w:val="368310CB"/>
    <w:multiLevelType w:val="multilevel"/>
    <w:tmpl w:val="F41A1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 w15:restartNumberingAfterBreak="0">
    <w:nsid w:val="36DF3AC5"/>
    <w:multiLevelType w:val="multilevel"/>
    <w:tmpl w:val="BE26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 w15:restartNumberingAfterBreak="0">
    <w:nsid w:val="37102DA7"/>
    <w:multiLevelType w:val="multilevel"/>
    <w:tmpl w:val="4828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 w15:restartNumberingAfterBreak="0">
    <w:nsid w:val="37307541"/>
    <w:multiLevelType w:val="multilevel"/>
    <w:tmpl w:val="0B448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 w15:restartNumberingAfterBreak="0">
    <w:nsid w:val="37742711"/>
    <w:multiLevelType w:val="multilevel"/>
    <w:tmpl w:val="CC403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 w15:restartNumberingAfterBreak="0">
    <w:nsid w:val="37852F25"/>
    <w:multiLevelType w:val="multilevel"/>
    <w:tmpl w:val="B15E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 w15:restartNumberingAfterBreak="0">
    <w:nsid w:val="379D45C9"/>
    <w:multiLevelType w:val="multilevel"/>
    <w:tmpl w:val="C44C1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 w15:restartNumberingAfterBreak="0">
    <w:nsid w:val="37E102A8"/>
    <w:multiLevelType w:val="multilevel"/>
    <w:tmpl w:val="064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8072D9C"/>
    <w:multiLevelType w:val="multilevel"/>
    <w:tmpl w:val="DBDE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 w15:restartNumberingAfterBreak="0">
    <w:nsid w:val="3869628D"/>
    <w:multiLevelType w:val="multilevel"/>
    <w:tmpl w:val="FC98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 w15:restartNumberingAfterBreak="0">
    <w:nsid w:val="38C3615B"/>
    <w:multiLevelType w:val="multilevel"/>
    <w:tmpl w:val="66A08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 w15:restartNumberingAfterBreak="0">
    <w:nsid w:val="38E743C7"/>
    <w:multiLevelType w:val="multilevel"/>
    <w:tmpl w:val="E22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95E10A9"/>
    <w:multiLevelType w:val="multilevel"/>
    <w:tmpl w:val="8E66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 w15:restartNumberingAfterBreak="0">
    <w:nsid w:val="39AA61C4"/>
    <w:multiLevelType w:val="multilevel"/>
    <w:tmpl w:val="B570F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 w15:restartNumberingAfterBreak="0">
    <w:nsid w:val="39B91C29"/>
    <w:multiLevelType w:val="multilevel"/>
    <w:tmpl w:val="2F703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 w15:restartNumberingAfterBreak="0">
    <w:nsid w:val="39F36CA4"/>
    <w:multiLevelType w:val="multilevel"/>
    <w:tmpl w:val="482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A2010FA"/>
    <w:multiLevelType w:val="multilevel"/>
    <w:tmpl w:val="07162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 w15:restartNumberingAfterBreak="0">
    <w:nsid w:val="3A5873A7"/>
    <w:multiLevelType w:val="multilevel"/>
    <w:tmpl w:val="28303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 w15:restartNumberingAfterBreak="0">
    <w:nsid w:val="3A8705C6"/>
    <w:multiLevelType w:val="multilevel"/>
    <w:tmpl w:val="3AECC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 w15:restartNumberingAfterBreak="0">
    <w:nsid w:val="3AB32117"/>
    <w:multiLevelType w:val="multilevel"/>
    <w:tmpl w:val="4D24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 w15:restartNumberingAfterBreak="0">
    <w:nsid w:val="3ABE52BD"/>
    <w:multiLevelType w:val="multilevel"/>
    <w:tmpl w:val="ED7E9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 w15:restartNumberingAfterBreak="0">
    <w:nsid w:val="3ACD0656"/>
    <w:multiLevelType w:val="multilevel"/>
    <w:tmpl w:val="6B481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 w15:restartNumberingAfterBreak="0">
    <w:nsid w:val="3AE92E22"/>
    <w:multiLevelType w:val="multilevel"/>
    <w:tmpl w:val="173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AEA6DFC"/>
    <w:multiLevelType w:val="multilevel"/>
    <w:tmpl w:val="4EE0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 w15:restartNumberingAfterBreak="0">
    <w:nsid w:val="3AF0575D"/>
    <w:multiLevelType w:val="multilevel"/>
    <w:tmpl w:val="BA7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AF87AE3"/>
    <w:multiLevelType w:val="multilevel"/>
    <w:tmpl w:val="6890E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 w15:restartNumberingAfterBreak="0">
    <w:nsid w:val="3B0D329B"/>
    <w:multiLevelType w:val="multilevel"/>
    <w:tmpl w:val="32D20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 w15:restartNumberingAfterBreak="0">
    <w:nsid w:val="3B270C10"/>
    <w:multiLevelType w:val="multilevel"/>
    <w:tmpl w:val="0C9AF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 w15:restartNumberingAfterBreak="0">
    <w:nsid w:val="3B5612B5"/>
    <w:multiLevelType w:val="multilevel"/>
    <w:tmpl w:val="C5E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B741EBF"/>
    <w:multiLevelType w:val="multilevel"/>
    <w:tmpl w:val="83EC8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 w15:restartNumberingAfterBreak="0">
    <w:nsid w:val="3B7E7FA0"/>
    <w:multiLevelType w:val="multilevel"/>
    <w:tmpl w:val="E812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 w15:restartNumberingAfterBreak="0">
    <w:nsid w:val="3B921704"/>
    <w:multiLevelType w:val="multilevel"/>
    <w:tmpl w:val="361A1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 w15:restartNumberingAfterBreak="0">
    <w:nsid w:val="3B9D4583"/>
    <w:multiLevelType w:val="multilevel"/>
    <w:tmpl w:val="F192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 w15:restartNumberingAfterBreak="0">
    <w:nsid w:val="3BAB5244"/>
    <w:multiLevelType w:val="multilevel"/>
    <w:tmpl w:val="992CB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 w15:restartNumberingAfterBreak="0">
    <w:nsid w:val="3BC82049"/>
    <w:multiLevelType w:val="multilevel"/>
    <w:tmpl w:val="A946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BD76421"/>
    <w:multiLevelType w:val="multilevel"/>
    <w:tmpl w:val="24841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 w15:restartNumberingAfterBreak="0">
    <w:nsid w:val="3C443CD9"/>
    <w:multiLevelType w:val="multilevel"/>
    <w:tmpl w:val="44000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 w15:restartNumberingAfterBreak="0">
    <w:nsid w:val="3C553752"/>
    <w:multiLevelType w:val="multilevel"/>
    <w:tmpl w:val="250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C6B1223"/>
    <w:multiLevelType w:val="multilevel"/>
    <w:tmpl w:val="18B09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 w15:restartNumberingAfterBreak="0">
    <w:nsid w:val="3C747BE4"/>
    <w:multiLevelType w:val="multilevel"/>
    <w:tmpl w:val="4B7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C873CB8"/>
    <w:multiLevelType w:val="multilevel"/>
    <w:tmpl w:val="1884F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 w15:restartNumberingAfterBreak="0">
    <w:nsid w:val="3C930140"/>
    <w:multiLevelType w:val="multilevel"/>
    <w:tmpl w:val="43DE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 w15:restartNumberingAfterBreak="0">
    <w:nsid w:val="3CF837D6"/>
    <w:multiLevelType w:val="multilevel"/>
    <w:tmpl w:val="9B547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 w15:restartNumberingAfterBreak="0">
    <w:nsid w:val="3CFA7B68"/>
    <w:multiLevelType w:val="multilevel"/>
    <w:tmpl w:val="39340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 w15:restartNumberingAfterBreak="0">
    <w:nsid w:val="3D0A6C58"/>
    <w:multiLevelType w:val="multilevel"/>
    <w:tmpl w:val="6A024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 w15:restartNumberingAfterBreak="0">
    <w:nsid w:val="3D4409D8"/>
    <w:multiLevelType w:val="multilevel"/>
    <w:tmpl w:val="C0A2A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 w15:restartNumberingAfterBreak="0">
    <w:nsid w:val="3D755F29"/>
    <w:multiLevelType w:val="multilevel"/>
    <w:tmpl w:val="04BA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 w15:restartNumberingAfterBreak="0">
    <w:nsid w:val="3D9413B7"/>
    <w:multiLevelType w:val="multilevel"/>
    <w:tmpl w:val="0C1A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3DC850C4"/>
    <w:multiLevelType w:val="multilevel"/>
    <w:tmpl w:val="53DA3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 w15:restartNumberingAfterBreak="0">
    <w:nsid w:val="3DF40777"/>
    <w:multiLevelType w:val="multilevel"/>
    <w:tmpl w:val="11343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 w15:restartNumberingAfterBreak="0">
    <w:nsid w:val="3DF80910"/>
    <w:multiLevelType w:val="multilevel"/>
    <w:tmpl w:val="A0D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E9E77B2"/>
    <w:multiLevelType w:val="multilevel"/>
    <w:tmpl w:val="7F6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EAB617A"/>
    <w:multiLevelType w:val="multilevel"/>
    <w:tmpl w:val="A134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 w15:restartNumberingAfterBreak="0">
    <w:nsid w:val="3ED36BE7"/>
    <w:multiLevelType w:val="multilevel"/>
    <w:tmpl w:val="8B5E2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 w15:restartNumberingAfterBreak="0">
    <w:nsid w:val="3F317053"/>
    <w:multiLevelType w:val="multilevel"/>
    <w:tmpl w:val="EE9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F59757E"/>
    <w:multiLevelType w:val="multilevel"/>
    <w:tmpl w:val="8514E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 w15:restartNumberingAfterBreak="0">
    <w:nsid w:val="3F5A2638"/>
    <w:multiLevelType w:val="multilevel"/>
    <w:tmpl w:val="B298F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 w15:restartNumberingAfterBreak="0">
    <w:nsid w:val="3F70677D"/>
    <w:multiLevelType w:val="multilevel"/>
    <w:tmpl w:val="CF4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FDE6882"/>
    <w:multiLevelType w:val="multilevel"/>
    <w:tmpl w:val="3AD20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 w15:restartNumberingAfterBreak="0">
    <w:nsid w:val="405F3884"/>
    <w:multiLevelType w:val="multilevel"/>
    <w:tmpl w:val="CB341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 w15:restartNumberingAfterBreak="0">
    <w:nsid w:val="407B65C7"/>
    <w:multiLevelType w:val="multilevel"/>
    <w:tmpl w:val="7C460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 w15:restartNumberingAfterBreak="0">
    <w:nsid w:val="40803134"/>
    <w:multiLevelType w:val="multilevel"/>
    <w:tmpl w:val="A9C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0FB31A3"/>
    <w:multiLevelType w:val="multilevel"/>
    <w:tmpl w:val="F06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1103F41"/>
    <w:multiLevelType w:val="multilevel"/>
    <w:tmpl w:val="D996F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7" w15:restartNumberingAfterBreak="0">
    <w:nsid w:val="417B54AC"/>
    <w:multiLevelType w:val="multilevel"/>
    <w:tmpl w:val="017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1BE539D"/>
    <w:multiLevelType w:val="multilevel"/>
    <w:tmpl w:val="F386E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 w15:restartNumberingAfterBreak="0">
    <w:nsid w:val="41D55C5F"/>
    <w:multiLevelType w:val="multilevel"/>
    <w:tmpl w:val="E9D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1E37124"/>
    <w:multiLevelType w:val="multilevel"/>
    <w:tmpl w:val="9E16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 w15:restartNumberingAfterBreak="0">
    <w:nsid w:val="426D181A"/>
    <w:multiLevelType w:val="multilevel"/>
    <w:tmpl w:val="AFA4A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 w15:restartNumberingAfterBreak="0">
    <w:nsid w:val="42741CB1"/>
    <w:multiLevelType w:val="multilevel"/>
    <w:tmpl w:val="ED58D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 w15:restartNumberingAfterBreak="0">
    <w:nsid w:val="42C66852"/>
    <w:multiLevelType w:val="multilevel"/>
    <w:tmpl w:val="CE80B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 w15:restartNumberingAfterBreak="0">
    <w:nsid w:val="42E1654A"/>
    <w:multiLevelType w:val="multilevel"/>
    <w:tmpl w:val="1E201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 w15:restartNumberingAfterBreak="0">
    <w:nsid w:val="42F456E4"/>
    <w:multiLevelType w:val="multilevel"/>
    <w:tmpl w:val="56E03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 w15:restartNumberingAfterBreak="0">
    <w:nsid w:val="43177D28"/>
    <w:multiLevelType w:val="multilevel"/>
    <w:tmpl w:val="6ECA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 w15:restartNumberingAfterBreak="0">
    <w:nsid w:val="4332263E"/>
    <w:multiLevelType w:val="multilevel"/>
    <w:tmpl w:val="853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3721C75"/>
    <w:multiLevelType w:val="multilevel"/>
    <w:tmpl w:val="B3DC8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 w15:restartNumberingAfterBreak="0">
    <w:nsid w:val="43D74E3A"/>
    <w:multiLevelType w:val="multilevel"/>
    <w:tmpl w:val="8C2AB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 w15:restartNumberingAfterBreak="0">
    <w:nsid w:val="43D92694"/>
    <w:multiLevelType w:val="multilevel"/>
    <w:tmpl w:val="73BA0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 w15:restartNumberingAfterBreak="0">
    <w:nsid w:val="43DA4AA5"/>
    <w:multiLevelType w:val="multilevel"/>
    <w:tmpl w:val="AB068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2" w15:restartNumberingAfterBreak="0">
    <w:nsid w:val="43EB5E26"/>
    <w:multiLevelType w:val="multilevel"/>
    <w:tmpl w:val="22F81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 w15:restartNumberingAfterBreak="0">
    <w:nsid w:val="4408342D"/>
    <w:multiLevelType w:val="multilevel"/>
    <w:tmpl w:val="9CA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426281C"/>
    <w:multiLevelType w:val="multilevel"/>
    <w:tmpl w:val="02FCD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5" w15:restartNumberingAfterBreak="0">
    <w:nsid w:val="44566599"/>
    <w:multiLevelType w:val="multilevel"/>
    <w:tmpl w:val="F010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 w15:restartNumberingAfterBreak="0">
    <w:nsid w:val="449A14D4"/>
    <w:multiLevelType w:val="multilevel"/>
    <w:tmpl w:val="9AF2C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7" w15:restartNumberingAfterBreak="0">
    <w:nsid w:val="44A40B9D"/>
    <w:multiLevelType w:val="multilevel"/>
    <w:tmpl w:val="95D0C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 w15:restartNumberingAfterBreak="0">
    <w:nsid w:val="44E553BB"/>
    <w:multiLevelType w:val="multilevel"/>
    <w:tmpl w:val="F4F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5256A45"/>
    <w:multiLevelType w:val="multilevel"/>
    <w:tmpl w:val="654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5354817"/>
    <w:multiLevelType w:val="multilevel"/>
    <w:tmpl w:val="CB480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 w15:restartNumberingAfterBreak="0">
    <w:nsid w:val="45504064"/>
    <w:multiLevelType w:val="multilevel"/>
    <w:tmpl w:val="0E90F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2" w15:restartNumberingAfterBreak="0">
    <w:nsid w:val="455B000D"/>
    <w:multiLevelType w:val="multilevel"/>
    <w:tmpl w:val="4C7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57D015D"/>
    <w:multiLevelType w:val="multilevel"/>
    <w:tmpl w:val="F76E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 w15:restartNumberingAfterBreak="0">
    <w:nsid w:val="458836F4"/>
    <w:multiLevelType w:val="multilevel"/>
    <w:tmpl w:val="D8B4F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 w15:restartNumberingAfterBreak="0">
    <w:nsid w:val="459E7970"/>
    <w:multiLevelType w:val="multilevel"/>
    <w:tmpl w:val="3D0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5AB7A39"/>
    <w:multiLevelType w:val="multilevel"/>
    <w:tmpl w:val="7E4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5B43D45"/>
    <w:multiLevelType w:val="multilevel"/>
    <w:tmpl w:val="8FD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5D1366A"/>
    <w:multiLevelType w:val="multilevel"/>
    <w:tmpl w:val="6CC2B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9" w15:restartNumberingAfterBreak="0">
    <w:nsid w:val="45FF1CB3"/>
    <w:multiLevelType w:val="multilevel"/>
    <w:tmpl w:val="4D4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61258CB"/>
    <w:multiLevelType w:val="multilevel"/>
    <w:tmpl w:val="71F2D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 w15:restartNumberingAfterBreak="0">
    <w:nsid w:val="461563C4"/>
    <w:multiLevelType w:val="multilevel"/>
    <w:tmpl w:val="2CD08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 w15:restartNumberingAfterBreak="0">
    <w:nsid w:val="46643519"/>
    <w:multiLevelType w:val="multilevel"/>
    <w:tmpl w:val="71BE0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 w15:restartNumberingAfterBreak="0">
    <w:nsid w:val="466C5330"/>
    <w:multiLevelType w:val="multilevel"/>
    <w:tmpl w:val="573C0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 w15:restartNumberingAfterBreak="0">
    <w:nsid w:val="46E90D48"/>
    <w:multiLevelType w:val="multilevel"/>
    <w:tmpl w:val="4B3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7233A36"/>
    <w:multiLevelType w:val="multilevel"/>
    <w:tmpl w:val="D762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6" w15:restartNumberingAfterBreak="0">
    <w:nsid w:val="473D2C6F"/>
    <w:multiLevelType w:val="multilevel"/>
    <w:tmpl w:val="C15C9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7" w15:restartNumberingAfterBreak="0">
    <w:nsid w:val="476941A4"/>
    <w:multiLevelType w:val="multilevel"/>
    <w:tmpl w:val="EA8A3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 w15:restartNumberingAfterBreak="0">
    <w:nsid w:val="47997658"/>
    <w:multiLevelType w:val="multilevel"/>
    <w:tmpl w:val="E154D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9" w15:restartNumberingAfterBreak="0">
    <w:nsid w:val="47A00FE3"/>
    <w:multiLevelType w:val="multilevel"/>
    <w:tmpl w:val="3B824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 w15:restartNumberingAfterBreak="0">
    <w:nsid w:val="47A96B75"/>
    <w:multiLevelType w:val="multilevel"/>
    <w:tmpl w:val="8CB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7B410A7"/>
    <w:multiLevelType w:val="multilevel"/>
    <w:tmpl w:val="381CD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 w15:restartNumberingAfterBreak="0">
    <w:nsid w:val="47BF2039"/>
    <w:multiLevelType w:val="multilevel"/>
    <w:tmpl w:val="DB96B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3" w15:restartNumberingAfterBreak="0">
    <w:nsid w:val="47EA1179"/>
    <w:multiLevelType w:val="multilevel"/>
    <w:tmpl w:val="0B2E4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4" w15:restartNumberingAfterBreak="0">
    <w:nsid w:val="47F8339C"/>
    <w:multiLevelType w:val="multilevel"/>
    <w:tmpl w:val="6910E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5" w15:restartNumberingAfterBreak="0">
    <w:nsid w:val="480A5EC5"/>
    <w:multiLevelType w:val="multilevel"/>
    <w:tmpl w:val="022A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6" w15:restartNumberingAfterBreak="0">
    <w:nsid w:val="48180AEC"/>
    <w:multiLevelType w:val="multilevel"/>
    <w:tmpl w:val="6388C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7" w15:restartNumberingAfterBreak="0">
    <w:nsid w:val="48442570"/>
    <w:multiLevelType w:val="multilevel"/>
    <w:tmpl w:val="C7A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8D25AE2"/>
    <w:multiLevelType w:val="multilevel"/>
    <w:tmpl w:val="B166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9" w15:restartNumberingAfterBreak="0">
    <w:nsid w:val="490745F7"/>
    <w:multiLevelType w:val="multilevel"/>
    <w:tmpl w:val="A77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9190CBF"/>
    <w:multiLevelType w:val="multilevel"/>
    <w:tmpl w:val="6E18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1" w15:restartNumberingAfterBreak="0">
    <w:nsid w:val="49312724"/>
    <w:multiLevelType w:val="multilevel"/>
    <w:tmpl w:val="7E2C0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2" w15:restartNumberingAfterBreak="0">
    <w:nsid w:val="49592CBD"/>
    <w:multiLevelType w:val="multilevel"/>
    <w:tmpl w:val="39FA7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3" w15:restartNumberingAfterBreak="0">
    <w:nsid w:val="496E3FE2"/>
    <w:multiLevelType w:val="multilevel"/>
    <w:tmpl w:val="1766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4" w15:restartNumberingAfterBreak="0">
    <w:nsid w:val="49917969"/>
    <w:multiLevelType w:val="multilevel"/>
    <w:tmpl w:val="EEC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9AD40CF"/>
    <w:multiLevelType w:val="multilevel"/>
    <w:tmpl w:val="FEEA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49DA0082"/>
    <w:multiLevelType w:val="multilevel"/>
    <w:tmpl w:val="337C9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7" w15:restartNumberingAfterBreak="0">
    <w:nsid w:val="4A2C4948"/>
    <w:multiLevelType w:val="multilevel"/>
    <w:tmpl w:val="336C3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 w15:restartNumberingAfterBreak="0">
    <w:nsid w:val="4A77000C"/>
    <w:multiLevelType w:val="multilevel"/>
    <w:tmpl w:val="DBEC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AAA2E9C"/>
    <w:multiLevelType w:val="multilevel"/>
    <w:tmpl w:val="94DC3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0" w15:restartNumberingAfterBreak="0">
    <w:nsid w:val="4AB42FC4"/>
    <w:multiLevelType w:val="multilevel"/>
    <w:tmpl w:val="73946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1" w15:restartNumberingAfterBreak="0">
    <w:nsid w:val="4ADA4617"/>
    <w:multiLevelType w:val="multilevel"/>
    <w:tmpl w:val="67464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2" w15:restartNumberingAfterBreak="0">
    <w:nsid w:val="4B147A97"/>
    <w:multiLevelType w:val="multilevel"/>
    <w:tmpl w:val="AD1E0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3" w15:restartNumberingAfterBreak="0">
    <w:nsid w:val="4B4E396B"/>
    <w:multiLevelType w:val="multilevel"/>
    <w:tmpl w:val="04DA7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4" w15:restartNumberingAfterBreak="0">
    <w:nsid w:val="4B9970FB"/>
    <w:multiLevelType w:val="multilevel"/>
    <w:tmpl w:val="44861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5" w15:restartNumberingAfterBreak="0">
    <w:nsid w:val="4B9D1122"/>
    <w:multiLevelType w:val="multilevel"/>
    <w:tmpl w:val="F87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BBE796C"/>
    <w:multiLevelType w:val="multilevel"/>
    <w:tmpl w:val="E57C4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7" w15:restartNumberingAfterBreak="0">
    <w:nsid w:val="4BEE3E41"/>
    <w:multiLevelType w:val="multilevel"/>
    <w:tmpl w:val="EA042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8" w15:restartNumberingAfterBreak="0">
    <w:nsid w:val="4BEF4F2C"/>
    <w:multiLevelType w:val="multilevel"/>
    <w:tmpl w:val="2BD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C5B7EE0"/>
    <w:multiLevelType w:val="multilevel"/>
    <w:tmpl w:val="6A04B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0" w15:restartNumberingAfterBreak="0">
    <w:nsid w:val="4C6C0CC2"/>
    <w:multiLevelType w:val="multilevel"/>
    <w:tmpl w:val="37729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1" w15:restartNumberingAfterBreak="0">
    <w:nsid w:val="4CA5166F"/>
    <w:multiLevelType w:val="multilevel"/>
    <w:tmpl w:val="A6FCB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2" w15:restartNumberingAfterBreak="0">
    <w:nsid w:val="4CAE7E0F"/>
    <w:multiLevelType w:val="multilevel"/>
    <w:tmpl w:val="C6FE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3" w15:restartNumberingAfterBreak="0">
    <w:nsid w:val="4CF101D4"/>
    <w:multiLevelType w:val="multilevel"/>
    <w:tmpl w:val="8CC86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4" w15:restartNumberingAfterBreak="0">
    <w:nsid w:val="4CFD5901"/>
    <w:multiLevelType w:val="multilevel"/>
    <w:tmpl w:val="78A00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5" w15:restartNumberingAfterBreak="0">
    <w:nsid w:val="4D1D219F"/>
    <w:multiLevelType w:val="multilevel"/>
    <w:tmpl w:val="F6C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D4F1679"/>
    <w:multiLevelType w:val="multilevel"/>
    <w:tmpl w:val="9BD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D707B60"/>
    <w:multiLevelType w:val="multilevel"/>
    <w:tmpl w:val="ABE85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8" w15:restartNumberingAfterBreak="0">
    <w:nsid w:val="4DA73BFE"/>
    <w:multiLevelType w:val="multilevel"/>
    <w:tmpl w:val="A2CAA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9" w15:restartNumberingAfterBreak="0">
    <w:nsid w:val="4DD76C38"/>
    <w:multiLevelType w:val="multilevel"/>
    <w:tmpl w:val="CC34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DFE5157"/>
    <w:multiLevelType w:val="multilevel"/>
    <w:tmpl w:val="8FD67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1" w15:restartNumberingAfterBreak="0">
    <w:nsid w:val="4E240444"/>
    <w:multiLevelType w:val="multilevel"/>
    <w:tmpl w:val="9B9E6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2" w15:restartNumberingAfterBreak="0">
    <w:nsid w:val="4E316B0B"/>
    <w:multiLevelType w:val="multilevel"/>
    <w:tmpl w:val="C6A42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3" w15:restartNumberingAfterBreak="0">
    <w:nsid w:val="4E433484"/>
    <w:multiLevelType w:val="multilevel"/>
    <w:tmpl w:val="C18A7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4" w15:restartNumberingAfterBreak="0">
    <w:nsid w:val="4E803D12"/>
    <w:multiLevelType w:val="multilevel"/>
    <w:tmpl w:val="4DD8E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5" w15:restartNumberingAfterBreak="0">
    <w:nsid w:val="4EBD68A4"/>
    <w:multiLevelType w:val="multilevel"/>
    <w:tmpl w:val="352EA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6" w15:restartNumberingAfterBreak="0">
    <w:nsid w:val="4ED20BF3"/>
    <w:multiLevelType w:val="multilevel"/>
    <w:tmpl w:val="2D5C8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7" w15:restartNumberingAfterBreak="0">
    <w:nsid w:val="4EEE545A"/>
    <w:multiLevelType w:val="multilevel"/>
    <w:tmpl w:val="8774F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8" w15:restartNumberingAfterBreak="0">
    <w:nsid w:val="4F35759A"/>
    <w:multiLevelType w:val="multilevel"/>
    <w:tmpl w:val="DD328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9" w15:restartNumberingAfterBreak="0">
    <w:nsid w:val="4F4A7F31"/>
    <w:multiLevelType w:val="multilevel"/>
    <w:tmpl w:val="AC9A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0" w15:restartNumberingAfterBreak="0">
    <w:nsid w:val="4F746678"/>
    <w:multiLevelType w:val="multilevel"/>
    <w:tmpl w:val="A34E8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1" w15:restartNumberingAfterBreak="0">
    <w:nsid w:val="4F907C65"/>
    <w:multiLevelType w:val="multilevel"/>
    <w:tmpl w:val="0AA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FA40CF0"/>
    <w:multiLevelType w:val="multilevel"/>
    <w:tmpl w:val="F6BC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3" w15:restartNumberingAfterBreak="0">
    <w:nsid w:val="4FC86218"/>
    <w:multiLevelType w:val="multilevel"/>
    <w:tmpl w:val="15888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4" w15:restartNumberingAfterBreak="0">
    <w:nsid w:val="50533B5F"/>
    <w:multiLevelType w:val="multilevel"/>
    <w:tmpl w:val="DA907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5" w15:restartNumberingAfterBreak="0">
    <w:nsid w:val="50550379"/>
    <w:multiLevelType w:val="multilevel"/>
    <w:tmpl w:val="E9DC5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6" w15:restartNumberingAfterBreak="0">
    <w:nsid w:val="50841BB5"/>
    <w:multiLevelType w:val="multilevel"/>
    <w:tmpl w:val="5F1AF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7" w15:restartNumberingAfterBreak="0">
    <w:nsid w:val="50BC75A1"/>
    <w:multiLevelType w:val="multilevel"/>
    <w:tmpl w:val="D4D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0C67F2B"/>
    <w:multiLevelType w:val="multilevel"/>
    <w:tmpl w:val="B95E0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9" w15:restartNumberingAfterBreak="0">
    <w:nsid w:val="50DD01E4"/>
    <w:multiLevelType w:val="multilevel"/>
    <w:tmpl w:val="6E8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101491A"/>
    <w:multiLevelType w:val="multilevel"/>
    <w:tmpl w:val="7C08E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1" w15:restartNumberingAfterBreak="0">
    <w:nsid w:val="511433CD"/>
    <w:multiLevelType w:val="multilevel"/>
    <w:tmpl w:val="FB9E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2" w15:restartNumberingAfterBreak="0">
    <w:nsid w:val="511552AD"/>
    <w:multiLevelType w:val="multilevel"/>
    <w:tmpl w:val="1EB2E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3" w15:restartNumberingAfterBreak="0">
    <w:nsid w:val="511D056B"/>
    <w:multiLevelType w:val="multilevel"/>
    <w:tmpl w:val="02AE0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4" w15:restartNumberingAfterBreak="0">
    <w:nsid w:val="512376F7"/>
    <w:multiLevelType w:val="multilevel"/>
    <w:tmpl w:val="4EF0B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 w15:restartNumberingAfterBreak="0">
    <w:nsid w:val="512A0DFF"/>
    <w:multiLevelType w:val="multilevel"/>
    <w:tmpl w:val="2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13D63DA"/>
    <w:multiLevelType w:val="multilevel"/>
    <w:tmpl w:val="F44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7" w15:restartNumberingAfterBreak="0">
    <w:nsid w:val="514454EB"/>
    <w:multiLevelType w:val="multilevel"/>
    <w:tmpl w:val="E6CC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 w15:restartNumberingAfterBreak="0">
    <w:nsid w:val="51781C8B"/>
    <w:multiLevelType w:val="multilevel"/>
    <w:tmpl w:val="4EDA5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 w15:restartNumberingAfterBreak="0">
    <w:nsid w:val="519505A4"/>
    <w:multiLevelType w:val="multilevel"/>
    <w:tmpl w:val="215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2183CA8"/>
    <w:multiLevelType w:val="multilevel"/>
    <w:tmpl w:val="5602F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1" w15:restartNumberingAfterBreak="0">
    <w:nsid w:val="5263653D"/>
    <w:multiLevelType w:val="multilevel"/>
    <w:tmpl w:val="3C6A0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2" w15:restartNumberingAfterBreak="0">
    <w:nsid w:val="52776344"/>
    <w:multiLevelType w:val="multilevel"/>
    <w:tmpl w:val="06AC5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3" w15:restartNumberingAfterBreak="0">
    <w:nsid w:val="52EF575D"/>
    <w:multiLevelType w:val="multilevel"/>
    <w:tmpl w:val="87FC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4" w15:restartNumberingAfterBreak="0">
    <w:nsid w:val="53180C3D"/>
    <w:multiLevelType w:val="multilevel"/>
    <w:tmpl w:val="3E1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3233D64"/>
    <w:multiLevelType w:val="multilevel"/>
    <w:tmpl w:val="D3201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6" w15:restartNumberingAfterBreak="0">
    <w:nsid w:val="535351B1"/>
    <w:multiLevelType w:val="multilevel"/>
    <w:tmpl w:val="999C5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7" w15:restartNumberingAfterBreak="0">
    <w:nsid w:val="53617D0C"/>
    <w:multiLevelType w:val="multilevel"/>
    <w:tmpl w:val="FEFC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8" w15:restartNumberingAfterBreak="0">
    <w:nsid w:val="538671A3"/>
    <w:multiLevelType w:val="multilevel"/>
    <w:tmpl w:val="6EAC1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9" w15:restartNumberingAfterBreak="0">
    <w:nsid w:val="53B761D6"/>
    <w:multiLevelType w:val="multilevel"/>
    <w:tmpl w:val="1A627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0" w15:restartNumberingAfterBreak="0">
    <w:nsid w:val="54157CEE"/>
    <w:multiLevelType w:val="multilevel"/>
    <w:tmpl w:val="FBACC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1" w15:restartNumberingAfterBreak="0">
    <w:nsid w:val="541B555E"/>
    <w:multiLevelType w:val="multilevel"/>
    <w:tmpl w:val="69264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2" w15:restartNumberingAfterBreak="0">
    <w:nsid w:val="54323EE6"/>
    <w:multiLevelType w:val="multilevel"/>
    <w:tmpl w:val="7744F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3" w15:restartNumberingAfterBreak="0">
    <w:nsid w:val="544D631F"/>
    <w:multiLevelType w:val="multilevel"/>
    <w:tmpl w:val="BAF61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4" w15:restartNumberingAfterBreak="0">
    <w:nsid w:val="5451712F"/>
    <w:multiLevelType w:val="multilevel"/>
    <w:tmpl w:val="B164C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5" w15:restartNumberingAfterBreak="0">
    <w:nsid w:val="545A4577"/>
    <w:multiLevelType w:val="multilevel"/>
    <w:tmpl w:val="6B621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6" w15:restartNumberingAfterBreak="0">
    <w:nsid w:val="547B3DEB"/>
    <w:multiLevelType w:val="multilevel"/>
    <w:tmpl w:val="21005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7" w15:restartNumberingAfterBreak="0">
    <w:nsid w:val="54FF00F7"/>
    <w:multiLevelType w:val="multilevel"/>
    <w:tmpl w:val="6AC0B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8" w15:restartNumberingAfterBreak="0">
    <w:nsid w:val="553C2C2E"/>
    <w:multiLevelType w:val="multilevel"/>
    <w:tmpl w:val="1F8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5AD1AC7"/>
    <w:multiLevelType w:val="multilevel"/>
    <w:tmpl w:val="E13C5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0" w15:restartNumberingAfterBreak="0">
    <w:nsid w:val="560D73B6"/>
    <w:multiLevelType w:val="multilevel"/>
    <w:tmpl w:val="9D485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1" w15:restartNumberingAfterBreak="0">
    <w:nsid w:val="56291C4C"/>
    <w:multiLevelType w:val="multilevel"/>
    <w:tmpl w:val="91E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56536493"/>
    <w:multiLevelType w:val="multilevel"/>
    <w:tmpl w:val="295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66A70B5"/>
    <w:multiLevelType w:val="multilevel"/>
    <w:tmpl w:val="4C40B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4" w15:restartNumberingAfterBreak="0">
    <w:nsid w:val="566B08B5"/>
    <w:multiLevelType w:val="multilevel"/>
    <w:tmpl w:val="84308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5" w15:restartNumberingAfterBreak="0">
    <w:nsid w:val="56735514"/>
    <w:multiLevelType w:val="multilevel"/>
    <w:tmpl w:val="5E72C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6" w15:restartNumberingAfterBreak="0">
    <w:nsid w:val="568B4968"/>
    <w:multiLevelType w:val="multilevel"/>
    <w:tmpl w:val="A764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7" w15:restartNumberingAfterBreak="0">
    <w:nsid w:val="56930827"/>
    <w:multiLevelType w:val="multilevel"/>
    <w:tmpl w:val="C15A1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8" w15:restartNumberingAfterBreak="0">
    <w:nsid w:val="56A551BC"/>
    <w:multiLevelType w:val="multilevel"/>
    <w:tmpl w:val="C5BEB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9" w15:restartNumberingAfterBreak="0">
    <w:nsid w:val="56BB7E93"/>
    <w:multiLevelType w:val="multilevel"/>
    <w:tmpl w:val="3244C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0" w15:restartNumberingAfterBreak="0">
    <w:nsid w:val="56C46A5B"/>
    <w:multiLevelType w:val="multilevel"/>
    <w:tmpl w:val="DA407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1" w15:restartNumberingAfterBreak="0">
    <w:nsid w:val="570F2320"/>
    <w:multiLevelType w:val="multilevel"/>
    <w:tmpl w:val="8B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74700B1"/>
    <w:multiLevelType w:val="multilevel"/>
    <w:tmpl w:val="49046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3" w15:restartNumberingAfterBreak="0">
    <w:nsid w:val="575C2364"/>
    <w:multiLevelType w:val="multilevel"/>
    <w:tmpl w:val="B4223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4" w15:restartNumberingAfterBreak="0">
    <w:nsid w:val="57E774E6"/>
    <w:multiLevelType w:val="multilevel"/>
    <w:tmpl w:val="E3524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5" w15:restartNumberingAfterBreak="0">
    <w:nsid w:val="580B573A"/>
    <w:multiLevelType w:val="multilevel"/>
    <w:tmpl w:val="10225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 w15:restartNumberingAfterBreak="0">
    <w:nsid w:val="585A482C"/>
    <w:multiLevelType w:val="multilevel"/>
    <w:tmpl w:val="0800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8655BB7"/>
    <w:multiLevelType w:val="multilevel"/>
    <w:tmpl w:val="A9C69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8" w15:restartNumberingAfterBreak="0">
    <w:nsid w:val="587F3B71"/>
    <w:multiLevelType w:val="multilevel"/>
    <w:tmpl w:val="50541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9" w15:restartNumberingAfterBreak="0">
    <w:nsid w:val="588355B1"/>
    <w:multiLevelType w:val="multilevel"/>
    <w:tmpl w:val="47D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88F388C"/>
    <w:multiLevelType w:val="multilevel"/>
    <w:tmpl w:val="3A486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1" w15:restartNumberingAfterBreak="0">
    <w:nsid w:val="58B25A5F"/>
    <w:multiLevelType w:val="multilevel"/>
    <w:tmpl w:val="654EF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2" w15:restartNumberingAfterBreak="0">
    <w:nsid w:val="58C53438"/>
    <w:multiLevelType w:val="multilevel"/>
    <w:tmpl w:val="30EE7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3" w15:restartNumberingAfterBreak="0">
    <w:nsid w:val="58DD581F"/>
    <w:multiLevelType w:val="multilevel"/>
    <w:tmpl w:val="E2A68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4" w15:restartNumberingAfterBreak="0">
    <w:nsid w:val="58FE51D1"/>
    <w:multiLevelType w:val="multilevel"/>
    <w:tmpl w:val="192CF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5" w15:restartNumberingAfterBreak="0">
    <w:nsid w:val="59027C82"/>
    <w:multiLevelType w:val="multilevel"/>
    <w:tmpl w:val="C1FEA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6" w15:restartNumberingAfterBreak="0">
    <w:nsid w:val="590D0BC4"/>
    <w:multiLevelType w:val="multilevel"/>
    <w:tmpl w:val="1D022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7" w15:restartNumberingAfterBreak="0">
    <w:nsid w:val="595853EB"/>
    <w:multiLevelType w:val="multilevel"/>
    <w:tmpl w:val="56DE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8" w15:restartNumberingAfterBreak="0">
    <w:nsid w:val="5959635B"/>
    <w:multiLevelType w:val="multilevel"/>
    <w:tmpl w:val="A6582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9" w15:restartNumberingAfterBreak="0">
    <w:nsid w:val="59735857"/>
    <w:multiLevelType w:val="multilevel"/>
    <w:tmpl w:val="706EB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0" w15:restartNumberingAfterBreak="0">
    <w:nsid w:val="598E533E"/>
    <w:multiLevelType w:val="multilevel"/>
    <w:tmpl w:val="69066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1" w15:restartNumberingAfterBreak="0">
    <w:nsid w:val="59916426"/>
    <w:multiLevelType w:val="multilevel"/>
    <w:tmpl w:val="9F34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2" w15:restartNumberingAfterBreak="0">
    <w:nsid w:val="59A72D29"/>
    <w:multiLevelType w:val="multilevel"/>
    <w:tmpl w:val="6018D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3" w15:restartNumberingAfterBreak="0">
    <w:nsid w:val="59C40F2E"/>
    <w:multiLevelType w:val="multilevel"/>
    <w:tmpl w:val="F3E8B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4" w15:restartNumberingAfterBreak="0">
    <w:nsid w:val="59C47D06"/>
    <w:multiLevelType w:val="multilevel"/>
    <w:tmpl w:val="307E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5" w15:restartNumberingAfterBreak="0">
    <w:nsid w:val="5A386D7D"/>
    <w:multiLevelType w:val="multilevel"/>
    <w:tmpl w:val="53E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A4372DF"/>
    <w:multiLevelType w:val="multilevel"/>
    <w:tmpl w:val="506E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7" w15:restartNumberingAfterBreak="0">
    <w:nsid w:val="5A495F1A"/>
    <w:multiLevelType w:val="multilevel"/>
    <w:tmpl w:val="79366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8" w15:restartNumberingAfterBreak="0">
    <w:nsid w:val="5A4F4BE4"/>
    <w:multiLevelType w:val="multilevel"/>
    <w:tmpl w:val="389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A58344B"/>
    <w:multiLevelType w:val="multilevel"/>
    <w:tmpl w:val="A236A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0" w15:restartNumberingAfterBreak="0">
    <w:nsid w:val="5A5963A6"/>
    <w:multiLevelType w:val="multilevel"/>
    <w:tmpl w:val="361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A63574D"/>
    <w:multiLevelType w:val="multilevel"/>
    <w:tmpl w:val="CB340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2" w15:restartNumberingAfterBreak="0">
    <w:nsid w:val="5A763014"/>
    <w:multiLevelType w:val="multilevel"/>
    <w:tmpl w:val="7A628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3" w15:restartNumberingAfterBreak="0">
    <w:nsid w:val="5AC75F97"/>
    <w:multiLevelType w:val="multilevel"/>
    <w:tmpl w:val="E3E21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4" w15:restartNumberingAfterBreak="0">
    <w:nsid w:val="5AFD787F"/>
    <w:multiLevelType w:val="multilevel"/>
    <w:tmpl w:val="007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B8135CB"/>
    <w:multiLevelType w:val="multilevel"/>
    <w:tmpl w:val="DCE4A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6" w15:restartNumberingAfterBreak="0">
    <w:nsid w:val="5BF63A48"/>
    <w:multiLevelType w:val="multilevel"/>
    <w:tmpl w:val="339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C365367"/>
    <w:multiLevelType w:val="multilevel"/>
    <w:tmpl w:val="A070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8" w15:restartNumberingAfterBreak="0">
    <w:nsid w:val="5C4B66D4"/>
    <w:multiLevelType w:val="multilevel"/>
    <w:tmpl w:val="59C4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9" w15:restartNumberingAfterBreak="0">
    <w:nsid w:val="5C7B19F5"/>
    <w:multiLevelType w:val="multilevel"/>
    <w:tmpl w:val="0AC6C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0" w15:restartNumberingAfterBreak="0">
    <w:nsid w:val="5CC12734"/>
    <w:multiLevelType w:val="multilevel"/>
    <w:tmpl w:val="40F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CC95589"/>
    <w:multiLevelType w:val="multilevel"/>
    <w:tmpl w:val="7B4E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2" w15:restartNumberingAfterBreak="0">
    <w:nsid w:val="5D000D28"/>
    <w:multiLevelType w:val="multilevel"/>
    <w:tmpl w:val="C66A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3" w15:restartNumberingAfterBreak="0">
    <w:nsid w:val="5D03763C"/>
    <w:multiLevelType w:val="multilevel"/>
    <w:tmpl w:val="3FA8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4" w15:restartNumberingAfterBreak="0">
    <w:nsid w:val="5D1D72E4"/>
    <w:multiLevelType w:val="multilevel"/>
    <w:tmpl w:val="E90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D2351DB"/>
    <w:multiLevelType w:val="multilevel"/>
    <w:tmpl w:val="F920F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6" w15:restartNumberingAfterBreak="0">
    <w:nsid w:val="5DC63300"/>
    <w:multiLevelType w:val="multilevel"/>
    <w:tmpl w:val="7D362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7" w15:restartNumberingAfterBreak="0">
    <w:nsid w:val="5DDF0A29"/>
    <w:multiLevelType w:val="multilevel"/>
    <w:tmpl w:val="00BEF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8" w15:restartNumberingAfterBreak="0">
    <w:nsid w:val="5E214F78"/>
    <w:multiLevelType w:val="multilevel"/>
    <w:tmpl w:val="C37AD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9" w15:restartNumberingAfterBreak="0">
    <w:nsid w:val="5E35500D"/>
    <w:multiLevelType w:val="multilevel"/>
    <w:tmpl w:val="AB42B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0" w15:restartNumberingAfterBreak="0">
    <w:nsid w:val="5EDA2BCF"/>
    <w:multiLevelType w:val="multilevel"/>
    <w:tmpl w:val="A0D8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1" w15:restartNumberingAfterBreak="0">
    <w:nsid w:val="5F1B60BC"/>
    <w:multiLevelType w:val="multilevel"/>
    <w:tmpl w:val="8E329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2" w15:restartNumberingAfterBreak="0">
    <w:nsid w:val="5FA34DD0"/>
    <w:multiLevelType w:val="multilevel"/>
    <w:tmpl w:val="ECE4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3" w15:restartNumberingAfterBreak="0">
    <w:nsid w:val="5FE92DB8"/>
    <w:multiLevelType w:val="multilevel"/>
    <w:tmpl w:val="58EA7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4" w15:restartNumberingAfterBreak="0">
    <w:nsid w:val="5FF17874"/>
    <w:multiLevelType w:val="multilevel"/>
    <w:tmpl w:val="8A3C8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5" w15:restartNumberingAfterBreak="0">
    <w:nsid w:val="6056143B"/>
    <w:multiLevelType w:val="multilevel"/>
    <w:tmpl w:val="8FBA4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6" w15:restartNumberingAfterBreak="0">
    <w:nsid w:val="60586066"/>
    <w:multiLevelType w:val="multilevel"/>
    <w:tmpl w:val="E3B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0C834B1"/>
    <w:multiLevelType w:val="multilevel"/>
    <w:tmpl w:val="433A8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8" w15:restartNumberingAfterBreak="0">
    <w:nsid w:val="60FF72D5"/>
    <w:multiLevelType w:val="multilevel"/>
    <w:tmpl w:val="3E666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9" w15:restartNumberingAfterBreak="0">
    <w:nsid w:val="610E223A"/>
    <w:multiLevelType w:val="multilevel"/>
    <w:tmpl w:val="7C123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0" w15:restartNumberingAfterBreak="0">
    <w:nsid w:val="61303839"/>
    <w:multiLevelType w:val="multilevel"/>
    <w:tmpl w:val="5C36F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1" w15:restartNumberingAfterBreak="0">
    <w:nsid w:val="61984C52"/>
    <w:multiLevelType w:val="multilevel"/>
    <w:tmpl w:val="6EAC5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2" w15:restartNumberingAfterBreak="0">
    <w:nsid w:val="61D44469"/>
    <w:multiLevelType w:val="multilevel"/>
    <w:tmpl w:val="4FC2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3" w15:restartNumberingAfterBreak="0">
    <w:nsid w:val="61DE4589"/>
    <w:multiLevelType w:val="multilevel"/>
    <w:tmpl w:val="CA8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1E14846"/>
    <w:multiLevelType w:val="multilevel"/>
    <w:tmpl w:val="E9866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5" w15:restartNumberingAfterBreak="0">
    <w:nsid w:val="620112C0"/>
    <w:multiLevelType w:val="multilevel"/>
    <w:tmpl w:val="EC52A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6" w15:restartNumberingAfterBreak="0">
    <w:nsid w:val="62065269"/>
    <w:multiLevelType w:val="multilevel"/>
    <w:tmpl w:val="A3289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7" w15:restartNumberingAfterBreak="0">
    <w:nsid w:val="629D7F99"/>
    <w:multiLevelType w:val="multilevel"/>
    <w:tmpl w:val="C7E06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8" w15:restartNumberingAfterBreak="0">
    <w:nsid w:val="62C145DA"/>
    <w:multiLevelType w:val="multilevel"/>
    <w:tmpl w:val="FB384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9" w15:restartNumberingAfterBreak="0">
    <w:nsid w:val="630F7E63"/>
    <w:multiLevelType w:val="multilevel"/>
    <w:tmpl w:val="F7C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3312089"/>
    <w:multiLevelType w:val="multilevel"/>
    <w:tmpl w:val="D28E2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1" w15:restartNumberingAfterBreak="0">
    <w:nsid w:val="635618C0"/>
    <w:multiLevelType w:val="multilevel"/>
    <w:tmpl w:val="80B2A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2" w15:restartNumberingAfterBreak="0">
    <w:nsid w:val="637713FB"/>
    <w:multiLevelType w:val="multilevel"/>
    <w:tmpl w:val="9598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63866765"/>
    <w:multiLevelType w:val="multilevel"/>
    <w:tmpl w:val="97DE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4" w15:restartNumberingAfterBreak="0">
    <w:nsid w:val="63B151C7"/>
    <w:multiLevelType w:val="multilevel"/>
    <w:tmpl w:val="318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3FE530A"/>
    <w:multiLevelType w:val="multilevel"/>
    <w:tmpl w:val="ECDA1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6" w15:restartNumberingAfterBreak="0">
    <w:nsid w:val="64141B60"/>
    <w:multiLevelType w:val="multilevel"/>
    <w:tmpl w:val="CD2C9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7" w15:restartNumberingAfterBreak="0">
    <w:nsid w:val="644F75ED"/>
    <w:multiLevelType w:val="multilevel"/>
    <w:tmpl w:val="A5C2B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645F6759"/>
    <w:multiLevelType w:val="multilevel"/>
    <w:tmpl w:val="F74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46072D4"/>
    <w:multiLevelType w:val="multilevel"/>
    <w:tmpl w:val="F7A06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0" w15:restartNumberingAfterBreak="0">
    <w:nsid w:val="648923AE"/>
    <w:multiLevelType w:val="multilevel"/>
    <w:tmpl w:val="EC287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1" w15:restartNumberingAfterBreak="0">
    <w:nsid w:val="648F1283"/>
    <w:multiLevelType w:val="multilevel"/>
    <w:tmpl w:val="BA7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4D635BF"/>
    <w:multiLevelType w:val="multilevel"/>
    <w:tmpl w:val="425A0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3" w15:restartNumberingAfterBreak="0">
    <w:nsid w:val="64E45972"/>
    <w:multiLevelType w:val="multilevel"/>
    <w:tmpl w:val="6094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4" w15:restartNumberingAfterBreak="0">
    <w:nsid w:val="658201BF"/>
    <w:multiLevelType w:val="multilevel"/>
    <w:tmpl w:val="5192B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5" w15:restartNumberingAfterBreak="0">
    <w:nsid w:val="65861494"/>
    <w:multiLevelType w:val="multilevel"/>
    <w:tmpl w:val="69267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6" w15:restartNumberingAfterBreak="0">
    <w:nsid w:val="659960A6"/>
    <w:multiLevelType w:val="multilevel"/>
    <w:tmpl w:val="3A3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5A47F95"/>
    <w:multiLevelType w:val="multilevel"/>
    <w:tmpl w:val="B9301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8" w15:restartNumberingAfterBreak="0">
    <w:nsid w:val="65B34444"/>
    <w:multiLevelType w:val="multilevel"/>
    <w:tmpl w:val="30DE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9" w15:restartNumberingAfterBreak="0">
    <w:nsid w:val="65C8682C"/>
    <w:multiLevelType w:val="multilevel"/>
    <w:tmpl w:val="4F389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0" w15:restartNumberingAfterBreak="0">
    <w:nsid w:val="65C870A4"/>
    <w:multiLevelType w:val="multilevel"/>
    <w:tmpl w:val="0EE00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1" w15:restartNumberingAfterBreak="0">
    <w:nsid w:val="65F669F5"/>
    <w:multiLevelType w:val="multilevel"/>
    <w:tmpl w:val="445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5F7073E"/>
    <w:multiLevelType w:val="multilevel"/>
    <w:tmpl w:val="21E83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3" w15:restartNumberingAfterBreak="0">
    <w:nsid w:val="663D0908"/>
    <w:multiLevelType w:val="multilevel"/>
    <w:tmpl w:val="311E9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4" w15:restartNumberingAfterBreak="0">
    <w:nsid w:val="66714FDA"/>
    <w:multiLevelType w:val="multilevel"/>
    <w:tmpl w:val="3CBEA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5" w15:restartNumberingAfterBreak="0">
    <w:nsid w:val="66935222"/>
    <w:multiLevelType w:val="multilevel"/>
    <w:tmpl w:val="5FAA6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6" w15:restartNumberingAfterBreak="0">
    <w:nsid w:val="66AA5C3A"/>
    <w:multiLevelType w:val="multilevel"/>
    <w:tmpl w:val="DC646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7" w15:restartNumberingAfterBreak="0">
    <w:nsid w:val="66B27AE0"/>
    <w:multiLevelType w:val="multilevel"/>
    <w:tmpl w:val="7272D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8" w15:restartNumberingAfterBreak="0">
    <w:nsid w:val="671B3C2D"/>
    <w:multiLevelType w:val="multilevel"/>
    <w:tmpl w:val="91145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9" w15:restartNumberingAfterBreak="0">
    <w:nsid w:val="67654BD4"/>
    <w:multiLevelType w:val="multilevel"/>
    <w:tmpl w:val="72860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0" w15:restartNumberingAfterBreak="0">
    <w:nsid w:val="67766134"/>
    <w:multiLevelType w:val="multilevel"/>
    <w:tmpl w:val="AC221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1" w15:restartNumberingAfterBreak="0">
    <w:nsid w:val="67B434E7"/>
    <w:multiLevelType w:val="multilevel"/>
    <w:tmpl w:val="752E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2" w15:restartNumberingAfterBreak="0">
    <w:nsid w:val="67B55445"/>
    <w:multiLevelType w:val="multilevel"/>
    <w:tmpl w:val="386AA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3" w15:restartNumberingAfterBreak="0">
    <w:nsid w:val="67CC4615"/>
    <w:multiLevelType w:val="multilevel"/>
    <w:tmpl w:val="B8D2C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4" w15:restartNumberingAfterBreak="0">
    <w:nsid w:val="67D2281F"/>
    <w:multiLevelType w:val="multilevel"/>
    <w:tmpl w:val="D1982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5" w15:restartNumberingAfterBreak="0">
    <w:nsid w:val="67D63CF4"/>
    <w:multiLevelType w:val="multilevel"/>
    <w:tmpl w:val="36FCB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6" w15:restartNumberingAfterBreak="0">
    <w:nsid w:val="67DE7036"/>
    <w:multiLevelType w:val="multilevel"/>
    <w:tmpl w:val="4406F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7" w15:restartNumberingAfterBreak="0">
    <w:nsid w:val="67EF0CCF"/>
    <w:multiLevelType w:val="multilevel"/>
    <w:tmpl w:val="4226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8" w15:restartNumberingAfterBreak="0">
    <w:nsid w:val="682A54EF"/>
    <w:multiLevelType w:val="multilevel"/>
    <w:tmpl w:val="3ECA5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9" w15:restartNumberingAfterBreak="0">
    <w:nsid w:val="6897351C"/>
    <w:multiLevelType w:val="multilevel"/>
    <w:tmpl w:val="3DB6F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0" w15:restartNumberingAfterBreak="0">
    <w:nsid w:val="68A83D96"/>
    <w:multiLevelType w:val="multilevel"/>
    <w:tmpl w:val="DE806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1" w15:restartNumberingAfterBreak="0">
    <w:nsid w:val="68F83EA8"/>
    <w:multiLevelType w:val="multilevel"/>
    <w:tmpl w:val="ED86B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2" w15:restartNumberingAfterBreak="0">
    <w:nsid w:val="697F0C60"/>
    <w:multiLevelType w:val="multilevel"/>
    <w:tmpl w:val="D7E88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3" w15:restartNumberingAfterBreak="0">
    <w:nsid w:val="69AC2F84"/>
    <w:multiLevelType w:val="multilevel"/>
    <w:tmpl w:val="343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9BE6BBD"/>
    <w:multiLevelType w:val="multilevel"/>
    <w:tmpl w:val="1C8C8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5" w15:restartNumberingAfterBreak="0">
    <w:nsid w:val="69FB0BA7"/>
    <w:multiLevelType w:val="multilevel"/>
    <w:tmpl w:val="5BBE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6" w15:restartNumberingAfterBreak="0">
    <w:nsid w:val="6A0A5E85"/>
    <w:multiLevelType w:val="multilevel"/>
    <w:tmpl w:val="B2342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7" w15:restartNumberingAfterBreak="0">
    <w:nsid w:val="6A477F82"/>
    <w:multiLevelType w:val="multilevel"/>
    <w:tmpl w:val="C250F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8" w15:restartNumberingAfterBreak="0">
    <w:nsid w:val="6A7E2608"/>
    <w:multiLevelType w:val="multilevel"/>
    <w:tmpl w:val="618A8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9" w15:restartNumberingAfterBreak="0">
    <w:nsid w:val="6AB202B2"/>
    <w:multiLevelType w:val="multilevel"/>
    <w:tmpl w:val="27E26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0" w15:restartNumberingAfterBreak="0">
    <w:nsid w:val="6B0D2CCD"/>
    <w:multiLevelType w:val="multilevel"/>
    <w:tmpl w:val="C5A6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1" w15:restartNumberingAfterBreak="0">
    <w:nsid w:val="6B445E9F"/>
    <w:multiLevelType w:val="multilevel"/>
    <w:tmpl w:val="ADF64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2" w15:restartNumberingAfterBreak="0">
    <w:nsid w:val="6B4F7FA4"/>
    <w:multiLevelType w:val="multilevel"/>
    <w:tmpl w:val="FA5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B6D15B5"/>
    <w:multiLevelType w:val="multilevel"/>
    <w:tmpl w:val="EB884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4" w15:restartNumberingAfterBreak="0">
    <w:nsid w:val="6BC0620A"/>
    <w:multiLevelType w:val="multilevel"/>
    <w:tmpl w:val="A4640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5" w15:restartNumberingAfterBreak="0">
    <w:nsid w:val="6BD92726"/>
    <w:multiLevelType w:val="multilevel"/>
    <w:tmpl w:val="072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C245E3A"/>
    <w:multiLevelType w:val="multilevel"/>
    <w:tmpl w:val="435EF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7" w15:restartNumberingAfterBreak="0">
    <w:nsid w:val="6C304BEE"/>
    <w:multiLevelType w:val="multilevel"/>
    <w:tmpl w:val="75E2C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8" w15:restartNumberingAfterBreak="0">
    <w:nsid w:val="6C8741EB"/>
    <w:multiLevelType w:val="multilevel"/>
    <w:tmpl w:val="509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CC870F5"/>
    <w:multiLevelType w:val="multilevel"/>
    <w:tmpl w:val="79C4D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0" w15:restartNumberingAfterBreak="0">
    <w:nsid w:val="6CF41026"/>
    <w:multiLevelType w:val="multilevel"/>
    <w:tmpl w:val="7C16B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1" w15:restartNumberingAfterBreak="0">
    <w:nsid w:val="6D274428"/>
    <w:multiLevelType w:val="multilevel"/>
    <w:tmpl w:val="DDA48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2" w15:restartNumberingAfterBreak="0">
    <w:nsid w:val="6D895DCC"/>
    <w:multiLevelType w:val="multilevel"/>
    <w:tmpl w:val="4A005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3" w15:restartNumberingAfterBreak="0">
    <w:nsid w:val="6D925B42"/>
    <w:multiLevelType w:val="multilevel"/>
    <w:tmpl w:val="841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DDB36B7"/>
    <w:multiLevelType w:val="multilevel"/>
    <w:tmpl w:val="6DD03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5" w15:restartNumberingAfterBreak="0">
    <w:nsid w:val="6E061B31"/>
    <w:multiLevelType w:val="multilevel"/>
    <w:tmpl w:val="AFA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E1B61AF"/>
    <w:multiLevelType w:val="multilevel"/>
    <w:tmpl w:val="9BD60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7" w15:restartNumberingAfterBreak="0">
    <w:nsid w:val="6E2977D2"/>
    <w:multiLevelType w:val="multilevel"/>
    <w:tmpl w:val="2550D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8" w15:restartNumberingAfterBreak="0">
    <w:nsid w:val="6E337193"/>
    <w:multiLevelType w:val="multilevel"/>
    <w:tmpl w:val="B25E5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9" w15:restartNumberingAfterBreak="0">
    <w:nsid w:val="6E35432D"/>
    <w:multiLevelType w:val="multilevel"/>
    <w:tmpl w:val="AE36E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0" w15:restartNumberingAfterBreak="0">
    <w:nsid w:val="6E6E2F90"/>
    <w:multiLevelType w:val="multilevel"/>
    <w:tmpl w:val="E722B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1" w15:restartNumberingAfterBreak="0">
    <w:nsid w:val="6EC66536"/>
    <w:multiLevelType w:val="multilevel"/>
    <w:tmpl w:val="1E0E5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2" w15:restartNumberingAfterBreak="0">
    <w:nsid w:val="6F2229D9"/>
    <w:multiLevelType w:val="multilevel"/>
    <w:tmpl w:val="59F47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3" w15:restartNumberingAfterBreak="0">
    <w:nsid w:val="6F2A7AAD"/>
    <w:multiLevelType w:val="multilevel"/>
    <w:tmpl w:val="0E08C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4" w15:restartNumberingAfterBreak="0">
    <w:nsid w:val="6F3E7C47"/>
    <w:multiLevelType w:val="multilevel"/>
    <w:tmpl w:val="0764F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5" w15:restartNumberingAfterBreak="0">
    <w:nsid w:val="6F457576"/>
    <w:multiLevelType w:val="multilevel"/>
    <w:tmpl w:val="ED9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F8A6331"/>
    <w:multiLevelType w:val="multilevel"/>
    <w:tmpl w:val="3668B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7" w15:restartNumberingAfterBreak="0">
    <w:nsid w:val="6FAE471C"/>
    <w:multiLevelType w:val="multilevel"/>
    <w:tmpl w:val="5D1A2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8" w15:restartNumberingAfterBreak="0">
    <w:nsid w:val="6FED1B31"/>
    <w:multiLevelType w:val="multilevel"/>
    <w:tmpl w:val="CE342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9" w15:restartNumberingAfterBreak="0">
    <w:nsid w:val="70232C68"/>
    <w:multiLevelType w:val="multilevel"/>
    <w:tmpl w:val="A2088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0" w15:restartNumberingAfterBreak="0">
    <w:nsid w:val="702D4BB7"/>
    <w:multiLevelType w:val="multilevel"/>
    <w:tmpl w:val="C4A0B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1" w15:restartNumberingAfterBreak="0">
    <w:nsid w:val="705366BA"/>
    <w:multiLevelType w:val="multilevel"/>
    <w:tmpl w:val="8230C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2" w15:restartNumberingAfterBreak="0">
    <w:nsid w:val="70596509"/>
    <w:multiLevelType w:val="multilevel"/>
    <w:tmpl w:val="B1CE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70611592"/>
    <w:multiLevelType w:val="multilevel"/>
    <w:tmpl w:val="68D42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4" w15:restartNumberingAfterBreak="0">
    <w:nsid w:val="70792EF3"/>
    <w:multiLevelType w:val="multilevel"/>
    <w:tmpl w:val="DF58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5" w15:restartNumberingAfterBreak="0">
    <w:nsid w:val="70B811D2"/>
    <w:multiLevelType w:val="multilevel"/>
    <w:tmpl w:val="A1B64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6" w15:restartNumberingAfterBreak="0">
    <w:nsid w:val="70C57E70"/>
    <w:multiLevelType w:val="multilevel"/>
    <w:tmpl w:val="E916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7" w15:restartNumberingAfterBreak="0">
    <w:nsid w:val="70D316D3"/>
    <w:multiLevelType w:val="multilevel"/>
    <w:tmpl w:val="AD2E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8" w15:restartNumberingAfterBreak="0">
    <w:nsid w:val="70D55F9C"/>
    <w:multiLevelType w:val="multilevel"/>
    <w:tmpl w:val="4D6EC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9" w15:restartNumberingAfterBreak="0">
    <w:nsid w:val="70F005DF"/>
    <w:multiLevelType w:val="multilevel"/>
    <w:tmpl w:val="C06C9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0" w15:restartNumberingAfterBreak="0">
    <w:nsid w:val="710A5828"/>
    <w:multiLevelType w:val="multilevel"/>
    <w:tmpl w:val="8C40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71227D9D"/>
    <w:multiLevelType w:val="multilevel"/>
    <w:tmpl w:val="AD54E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2" w15:restartNumberingAfterBreak="0">
    <w:nsid w:val="71330811"/>
    <w:multiLevelType w:val="multilevel"/>
    <w:tmpl w:val="4C26A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3" w15:restartNumberingAfterBreak="0">
    <w:nsid w:val="71424707"/>
    <w:multiLevelType w:val="multilevel"/>
    <w:tmpl w:val="24DA0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4" w15:restartNumberingAfterBreak="0">
    <w:nsid w:val="71C96C1E"/>
    <w:multiLevelType w:val="multilevel"/>
    <w:tmpl w:val="1B142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5" w15:restartNumberingAfterBreak="0">
    <w:nsid w:val="71FD3F14"/>
    <w:multiLevelType w:val="multilevel"/>
    <w:tmpl w:val="2F5AD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6" w15:restartNumberingAfterBreak="0">
    <w:nsid w:val="720735F4"/>
    <w:multiLevelType w:val="multilevel"/>
    <w:tmpl w:val="02443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7" w15:restartNumberingAfterBreak="0">
    <w:nsid w:val="72492BF0"/>
    <w:multiLevelType w:val="multilevel"/>
    <w:tmpl w:val="94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25D3BE9"/>
    <w:multiLevelType w:val="multilevel"/>
    <w:tmpl w:val="23ACC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9" w15:restartNumberingAfterBreak="0">
    <w:nsid w:val="726C7576"/>
    <w:multiLevelType w:val="multilevel"/>
    <w:tmpl w:val="25F4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0" w15:restartNumberingAfterBreak="0">
    <w:nsid w:val="72904030"/>
    <w:multiLevelType w:val="multilevel"/>
    <w:tmpl w:val="890C1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1" w15:restartNumberingAfterBreak="0">
    <w:nsid w:val="72E50C8E"/>
    <w:multiLevelType w:val="multilevel"/>
    <w:tmpl w:val="96129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2" w15:restartNumberingAfterBreak="0">
    <w:nsid w:val="730006AB"/>
    <w:multiLevelType w:val="multilevel"/>
    <w:tmpl w:val="077A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3" w15:restartNumberingAfterBreak="0">
    <w:nsid w:val="7348668B"/>
    <w:multiLevelType w:val="multilevel"/>
    <w:tmpl w:val="65C24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4" w15:restartNumberingAfterBreak="0">
    <w:nsid w:val="73BB1F43"/>
    <w:multiLevelType w:val="multilevel"/>
    <w:tmpl w:val="2BC6C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5" w15:restartNumberingAfterBreak="0">
    <w:nsid w:val="74292722"/>
    <w:multiLevelType w:val="multilevel"/>
    <w:tmpl w:val="14CE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6" w15:restartNumberingAfterBreak="0">
    <w:nsid w:val="745B26F7"/>
    <w:multiLevelType w:val="multilevel"/>
    <w:tmpl w:val="FE523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7" w15:restartNumberingAfterBreak="0">
    <w:nsid w:val="74B225ED"/>
    <w:multiLevelType w:val="multilevel"/>
    <w:tmpl w:val="739CB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8" w15:restartNumberingAfterBreak="0">
    <w:nsid w:val="74B2277D"/>
    <w:multiLevelType w:val="multilevel"/>
    <w:tmpl w:val="62BE8E5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9" w15:restartNumberingAfterBreak="0">
    <w:nsid w:val="74BC26BA"/>
    <w:multiLevelType w:val="multilevel"/>
    <w:tmpl w:val="CFB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4C329B6"/>
    <w:multiLevelType w:val="multilevel"/>
    <w:tmpl w:val="C6AA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1" w15:restartNumberingAfterBreak="0">
    <w:nsid w:val="74F06508"/>
    <w:multiLevelType w:val="multilevel"/>
    <w:tmpl w:val="58923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2" w15:restartNumberingAfterBreak="0">
    <w:nsid w:val="755813D0"/>
    <w:multiLevelType w:val="multilevel"/>
    <w:tmpl w:val="7812E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3" w15:restartNumberingAfterBreak="0">
    <w:nsid w:val="75836311"/>
    <w:multiLevelType w:val="multilevel"/>
    <w:tmpl w:val="B7C0C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4" w15:restartNumberingAfterBreak="0">
    <w:nsid w:val="75866038"/>
    <w:multiLevelType w:val="multilevel"/>
    <w:tmpl w:val="26BEB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5" w15:restartNumberingAfterBreak="0">
    <w:nsid w:val="75951591"/>
    <w:multiLevelType w:val="multilevel"/>
    <w:tmpl w:val="130E8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6" w15:restartNumberingAfterBreak="0">
    <w:nsid w:val="75AE6EDF"/>
    <w:multiLevelType w:val="multilevel"/>
    <w:tmpl w:val="8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7" w15:restartNumberingAfterBreak="0">
    <w:nsid w:val="75FD3FBE"/>
    <w:multiLevelType w:val="multilevel"/>
    <w:tmpl w:val="2770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8" w15:restartNumberingAfterBreak="0">
    <w:nsid w:val="75FF0FE7"/>
    <w:multiLevelType w:val="multilevel"/>
    <w:tmpl w:val="932A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9" w15:restartNumberingAfterBreak="0">
    <w:nsid w:val="76265574"/>
    <w:multiLevelType w:val="multilevel"/>
    <w:tmpl w:val="13DE9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0" w15:restartNumberingAfterBreak="0">
    <w:nsid w:val="76322CB0"/>
    <w:multiLevelType w:val="multilevel"/>
    <w:tmpl w:val="27D67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1" w15:restartNumberingAfterBreak="0">
    <w:nsid w:val="76377D0D"/>
    <w:multiLevelType w:val="multilevel"/>
    <w:tmpl w:val="389AE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2" w15:restartNumberingAfterBreak="0">
    <w:nsid w:val="7672554C"/>
    <w:multiLevelType w:val="multilevel"/>
    <w:tmpl w:val="319CA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3" w15:restartNumberingAfterBreak="0">
    <w:nsid w:val="767F2B39"/>
    <w:multiLevelType w:val="multilevel"/>
    <w:tmpl w:val="E054B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4" w15:restartNumberingAfterBreak="0">
    <w:nsid w:val="76D34B15"/>
    <w:multiLevelType w:val="multilevel"/>
    <w:tmpl w:val="54407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5" w15:restartNumberingAfterBreak="0">
    <w:nsid w:val="76EC0D80"/>
    <w:multiLevelType w:val="multilevel"/>
    <w:tmpl w:val="29726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6" w15:restartNumberingAfterBreak="0">
    <w:nsid w:val="77025DBA"/>
    <w:multiLevelType w:val="multilevel"/>
    <w:tmpl w:val="D2B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70A11B0"/>
    <w:multiLevelType w:val="multilevel"/>
    <w:tmpl w:val="62F6F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8" w15:restartNumberingAfterBreak="0">
    <w:nsid w:val="772E7DB4"/>
    <w:multiLevelType w:val="multilevel"/>
    <w:tmpl w:val="7E2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760681D"/>
    <w:multiLevelType w:val="multilevel"/>
    <w:tmpl w:val="F7DA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77635824"/>
    <w:multiLevelType w:val="multilevel"/>
    <w:tmpl w:val="27126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1" w15:restartNumberingAfterBreak="0">
    <w:nsid w:val="7777636A"/>
    <w:multiLevelType w:val="multilevel"/>
    <w:tmpl w:val="4BAA4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2" w15:restartNumberingAfterBreak="0">
    <w:nsid w:val="778630BB"/>
    <w:multiLevelType w:val="multilevel"/>
    <w:tmpl w:val="4BCAE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3" w15:restartNumberingAfterBreak="0">
    <w:nsid w:val="779614DC"/>
    <w:multiLevelType w:val="multilevel"/>
    <w:tmpl w:val="C75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4" w15:restartNumberingAfterBreak="0">
    <w:nsid w:val="77D75527"/>
    <w:multiLevelType w:val="multilevel"/>
    <w:tmpl w:val="0EFA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7DD1CAF"/>
    <w:multiLevelType w:val="multilevel"/>
    <w:tmpl w:val="1C6E3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6" w15:restartNumberingAfterBreak="0">
    <w:nsid w:val="77F24996"/>
    <w:multiLevelType w:val="multilevel"/>
    <w:tmpl w:val="81E6E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7" w15:restartNumberingAfterBreak="0">
    <w:nsid w:val="77F3730C"/>
    <w:multiLevelType w:val="multilevel"/>
    <w:tmpl w:val="C88E7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8" w15:restartNumberingAfterBreak="0">
    <w:nsid w:val="782327AF"/>
    <w:multiLevelType w:val="multilevel"/>
    <w:tmpl w:val="49163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9" w15:restartNumberingAfterBreak="0">
    <w:nsid w:val="786628B1"/>
    <w:multiLevelType w:val="multilevel"/>
    <w:tmpl w:val="73CE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0" w15:restartNumberingAfterBreak="0">
    <w:nsid w:val="78680AE2"/>
    <w:multiLevelType w:val="multilevel"/>
    <w:tmpl w:val="4788A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1" w15:restartNumberingAfterBreak="0">
    <w:nsid w:val="78720F8F"/>
    <w:multiLevelType w:val="multilevel"/>
    <w:tmpl w:val="1092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2" w15:restartNumberingAfterBreak="0">
    <w:nsid w:val="78B6402A"/>
    <w:multiLevelType w:val="multilevel"/>
    <w:tmpl w:val="A5CAE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3" w15:restartNumberingAfterBreak="0">
    <w:nsid w:val="78D70FD2"/>
    <w:multiLevelType w:val="multilevel"/>
    <w:tmpl w:val="5FBC3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4" w15:restartNumberingAfterBreak="0">
    <w:nsid w:val="78FF1688"/>
    <w:multiLevelType w:val="multilevel"/>
    <w:tmpl w:val="144C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5" w15:restartNumberingAfterBreak="0">
    <w:nsid w:val="79172780"/>
    <w:multiLevelType w:val="multilevel"/>
    <w:tmpl w:val="2A7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930099C"/>
    <w:multiLevelType w:val="multilevel"/>
    <w:tmpl w:val="915E5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7" w15:restartNumberingAfterBreak="0">
    <w:nsid w:val="7944067A"/>
    <w:multiLevelType w:val="multilevel"/>
    <w:tmpl w:val="4AC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9591EA1"/>
    <w:multiLevelType w:val="multilevel"/>
    <w:tmpl w:val="86FC0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9" w15:restartNumberingAfterBreak="0">
    <w:nsid w:val="79591F15"/>
    <w:multiLevelType w:val="multilevel"/>
    <w:tmpl w:val="2828E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0" w15:restartNumberingAfterBreak="0">
    <w:nsid w:val="79A02FDA"/>
    <w:multiLevelType w:val="multilevel"/>
    <w:tmpl w:val="04B03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1" w15:restartNumberingAfterBreak="0">
    <w:nsid w:val="7A100A12"/>
    <w:multiLevelType w:val="multilevel"/>
    <w:tmpl w:val="261E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2" w15:restartNumberingAfterBreak="0">
    <w:nsid w:val="7A5A2440"/>
    <w:multiLevelType w:val="multilevel"/>
    <w:tmpl w:val="A364D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3" w15:restartNumberingAfterBreak="0">
    <w:nsid w:val="7A613EB8"/>
    <w:multiLevelType w:val="multilevel"/>
    <w:tmpl w:val="9B020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4" w15:restartNumberingAfterBreak="0">
    <w:nsid w:val="7A6A763B"/>
    <w:multiLevelType w:val="multilevel"/>
    <w:tmpl w:val="24F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AA900BF"/>
    <w:multiLevelType w:val="multilevel"/>
    <w:tmpl w:val="BEDEF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6" w15:restartNumberingAfterBreak="0">
    <w:nsid w:val="7AB24D93"/>
    <w:multiLevelType w:val="multilevel"/>
    <w:tmpl w:val="A7EE0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7" w15:restartNumberingAfterBreak="0">
    <w:nsid w:val="7AC53B7D"/>
    <w:multiLevelType w:val="multilevel"/>
    <w:tmpl w:val="D7A6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7ADB006A"/>
    <w:multiLevelType w:val="multilevel"/>
    <w:tmpl w:val="364A31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9" w15:restartNumberingAfterBreak="0">
    <w:nsid w:val="7B123780"/>
    <w:multiLevelType w:val="multilevel"/>
    <w:tmpl w:val="E2C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B151856"/>
    <w:multiLevelType w:val="multilevel"/>
    <w:tmpl w:val="7F568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1" w15:restartNumberingAfterBreak="0">
    <w:nsid w:val="7B3A4227"/>
    <w:multiLevelType w:val="multilevel"/>
    <w:tmpl w:val="1C18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2" w15:restartNumberingAfterBreak="0">
    <w:nsid w:val="7B763D77"/>
    <w:multiLevelType w:val="multilevel"/>
    <w:tmpl w:val="59BC1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3" w15:restartNumberingAfterBreak="0">
    <w:nsid w:val="7C396D38"/>
    <w:multiLevelType w:val="multilevel"/>
    <w:tmpl w:val="BCB63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4" w15:restartNumberingAfterBreak="0">
    <w:nsid w:val="7C536105"/>
    <w:multiLevelType w:val="multilevel"/>
    <w:tmpl w:val="9000B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5" w15:restartNumberingAfterBreak="0">
    <w:nsid w:val="7C5B01D4"/>
    <w:multiLevelType w:val="multilevel"/>
    <w:tmpl w:val="81A88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6" w15:restartNumberingAfterBreak="0">
    <w:nsid w:val="7C785DE3"/>
    <w:multiLevelType w:val="multilevel"/>
    <w:tmpl w:val="2E0A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7" w15:restartNumberingAfterBreak="0">
    <w:nsid w:val="7CAC2047"/>
    <w:multiLevelType w:val="multilevel"/>
    <w:tmpl w:val="F976C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8" w15:restartNumberingAfterBreak="0">
    <w:nsid w:val="7CFD49FF"/>
    <w:multiLevelType w:val="multilevel"/>
    <w:tmpl w:val="2572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9" w15:restartNumberingAfterBreak="0">
    <w:nsid w:val="7CFE761C"/>
    <w:multiLevelType w:val="multilevel"/>
    <w:tmpl w:val="B80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D12616B"/>
    <w:multiLevelType w:val="multilevel"/>
    <w:tmpl w:val="399C9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1" w15:restartNumberingAfterBreak="0">
    <w:nsid w:val="7D8F185D"/>
    <w:multiLevelType w:val="multilevel"/>
    <w:tmpl w:val="A7D63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2" w15:restartNumberingAfterBreak="0">
    <w:nsid w:val="7E3631F4"/>
    <w:multiLevelType w:val="multilevel"/>
    <w:tmpl w:val="5ADE8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3" w15:restartNumberingAfterBreak="0">
    <w:nsid w:val="7E4F6958"/>
    <w:multiLevelType w:val="multilevel"/>
    <w:tmpl w:val="6B6A4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4" w15:restartNumberingAfterBreak="0">
    <w:nsid w:val="7E6965E6"/>
    <w:multiLevelType w:val="multilevel"/>
    <w:tmpl w:val="0170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5" w15:restartNumberingAfterBreak="0">
    <w:nsid w:val="7E6C458D"/>
    <w:multiLevelType w:val="multilevel"/>
    <w:tmpl w:val="F0D26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6" w15:restartNumberingAfterBreak="0">
    <w:nsid w:val="7ED510F0"/>
    <w:multiLevelType w:val="multilevel"/>
    <w:tmpl w:val="F62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F1D4CE1"/>
    <w:multiLevelType w:val="multilevel"/>
    <w:tmpl w:val="3878A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8" w15:restartNumberingAfterBreak="0">
    <w:nsid w:val="7F5B1E8E"/>
    <w:multiLevelType w:val="multilevel"/>
    <w:tmpl w:val="DAE87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9" w15:restartNumberingAfterBreak="0">
    <w:nsid w:val="7F7503CF"/>
    <w:multiLevelType w:val="multilevel"/>
    <w:tmpl w:val="7A5E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0" w15:restartNumberingAfterBreak="0">
    <w:nsid w:val="7F930FFE"/>
    <w:multiLevelType w:val="multilevel"/>
    <w:tmpl w:val="81A05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1" w15:restartNumberingAfterBreak="0">
    <w:nsid w:val="7F996EF2"/>
    <w:multiLevelType w:val="multilevel"/>
    <w:tmpl w:val="EC6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856911">
    <w:abstractNumId w:val="290"/>
  </w:num>
  <w:num w:numId="2" w16cid:durableId="13653954">
    <w:abstractNumId w:val="57"/>
  </w:num>
  <w:num w:numId="3" w16cid:durableId="1820729846">
    <w:abstractNumId w:val="634"/>
  </w:num>
  <w:num w:numId="4" w16cid:durableId="316426204">
    <w:abstractNumId w:val="149"/>
  </w:num>
  <w:num w:numId="5" w16cid:durableId="610094280">
    <w:abstractNumId w:val="2"/>
  </w:num>
  <w:num w:numId="6" w16cid:durableId="654071271">
    <w:abstractNumId w:val="777"/>
  </w:num>
  <w:num w:numId="7" w16cid:durableId="756947537">
    <w:abstractNumId w:val="344"/>
  </w:num>
  <w:num w:numId="8" w16cid:durableId="244266067">
    <w:abstractNumId w:val="499"/>
  </w:num>
  <w:num w:numId="9" w16cid:durableId="901210792">
    <w:abstractNumId w:val="217"/>
  </w:num>
  <w:num w:numId="10" w16cid:durableId="244726532">
    <w:abstractNumId w:val="229"/>
  </w:num>
  <w:num w:numId="11" w16cid:durableId="1172526982">
    <w:abstractNumId w:val="551"/>
  </w:num>
  <w:num w:numId="12" w16cid:durableId="425151375">
    <w:abstractNumId w:val="185"/>
  </w:num>
  <w:num w:numId="13" w16cid:durableId="2121487878">
    <w:abstractNumId w:val="15"/>
  </w:num>
  <w:num w:numId="14" w16cid:durableId="939751839">
    <w:abstractNumId w:val="727"/>
  </w:num>
  <w:num w:numId="15" w16cid:durableId="160581390">
    <w:abstractNumId w:val="122"/>
  </w:num>
  <w:num w:numId="16" w16cid:durableId="1372027110">
    <w:abstractNumId w:val="166"/>
  </w:num>
  <w:num w:numId="17" w16cid:durableId="2044359775">
    <w:abstractNumId w:val="641"/>
  </w:num>
  <w:num w:numId="18" w16cid:durableId="387454617">
    <w:abstractNumId w:val="410"/>
  </w:num>
  <w:num w:numId="19" w16cid:durableId="1090733434">
    <w:abstractNumId w:val="135"/>
  </w:num>
  <w:num w:numId="20" w16cid:durableId="849569169">
    <w:abstractNumId w:val="71"/>
  </w:num>
  <w:num w:numId="21" w16cid:durableId="854467591">
    <w:abstractNumId w:val="368"/>
  </w:num>
  <w:num w:numId="22" w16cid:durableId="1973750826">
    <w:abstractNumId w:val="447"/>
  </w:num>
  <w:num w:numId="23" w16cid:durableId="262229600">
    <w:abstractNumId w:val="496"/>
  </w:num>
  <w:num w:numId="24" w16cid:durableId="2032680734">
    <w:abstractNumId w:val="685"/>
  </w:num>
  <w:num w:numId="25" w16cid:durableId="2129539553">
    <w:abstractNumId w:val="140"/>
  </w:num>
  <w:num w:numId="26" w16cid:durableId="355498879">
    <w:abstractNumId w:val="438"/>
  </w:num>
  <w:num w:numId="27" w16cid:durableId="1420978168">
    <w:abstractNumId w:val="89"/>
  </w:num>
  <w:num w:numId="28" w16cid:durableId="1335957585">
    <w:abstractNumId w:val="600"/>
  </w:num>
  <w:num w:numId="29" w16cid:durableId="242492156">
    <w:abstractNumId w:val="62"/>
  </w:num>
  <w:num w:numId="30" w16cid:durableId="37971132">
    <w:abstractNumId w:val="446"/>
  </w:num>
  <w:num w:numId="31" w16cid:durableId="1526941758">
    <w:abstractNumId w:val="525"/>
  </w:num>
  <w:num w:numId="32" w16cid:durableId="571430885">
    <w:abstractNumId w:val="445"/>
  </w:num>
  <w:num w:numId="33" w16cid:durableId="1516382250">
    <w:abstractNumId w:val="285"/>
  </w:num>
  <w:num w:numId="34" w16cid:durableId="463471850">
    <w:abstractNumId w:val="31"/>
  </w:num>
  <w:num w:numId="35" w16cid:durableId="124395883">
    <w:abstractNumId w:val="758"/>
  </w:num>
  <w:num w:numId="36" w16cid:durableId="204408662">
    <w:abstractNumId w:val="474"/>
  </w:num>
  <w:num w:numId="37" w16cid:durableId="1062797669">
    <w:abstractNumId w:val="209"/>
  </w:num>
  <w:num w:numId="38" w16cid:durableId="1979606631">
    <w:abstractNumId w:val="320"/>
  </w:num>
  <w:num w:numId="39" w16cid:durableId="1048261729">
    <w:abstractNumId w:val="590"/>
  </w:num>
  <w:num w:numId="40" w16cid:durableId="1066565102">
    <w:abstractNumId w:val="297"/>
  </w:num>
  <w:num w:numId="41" w16cid:durableId="1793019043">
    <w:abstractNumId w:val="552"/>
  </w:num>
  <w:num w:numId="42" w16cid:durableId="1937666472">
    <w:abstractNumId w:val="548"/>
  </w:num>
  <w:num w:numId="43" w16cid:durableId="1002661301">
    <w:abstractNumId w:val="96"/>
  </w:num>
  <w:num w:numId="44" w16cid:durableId="1949964658">
    <w:abstractNumId w:val="241"/>
  </w:num>
  <w:num w:numId="45" w16cid:durableId="2080711435">
    <w:abstractNumId w:val="173"/>
  </w:num>
  <w:num w:numId="46" w16cid:durableId="940799275">
    <w:abstractNumId w:val="50"/>
  </w:num>
  <w:num w:numId="47" w16cid:durableId="1566604496">
    <w:abstractNumId w:val="529"/>
  </w:num>
  <w:num w:numId="48" w16cid:durableId="1959948583">
    <w:abstractNumId w:val="127"/>
  </w:num>
  <w:num w:numId="49" w16cid:durableId="30765972">
    <w:abstractNumId w:val="360"/>
  </w:num>
  <w:num w:numId="50" w16cid:durableId="1196385131">
    <w:abstractNumId w:val="439"/>
  </w:num>
  <w:num w:numId="51" w16cid:durableId="800149719">
    <w:abstractNumId w:val="419"/>
  </w:num>
  <w:num w:numId="52" w16cid:durableId="1496192312">
    <w:abstractNumId w:val="193"/>
  </w:num>
  <w:num w:numId="53" w16cid:durableId="780688846">
    <w:abstractNumId w:val="467"/>
  </w:num>
  <w:num w:numId="54" w16cid:durableId="1721710513">
    <w:abstractNumId w:val="629"/>
  </w:num>
  <w:num w:numId="55" w16cid:durableId="2119445017">
    <w:abstractNumId w:val="756"/>
  </w:num>
  <w:num w:numId="56" w16cid:durableId="15740849">
    <w:abstractNumId w:val="281"/>
  </w:num>
  <w:num w:numId="57" w16cid:durableId="1202094036">
    <w:abstractNumId w:val="596"/>
  </w:num>
  <w:num w:numId="58" w16cid:durableId="1529760229">
    <w:abstractNumId w:val="427"/>
  </w:num>
  <w:num w:numId="59" w16cid:durableId="1325552513">
    <w:abstractNumId w:val="46"/>
  </w:num>
  <w:num w:numId="60" w16cid:durableId="1949505527">
    <w:abstractNumId w:val="403"/>
  </w:num>
  <w:num w:numId="61" w16cid:durableId="1364021079">
    <w:abstractNumId w:val="77"/>
  </w:num>
  <w:num w:numId="62" w16cid:durableId="878081213">
    <w:abstractNumId w:val="109"/>
  </w:num>
  <w:num w:numId="63" w16cid:durableId="237252389">
    <w:abstractNumId w:val="364"/>
  </w:num>
  <w:num w:numId="64" w16cid:durableId="1649165228">
    <w:abstractNumId w:val="682"/>
  </w:num>
  <w:num w:numId="65" w16cid:durableId="1543516770">
    <w:abstractNumId w:val="449"/>
  </w:num>
  <w:num w:numId="66" w16cid:durableId="1120338632">
    <w:abstractNumId w:val="164"/>
  </w:num>
  <w:num w:numId="67" w16cid:durableId="1195145648">
    <w:abstractNumId w:val="623"/>
  </w:num>
  <w:num w:numId="68" w16cid:durableId="1604529212">
    <w:abstractNumId w:val="225"/>
  </w:num>
  <w:num w:numId="69" w16cid:durableId="642926573">
    <w:abstractNumId w:val="240"/>
  </w:num>
  <w:num w:numId="70" w16cid:durableId="156194065">
    <w:abstractNumId w:val="39"/>
  </w:num>
  <w:num w:numId="71" w16cid:durableId="1279337475">
    <w:abstractNumId w:val="407"/>
  </w:num>
  <w:num w:numId="72" w16cid:durableId="1879584620">
    <w:abstractNumId w:val="377"/>
  </w:num>
  <w:num w:numId="73" w16cid:durableId="693700594">
    <w:abstractNumId w:val="51"/>
  </w:num>
  <w:num w:numId="74" w16cid:durableId="1069041268">
    <w:abstractNumId w:val="70"/>
  </w:num>
  <w:num w:numId="75" w16cid:durableId="1971353107">
    <w:abstractNumId w:val="141"/>
  </w:num>
  <w:num w:numId="76" w16cid:durableId="1329601048">
    <w:abstractNumId w:val="799"/>
  </w:num>
  <w:num w:numId="77" w16cid:durableId="1437212576">
    <w:abstractNumId w:val="375"/>
  </w:num>
  <w:num w:numId="78" w16cid:durableId="1227061024">
    <w:abstractNumId w:val="739"/>
  </w:num>
  <w:num w:numId="79" w16cid:durableId="1085803822">
    <w:abstractNumId w:val="566"/>
  </w:num>
  <w:num w:numId="80" w16cid:durableId="980890674">
    <w:abstractNumId w:val="415"/>
  </w:num>
  <w:num w:numId="81" w16cid:durableId="744885716">
    <w:abstractNumId w:val="188"/>
  </w:num>
  <w:num w:numId="82" w16cid:durableId="677082067">
    <w:abstractNumId w:val="187"/>
  </w:num>
  <w:num w:numId="83" w16cid:durableId="283774961">
    <w:abstractNumId w:val="311"/>
  </w:num>
  <w:num w:numId="84" w16cid:durableId="1827159566">
    <w:abstractNumId w:val="511"/>
  </w:num>
  <w:num w:numId="85" w16cid:durableId="155003072">
    <w:abstractNumId w:val="561"/>
  </w:num>
  <w:num w:numId="86" w16cid:durableId="72944641">
    <w:abstractNumId w:val="764"/>
  </w:num>
  <w:num w:numId="87" w16cid:durableId="1761680087">
    <w:abstractNumId w:val="236"/>
  </w:num>
  <w:num w:numId="88" w16cid:durableId="1510099095">
    <w:abstractNumId w:val="485"/>
  </w:num>
  <w:num w:numId="89" w16cid:durableId="897087835">
    <w:abstractNumId w:val="162"/>
  </w:num>
  <w:num w:numId="90" w16cid:durableId="541746666">
    <w:abstractNumId w:val="673"/>
  </w:num>
  <w:num w:numId="91" w16cid:durableId="1707606434">
    <w:abstractNumId w:val="151"/>
  </w:num>
  <w:num w:numId="92" w16cid:durableId="608974272">
    <w:abstractNumId w:val="569"/>
  </w:num>
  <w:num w:numId="93" w16cid:durableId="31156832">
    <w:abstractNumId w:val="404"/>
  </w:num>
  <w:num w:numId="94" w16cid:durableId="1067194050">
    <w:abstractNumId w:val="387"/>
  </w:num>
  <w:num w:numId="95" w16cid:durableId="1790972099">
    <w:abstractNumId w:val="478"/>
  </w:num>
  <w:num w:numId="96" w16cid:durableId="1841266148">
    <w:abstractNumId w:val="392"/>
  </w:num>
  <w:num w:numId="97" w16cid:durableId="1079983188">
    <w:abstractNumId w:val="604"/>
  </w:num>
  <w:num w:numId="98" w16cid:durableId="907887814">
    <w:abstractNumId w:val="93"/>
  </w:num>
  <w:num w:numId="99" w16cid:durableId="1547645252">
    <w:abstractNumId w:val="651"/>
  </w:num>
  <w:num w:numId="100" w16cid:durableId="1628898864">
    <w:abstractNumId w:val="806"/>
  </w:num>
  <w:num w:numId="101" w16cid:durableId="908152960">
    <w:abstractNumId w:val="460"/>
  </w:num>
  <w:num w:numId="102" w16cid:durableId="1794787404">
    <w:abstractNumId w:val="585"/>
  </w:num>
  <w:num w:numId="103" w16cid:durableId="666834101">
    <w:abstractNumId w:val="759"/>
  </w:num>
  <w:num w:numId="104" w16cid:durableId="126823241">
    <w:abstractNumId w:val="81"/>
  </w:num>
  <w:num w:numId="105" w16cid:durableId="2037340962">
    <w:abstractNumId w:val="433"/>
  </w:num>
  <w:num w:numId="106" w16cid:durableId="1847547930">
    <w:abstractNumId w:val="12"/>
  </w:num>
  <w:num w:numId="107" w16cid:durableId="791437127">
    <w:abstractNumId w:val="194"/>
  </w:num>
  <w:num w:numId="108" w16cid:durableId="1008405923">
    <w:abstractNumId w:val="712"/>
  </w:num>
  <w:num w:numId="109" w16cid:durableId="1694258715">
    <w:abstractNumId w:val="616"/>
  </w:num>
  <w:num w:numId="110" w16cid:durableId="1097365825">
    <w:abstractNumId w:val="16"/>
  </w:num>
  <w:num w:numId="111" w16cid:durableId="885727390">
    <w:abstractNumId w:val="113"/>
  </w:num>
  <w:num w:numId="112" w16cid:durableId="192352444">
    <w:abstractNumId w:val="97"/>
  </w:num>
  <w:num w:numId="113" w16cid:durableId="1808618682">
    <w:abstractNumId w:val="255"/>
  </w:num>
  <w:num w:numId="114" w16cid:durableId="554321602">
    <w:abstractNumId w:val="316"/>
  </w:num>
  <w:num w:numId="115" w16cid:durableId="2131972764">
    <w:abstractNumId w:val="588"/>
  </w:num>
  <w:num w:numId="116" w16cid:durableId="1820148271">
    <w:abstractNumId w:val="720"/>
  </w:num>
  <w:num w:numId="117" w16cid:durableId="20129082">
    <w:abstractNumId w:val="351"/>
  </w:num>
  <w:num w:numId="118" w16cid:durableId="877161713">
    <w:abstractNumId w:val="693"/>
  </w:num>
  <w:num w:numId="119" w16cid:durableId="1449202064">
    <w:abstractNumId w:val="256"/>
  </w:num>
  <w:num w:numId="120" w16cid:durableId="1058162082">
    <w:abstractNumId w:val="646"/>
  </w:num>
  <w:num w:numId="121" w16cid:durableId="617176301">
    <w:abstractNumId w:val="148"/>
  </w:num>
  <w:num w:numId="122" w16cid:durableId="738871201">
    <w:abstractNumId w:val="400"/>
  </w:num>
  <w:num w:numId="123" w16cid:durableId="628359828">
    <w:abstractNumId w:val="414"/>
  </w:num>
  <w:num w:numId="124" w16cid:durableId="134497174">
    <w:abstractNumId w:val="66"/>
  </w:num>
  <w:num w:numId="125" w16cid:durableId="93284667">
    <w:abstractNumId w:val="245"/>
  </w:num>
  <w:num w:numId="126" w16cid:durableId="255328642">
    <w:abstractNumId w:val="381"/>
  </w:num>
  <w:num w:numId="127" w16cid:durableId="1303733356">
    <w:abstractNumId w:val="787"/>
  </w:num>
  <w:num w:numId="128" w16cid:durableId="1053235660">
    <w:abstractNumId w:val="488"/>
  </w:num>
  <w:num w:numId="129" w16cid:durableId="931014152">
    <w:abstractNumId w:val="705"/>
  </w:num>
  <w:num w:numId="130" w16cid:durableId="59181163">
    <w:abstractNumId w:val="469"/>
  </w:num>
  <w:num w:numId="131" w16cid:durableId="717514250">
    <w:abstractNumId w:val="267"/>
  </w:num>
  <w:num w:numId="132" w16cid:durableId="1752502904">
    <w:abstractNumId w:val="98"/>
  </w:num>
  <w:num w:numId="133" w16cid:durableId="1565990277">
    <w:abstractNumId w:val="261"/>
  </w:num>
  <w:num w:numId="134" w16cid:durableId="118451824">
    <w:abstractNumId w:val="205"/>
  </w:num>
  <w:num w:numId="135" w16cid:durableId="713389537">
    <w:abstractNumId w:val="789"/>
  </w:num>
  <w:num w:numId="136" w16cid:durableId="437263819">
    <w:abstractNumId w:val="163"/>
  </w:num>
  <w:num w:numId="137" w16cid:durableId="1549151288">
    <w:abstractNumId w:val="221"/>
  </w:num>
  <w:num w:numId="138" w16cid:durableId="628125129">
    <w:abstractNumId w:val="102"/>
  </w:num>
  <w:num w:numId="139" w16cid:durableId="580337707">
    <w:abstractNumId w:val="85"/>
  </w:num>
  <w:num w:numId="140" w16cid:durableId="1894080470">
    <w:abstractNumId w:val="637"/>
  </w:num>
  <w:num w:numId="141" w16cid:durableId="939490262">
    <w:abstractNumId w:val="632"/>
  </w:num>
  <w:num w:numId="142" w16cid:durableId="703748795">
    <w:abstractNumId w:val="208"/>
  </w:num>
  <w:num w:numId="143" w16cid:durableId="1606691624">
    <w:abstractNumId w:val="811"/>
  </w:num>
  <w:num w:numId="144" w16cid:durableId="1229725254">
    <w:abstractNumId w:val="519"/>
  </w:num>
  <w:num w:numId="145" w16cid:durableId="2046441150">
    <w:abstractNumId w:val="534"/>
  </w:num>
  <w:num w:numId="146" w16cid:durableId="510141918">
    <w:abstractNumId w:val="475"/>
  </w:num>
  <w:num w:numId="147" w16cid:durableId="408427734">
    <w:abstractNumId w:val="695"/>
  </w:num>
  <w:num w:numId="148" w16cid:durableId="957757208">
    <w:abstractNumId w:val="688"/>
  </w:num>
  <w:num w:numId="149" w16cid:durableId="1511331856">
    <w:abstractNumId w:val="638"/>
  </w:num>
  <w:num w:numId="150" w16cid:durableId="149489051">
    <w:abstractNumId w:val="274"/>
  </w:num>
  <w:num w:numId="151" w16cid:durableId="645889239">
    <w:abstractNumId w:val="442"/>
  </w:num>
  <w:num w:numId="152" w16cid:durableId="1971740391">
    <w:abstractNumId w:val="206"/>
  </w:num>
  <w:num w:numId="153" w16cid:durableId="1918200056">
    <w:abstractNumId w:val="327"/>
  </w:num>
  <w:num w:numId="154" w16cid:durableId="1603999762">
    <w:abstractNumId w:val="454"/>
  </w:num>
  <w:num w:numId="155" w16cid:durableId="1568107449">
    <w:abstractNumId w:val="230"/>
  </w:num>
  <w:num w:numId="156" w16cid:durableId="548806590">
    <w:abstractNumId w:val="417"/>
  </w:num>
  <w:num w:numId="157" w16cid:durableId="377054344">
    <w:abstractNumId w:val="775"/>
  </w:num>
  <w:num w:numId="158" w16cid:durableId="658271386">
    <w:abstractNumId w:val="55"/>
  </w:num>
  <w:num w:numId="159" w16cid:durableId="338778522">
    <w:abstractNumId w:val="517"/>
  </w:num>
  <w:num w:numId="160" w16cid:durableId="518278903">
    <w:abstractNumId w:val="328"/>
  </w:num>
  <w:num w:numId="161" w16cid:durableId="288124344">
    <w:abstractNumId w:val="178"/>
  </w:num>
  <w:num w:numId="162" w16cid:durableId="355036663">
    <w:abstractNumId w:val="784"/>
  </w:num>
  <w:num w:numId="163" w16cid:durableId="1562672922">
    <w:abstractNumId w:val="495"/>
  </w:num>
  <w:num w:numId="164" w16cid:durableId="1002976049">
    <w:abstractNumId w:val="594"/>
  </w:num>
  <w:num w:numId="165" w16cid:durableId="1007245932">
    <w:abstractNumId w:val="179"/>
  </w:num>
  <w:num w:numId="166" w16cid:durableId="1264260625">
    <w:abstractNumId w:val="390"/>
  </w:num>
  <w:num w:numId="167" w16cid:durableId="1463110545">
    <w:abstractNumId w:val="666"/>
  </w:num>
  <w:num w:numId="168" w16cid:durableId="1682538196">
    <w:abstractNumId w:val="574"/>
  </w:num>
  <w:num w:numId="169" w16cid:durableId="1245724693">
    <w:abstractNumId w:val="22"/>
  </w:num>
  <w:num w:numId="170" w16cid:durableId="1959682726">
    <w:abstractNumId w:val="738"/>
  </w:num>
  <w:num w:numId="171" w16cid:durableId="819155666">
    <w:abstractNumId w:val="399"/>
  </w:num>
  <w:num w:numId="172" w16cid:durableId="307511880">
    <w:abstractNumId w:val="28"/>
  </w:num>
  <w:num w:numId="173" w16cid:durableId="1650285981">
    <w:abstractNumId w:val="129"/>
  </w:num>
  <w:num w:numId="174" w16cid:durableId="1455753964">
    <w:abstractNumId w:val="767"/>
  </w:num>
  <w:num w:numId="175" w16cid:durableId="1921256081">
    <w:abstractNumId w:val="550"/>
  </w:num>
  <w:num w:numId="176" w16cid:durableId="1363751628">
    <w:abstractNumId w:val="342"/>
  </w:num>
  <w:num w:numId="177" w16cid:durableId="1557351586">
    <w:abstractNumId w:val="299"/>
  </w:num>
  <w:num w:numId="178" w16cid:durableId="393624185">
    <w:abstractNumId w:val="198"/>
  </w:num>
  <w:num w:numId="179" w16cid:durableId="756292310">
    <w:abstractNumId w:val="293"/>
  </w:num>
  <w:num w:numId="180" w16cid:durableId="1753236188">
    <w:abstractNumId w:val="655"/>
  </w:num>
  <w:num w:numId="181" w16cid:durableId="2098399631">
    <w:abstractNumId w:val="371"/>
  </w:num>
  <w:num w:numId="182" w16cid:durableId="147870290">
    <w:abstractNumId w:val="744"/>
  </w:num>
  <w:num w:numId="183" w16cid:durableId="611405205">
    <w:abstractNumId w:val="56"/>
  </w:num>
  <w:num w:numId="184" w16cid:durableId="807942292">
    <w:abstractNumId w:val="244"/>
  </w:num>
  <w:num w:numId="185" w16cid:durableId="1824464349">
    <w:abstractNumId w:val="448"/>
  </w:num>
  <w:num w:numId="186" w16cid:durableId="257643214">
    <w:abstractNumId w:val="138"/>
  </w:num>
  <w:num w:numId="187" w16cid:durableId="647855953">
    <w:abstractNumId w:val="795"/>
  </w:num>
  <w:num w:numId="188" w16cid:durableId="1740975453">
    <w:abstractNumId w:val="63"/>
  </w:num>
  <w:num w:numId="189" w16cid:durableId="147674972">
    <w:abstractNumId w:val="396"/>
  </w:num>
  <w:num w:numId="190" w16cid:durableId="1618025849">
    <w:abstractNumId w:val="23"/>
  </w:num>
  <w:num w:numId="191" w16cid:durableId="1845781595">
    <w:abstractNumId w:val="670"/>
  </w:num>
  <w:num w:numId="192" w16cid:durableId="954211123">
    <w:abstractNumId w:val="115"/>
  </w:num>
  <w:num w:numId="193" w16cid:durableId="46924407">
    <w:abstractNumId w:val="792"/>
  </w:num>
  <w:num w:numId="194" w16cid:durableId="1386833193">
    <w:abstractNumId w:val="689"/>
  </w:num>
  <w:num w:numId="195" w16cid:durableId="37828297">
    <w:abstractNumId w:val="741"/>
  </w:num>
  <w:num w:numId="196" w16cid:durableId="391855338">
    <w:abstractNumId w:val="270"/>
  </w:num>
  <w:num w:numId="197" w16cid:durableId="445926684">
    <w:abstractNumId w:val="291"/>
  </w:num>
  <w:num w:numId="198" w16cid:durableId="1977568131">
    <w:abstractNumId w:val="30"/>
  </w:num>
  <w:num w:numId="199" w16cid:durableId="636035948">
    <w:abstractNumId w:val="278"/>
  </w:num>
  <w:num w:numId="200" w16cid:durableId="88475766">
    <w:abstractNumId w:val="196"/>
  </w:num>
  <w:num w:numId="201" w16cid:durableId="504706427">
    <w:abstractNumId w:val="282"/>
  </w:num>
  <w:num w:numId="202" w16cid:durableId="1203247624">
    <w:abstractNumId w:val="357"/>
  </w:num>
  <w:num w:numId="203" w16cid:durableId="1354920418">
    <w:abstractNumId w:val="303"/>
  </w:num>
  <w:num w:numId="204" w16cid:durableId="1154637957">
    <w:abstractNumId w:val="231"/>
  </w:num>
  <w:num w:numId="205" w16cid:durableId="1395007691">
    <w:abstractNumId w:val="142"/>
  </w:num>
  <w:num w:numId="206" w16cid:durableId="928194461">
    <w:abstractNumId w:val="37"/>
  </w:num>
  <w:num w:numId="207" w16cid:durableId="1639920175">
    <w:abstractNumId w:val="84"/>
  </w:num>
  <w:num w:numId="208" w16cid:durableId="374236245">
    <w:abstractNumId w:val="17"/>
  </w:num>
  <w:num w:numId="209" w16cid:durableId="1185367476">
    <w:abstractNumId w:val="361"/>
  </w:num>
  <w:num w:numId="210" w16cid:durableId="1719357267">
    <w:abstractNumId w:val="734"/>
  </w:num>
  <w:num w:numId="211" w16cid:durableId="254362983">
    <w:abstractNumId w:val="555"/>
  </w:num>
  <w:num w:numId="212" w16cid:durableId="1864125733">
    <w:abstractNumId w:val="570"/>
  </w:num>
  <w:num w:numId="213" w16cid:durableId="1165129158">
    <w:abstractNumId w:val="659"/>
  </w:num>
  <w:num w:numId="214" w16cid:durableId="212620362">
    <w:abstractNumId w:val="176"/>
  </w:num>
  <w:num w:numId="215" w16cid:durableId="274872066">
    <w:abstractNumId w:val="618"/>
  </w:num>
  <w:num w:numId="216" w16cid:durableId="1342195794">
    <w:abstractNumId w:val="32"/>
  </w:num>
  <w:num w:numId="217" w16cid:durableId="323779237">
    <w:abstractNumId w:val="78"/>
  </w:num>
  <w:num w:numId="218" w16cid:durableId="855340909">
    <w:abstractNumId w:val="621"/>
  </w:num>
  <w:num w:numId="219" w16cid:durableId="2021158369">
    <w:abstractNumId w:val="346"/>
  </w:num>
  <w:num w:numId="220" w16cid:durableId="1482038425">
    <w:abstractNumId w:val="567"/>
  </w:num>
  <w:num w:numId="221" w16cid:durableId="665013944">
    <w:abstractNumId w:val="309"/>
  </w:num>
  <w:num w:numId="222" w16cid:durableId="1176578108">
    <w:abstractNumId w:val="785"/>
  </w:num>
  <w:num w:numId="223" w16cid:durableId="1652708056">
    <w:abstractNumId w:val="649"/>
  </w:num>
  <w:num w:numId="224" w16cid:durableId="1194805598">
    <w:abstractNumId w:val="58"/>
  </w:num>
  <w:num w:numId="225" w16cid:durableId="1952084374">
    <w:abstractNumId w:val="94"/>
  </w:num>
  <w:num w:numId="226" w16cid:durableId="167183198">
    <w:abstractNumId w:val="498"/>
  </w:num>
  <w:num w:numId="227" w16cid:durableId="1867399418">
    <w:abstractNumId w:val="753"/>
  </w:num>
  <w:num w:numId="228" w16cid:durableId="1090003811">
    <w:abstractNumId w:val="223"/>
  </w:num>
  <w:num w:numId="229" w16cid:durableId="2094274854">
    <w:abstractNumId w:val="385"/>
  </w:num>
  <w:num w:numId="230" w16cid:durableId="1835338642">
    <w:abstractNumId w:val="337"/>
  </w:num>
  <w:num w:numId="231" w16cid:durableId="1447967648">
    <w:abstractNumId w:val="74"/>
  </w:num>
  <w:num w:numId="232" w16cid:durableId="366949372">
    <w:abstractNumId w:val="568"/>
  </w:num>
  <w:num w:numId="233" w16cid:durableId="409893681">
    <w:abstractNumId w:val="35"/>
  </w:num>
  <w:num w:numId="234" w16cid:durableId="1241863436">
    <w:abstractNumId w:val="508"/>
  </w:num>
  <w:num w:numId="235" w16cid:durableId="2058628807">
    <w:abstractNumId w:val="781"/>
  </w:num>
  <w:num w:numId="236" w16cid:durableId="583808371">
    <w:abstractNumId w:val="674"/>
  </w:num>
  <w:num w:numId="237" w16cid:durableId="1147280185">
    <w:abstractNumId w:val="620"/>
  </w:num>
  <w:num w:numId="238" w16cid:durableId="2113893360">
    <w:abstractNumId w:val="47"/>
  </w:num>
  <w:num w:numId="239" w16cid:durableId="1486818309">
    <w:abstractNumId w:val="459"/>
  </w:num>
  <w:num w:numId="240" w16cid:durableId="1757094844">
    <w:abstractNumId w:val="562"/>
  </w:num>
  <w:num w:numId="241" w16cid:durableId="609557023">
    <w:abstractNumId w:val="370"/>
  </w:num>
  <w:num w:numId="242" w16cid:durableId="71860149">
    <w:abstractNumId w:val="260"/>
  </w:num>
  <w:num w:numId="243" w16cid:durableId="1964384618">
    <w:abstractNumId w:val="664"/>
  </w:num>
  <w:num w:numId="244" w16cid:durableId="588735653">
    <w:abstractNumId w:val="313"/>
  </w:num>
  <w:num w:numId="245" w16cid:durableId="44067684">
    <w:abstractNumId w:val="203"/>
  </w:num>
  <w:num w:numId="246" w16cid:durableId="1522669819">
    <w:abstractNumId w:val="340"/>
  </w:num>
  <w:num w:numId="247" w16cid:durableId="1422140066">
    <w:abstractNumId w:val="796"/>
  </w:num>
  <w:num w:numId="248" w16cid:durableId="295378741">
    <w:abstractNumId w:val="719"/>
  </w:num>
  <w:num w:numId="249" w16cid:durableId="1283655782">
    <w:abstractNumId w:val="214"/>
  </w:num>
  <w:num w:numId="250" w16cid:durableId="372582662">
    <w:abstractNumId w:val="227"/>
  </w:num>
  <w:num w:numId="251" w16cid:durableId="1271010348">
    <w:abstractNumId w:val="426"/>
  </w:num>
  <w:num w:numId="252" w16cid:durableId="1546605380">
    <w:abstractNumId w:val="750"/>
  </w:num>
  <w:num w:numId="253" w16cid:durableId="476803296">
    <w:abstractNumId w:val="713"/>
  </w:num>
  <w:num w:numId="254" w16cid:durableId="2145468356">
    <w:abstractNumId w:val="658"/>
  </w:num>
  <w:num w:numId="255" w16cid:durableId="748775366">
    <w:abstractNumId w:val="249"/>
  </w:num>
  <w:num w:numId="256" w16cid:durableId="1826703148">
    <w:abstractNumId w:val="238"/>
  </w:num>
  <w:num w:numId="257" w16cid:durableId="1686976641">
    <w:abstractNumId w:val="696"/>
  </w:num>
  <w:num w:numId="258" w16cid:durableId="850145694">
    <w:abstractNumId w:val="380"/>
  </w:num>
  <w:num w:numId="259" w16cid:durableId="903878564">
    <w:abstractNumId w:val="661"/>
  </w:num>
  <w:num w:numId="260" w16cid:durableId="405961439">
    <w:abstractNumId w:val="584"/>
  </w:num>
  <w:num w:numId="261" w16cid:durableId="1215699083">
    <w:abstractNumId w:val="73"/>
  </w:num>
  <w:num w:numId="262" w16cid:durableId="2096828331">
    <w:abstractNumId w:val="444"/>
  </w:num>
  <w:num w:numId="263" w16cid:durableId="1666011054">
    <w:abstractNumId w:val="348"/>
  </w:num>
  <w:num w:numId="264" w16cid:durableId="1952541759">
    <w:abstractNumId w:val="546"/>
  </w:num>
  <w:num w:numId="265" w16cid:durableId="1913854916">
    <w:abstractNumId w:val="220"/>
  </w:num>
  <w:num w:numId="266" w16cid:durableId="356152913">
    <w:abstractNumId w:val="294"/>
  </w:num>
  <w:num w:numId="267" w16cid:durableId="1241021360">
    <w:abstractNumId w:val="125"/>
  </w:num>
  <w:num w:numId="268" w16cid:durableId="1649937803">
    <w:abstractNumId w:val="530"/>
  </w:num>
  <w:num w:numId="269" w16cid:durableId="227426250">
    <w:abstractNumId w:val="239"/>
  </w:num>
  <w:num w:numId="270" w16cid:durableId="1575509750">
    <w:abstractNumId w:val="250"/>
  </w:num>
  <w:num w:numId="271" w16cid:durableId="54282164">
    <w:abstractNumId w:val="518"/>
  </w:num>
  <w:num w:numId="272" w16cid:durableId="1533760505">
    <w:abstractNumId w:val="463"/>
  </w:num>
  <w:num w:numId="273" w16cid:durableId="993487108">
    <w:abstractNumId w:val="581"/>
  </w:num>
  <w:num w:numId="274" w16cid:durableId="199830002">
    <w:abstractNumId w:val="729"/>
  </w:num>
  <w:num w:numId="275" w16cid:durableId="2018270715">
    <w:abstractNumId w:val="420"/>
  </w:num>
  <w:num w:numId="276" w16cid:durableId="1856916803">
    <w:abstractNumId w:val="13"/>
  </w:num>
  <w:num w:numId="277" w16cid:durableId="192810450">
    <w:abstractNumId w:val="522"/>
  </w:num>
  <w:num w:numId="278" w16cid:durableId="1880315428">
    <w:abstractNumId w:val="112"/>
  </w:num>
  <w:num w:numId="279" w16cid:durableId="1571890262">
    <w:abstractNumId w:val="424"/>
  </w:num>
  <w:num w:numId="280" w16cid:durableId="431366795">
    <w:abstractNumId w:val="450"/>
  </w:num>
  <w:num w:numId="281" w16cid:durableId="260453396">
    <w:abstractNumId w:val="516"/>
  </w:num>
  <w:num w:numId="282" w16cid:durableId="960108919">
    <w:abstractNumId w:val="114"/>
  </w:num>
  <w:num w:numId="283" w16cid:durableId="147207901">
    <w:abstractNumId w:val="383"/>
  </w:num>
  <w:num w:numId="284" w16cid:durableId="404257413">
    <w:abstractNumId w:val="5"/>
  </w:num>
  <w:num w:numId="285" w16cid:durableId="408116539">
    <w:abstractNumId w:val="707"/>
  </w:num>
  <w:num w:numId="286" w16cid:durableId="1377314582">
    <w:abstractNumId w:val="107"/>
  </w:num>
  <w:num w:numId="287" w16cid:durableId="1678338513">
    <w:abstractNumId w:val="314"/>
  </w:num>
  <w:num w:numId="288" w16cid:durableId="1178693937">
    <w:abstractNumId w:val="88"/>
  </w:num>
  <w:num w:numId="289" w16cid:durableId="623731478">
    <w:abstractNumId w:val="312"/>
  </w:num>
  <w:num w:numId="290" w16cid:durableId="62458872">
    <w:abstractNumId w:val="91"/>
  </w:num>
  <w:num w:numId="291" w16cid:durableId="1686438305">
    <w:abstractNumId w:val="168"/>
  </w:num>
  <w:num w:numId="292" w16cid:durableId="569657139">
    <w:abstractNumId w:val="271"/>
  </w:num>
  <w:num w:numId="293" w16cid:durableId="1326399087">
    <w:abstractNumId w:val="724"/>
  </w:num>
  <w:num w:numId="294" w16cid:durableId="537936033">
    <w:abstractNumId w:val="397"/>
  </w:num>
  <w:num w:numId="295" w16cid:durableId="1861624716">
    <w:abstractNumId w:val="441"/>
  </w:num>
  <w:num w:numId="296" w16cid:durableId="818694877">
    <w:abstractNumId w:val="617"/>
  </w:num>
  <w:num w:numId="297" w16cid:durableId="1486967182">
    <w:abstractNumId w:val="608"/>
  </w:num>
  <w:num w:numId="298" w16cid:durableId="465970491">
    <w:abstractNumId w:val="776"/>
  </w:num>
  <w:num w:numId="299" w16cid:durableId="699016746">
    <w:abstractNumId w:val="547"/>
  </w:num>
  <w:num w:numId="300" w16cid:durableId="1206916093">
    <w:abstractNumId w:val="289"/>
  </w:num>
  <w:num w:numId="301" w16cid:durableId="2045326261">
    <w:abstractNumId w:val="587"/>
  </w:num>
  <w:num w:numId="302" w16cid:durableId="949509653">
    <w:abstractNumId w:val="195"/>
  </w:num>
  <w:num w:numId="303" w16cid:durableId="1597323736">
    <w:abstractNumId w:val="132"/>
  </w:num>
  <w:num w:numId="304" w16cid:durableId="834877702">
    <w:abstractNumId w:val="684"/>
  </w:num>
  <w:num w:numId="305" w16cid:durableId="140663565">
    <w:abstractNumId w:val="409"/>
  </w:num>
  <w:num w:numId="306" w16cid:durableId="927807939">
    <w:abstractNumId w:val="228"/>
  </w:num>
  <w:num w:numId="307" w16cid:durableId="1706104001">
    <w:abstractNumId w:val="640"/>
  </w:num>
  <w:num w:numId="308" w16cid:durableId="2005817993">
    <w:abstractNumId w:val="805"/>
  </w:num>
  <w:num w:numId="309" w16cid:durableId="146019217">
    <w:abstractNumId w:val="145"/>
  </w:num>
  <w:num w:numId="310" w16cid:durableId="133525621">
    <w:abstractNumId w:val="86"/>
  </w:num>
  <w:num w:numId="311" w16cid:durableId="429354815">
    <w:abstractNumId w:val="628"/>
  </w:num>
  <w:num w:numId="312" w16cid:durableId="2125297148">
    <w:abstractNumId w:val="748"/>
  </w:num>
  <w:num w:numId="313" w16cid:durableId="1667975175">
    <w:abstractNumId w:val="592"/>
  </w:num>
  <w:num w:numId="314" w16cid:durableId="135227805">
    <w:abstractNumId w:val="411"/>
  </w:num>
  <w:num w:numId="315" w16cid:durableId="1768689584">
    <w:abstractNumId w:val="298"/>
  </w:num>
  <w:num w:numId="316" w16cid:durableId="1434008197">
    <w:abstractNumId w:val="615"/>
  </w:num>
  <w:num w:numId="317" w16cid:durableId="956714340">
    <w:abstractNumId w:val="700"/>
  </w:num>
  <w:num w:numId="318" w16cid:durableId="1834373943">
    <w:abstractNumId w:val="697"/>
  </w:num>
  <w:num w:numId="319" w16cid:durableId="2089882401">
    <w:abstractNumId w:val="595"/>
  </w:num>
  <w:num w:numId="320" w16cid:durableId="2143619977">
    <w:abstractNumId w:val="533"/>
  </w:num>
  <w:num w:numId="321" w16cid:durableId="1204559723">
    <w:abstractNumId w:val="284"/>
  </w:num>
  <w:num w:numId="322" w16cid:durableId="2063090037">
    <w:abstractNumId w:val="536"/>
  </w:num>
  <w:num w:numId="323" w16cid:durableId="1551183612">
    <w:abstractNumId w:val="652"/>
  </w:num>
  <w:num w:numId="324" w16cid:durableId="1259366595">
    <w:abstractNumId w:val="172"/>
  </w:num>
  <w:num w:numId="325" w16cid:durableId="1915695799">
    <w:abstractNumId w:val="613"/>
  </w:num>
  <w:num w:numId="326" w16cid:durableId="714308965">
    <w:abstractNumId w:val="699"/>
  </w:num>
  <w:num w:numId="327" w16cid:durableId="201748017">
    <w:abstractNumId w:val="191"/>
  </w:num>
  <w:num w:numId="328" w16cid:durableId="1540439095">
    <w:abstractNumId w:val="559"/>
  </w:num>
  <w:num w:numId="329" w16cid:durableId="2025864768">
    <w:abstractNumId w:val="549"/>
  </w:num>
  <w:num w:numId="330" w16cid:durableId="227038313">
    <w:abstractNumId w:val="123"/>
  </w:num>
  <w:num w:numId="331" w16cid:durableId="1240018539">
    <w:abstractNumId w:val="262"/>
  </w:num>
  <w:num w:numId="332" w16cid:durableId="1745254684">
    <w:abstractNumId w:val="158"/>
  </w:num>
  <w:num w:numId="333" w16cid:durableId="1098410038">
    <w:abstractNumId w:val="743"/>
  </w:num>
  <w:num w:numId="334" w16cid:durableId="2142769364">
    <w:abstractNumId w:val="197"/>
  </w:num>
  <w:num w:numId="335" w16cid:durableId="776023946">
    <w:abstractNumId w:val="99"/>
  </w:num>
  <w:num w:numId="336" w16cid:durableId="1213662523">
    <w:abstractNumId w:val="36"/>
  </w:num>
  <w:num w:numId="337" w16cid:durableId="1072236846">
    <w:abstractNumId w:val="315"/>
  </w:num>
  <w:num w:numId="338" w16cid:durableId="1331526341">
    <w:abstractNumId w:val="708"/>
  </w:num>
  <w:num w:numId="339" w16cid:durableId="1863975900">
    <w:abstractNumId w:val="332"/>
  </w:num>
  <w:num w:numId="340" w16cid:durableId="796340708">
    <w:abstractNumId w:val="3"/>
  </w:num>
  <w:num w:numId="341" w16cid:durableId="1254510939">
    <w:abstractNumId w:val="432"/>
  </w:num>
  <w:num w:numId="342" w16cid:durableId="1483043692">
    <w:abstractNumId w:val="730"/>
  </w:num>
  <w:num w:numId="343" w16cid:durableId="1897813762">
    <w:abstractNumId w:val="6"/>
  </w:num>
  <w:num w:numId="344" w16cid:durableId="2062094268">
    <w:abstractNumId w:val="679"/>
  </w:num>
  <w:num w:numId="345" w16cid:durableId="1378117514">
    <w:abstractNumId w:val="48"/>
  </w:num>
  <w:num w:numId="346" w16cid:durableId="1815946139">
    <w:abstractNumId w:val="251"/>
  </w:num>
  <w:num w:numId="347" w16cid:durableId="1279334968">
    <w:abstractNumId w:val="706"/>
  </w:num>
  <w:num w:numId="348" w16cid:durableId="1487472540">
    <w:abstractNumId w:val="401"/>
  </w:num>
  <w:num w:numId="349" w16cid:durableId="750156106">
    <w:abstractNumId w:val="645"/>
  </w:num>
  <w:num w:numId="350" w16cid:durableId="1747877368">
    <w:abstractNumId w:val="492"/>
  </w:num>
  <w:num w:numId="351" w16cid:durableId="602420271">
    <w:abstractNumId w:val="373"/>
  </w:num>
  <w:num w:numId="352" w16cid:durableId="2103066282">
    <w:abstractNumId w:val="34"/>
  </w:num>
  <w:num w:numId="353" w16cid:durableId="932709540">
    <w:abstractNumId w:val="660"/>
  </w:num>
  <w:num w:numId="354" w16cid:durableId="925723996">
    <w:abstractNumId w:val="345"/>
  </w:num>
  <w:num w:numId="355" w16cid:durableId="1153255713">
    <w:abstractNumId w:val="762"/>
  </w:num>
  <w:num w:numId="356" w16cid:durableId="1391272846">
    <w:abstractNumId w:val="606"/>
  </w:num>
  <w:num w:numId="357" w16cid:durableId="2042851797">
    <w:abstractNumId w:val="307"/>
  </w:num>
  <w:num w:numId="358" w16cid:durableId="181090956">
    <w:abstractNumId w:val="636"/>
  </w:num>
  <w:num w:numId="359" w16cid:durableId="1640646385">
    <w:abstractNumId w:val="633"/>
  </w:num>
  <w:num w:numId="360" w16cid:durableId="1489327590">
    <w:abstractNumId w:val="95"/>
  </w:num>
  <w:num w:numId="361" w16cid:durableId="265620080">
    <w:abstractNumId w:val="59"/>
  </w:num>
  <w:num w:numId="362" w16cid:durableId="1629237458">
    <w:abstractNumId w:val="202"/>
  </w:num>
  <w:num w:numId="363" w16cid:durableId="1831553506">
    <w:abstractNumId w:val="347"/>
  </w:num>
  <w:num w:numId="364" w16cid:durableId="499927835">
    <w:abstractNumId w:val="334"/>
  </w:num>
  <w:num w:numId="365" w16cid:durableId="1314332787">
    <w:abstractNumId w:val="472"/>
  </w:num>
  <w:num w:numId="366" w16cid:durableId="2087991531">
    <w:abstractNumId w:val="186"/>
  </w:num>
  <w:num w:numId="367" w16cid:durableId="1908610983">
    <w:abstractNumId w:val="612"/>
  </w:num>
  <w:num w:numId="368" w16cid:durableId="1418986183">
    <w:abstractNumId w:val="747"/>
  </w:num>
  <w:num w:numId="369" w16cid:durableId="1087995554">
    <w:abstractNumId w:val="11"/>
  </w:num>
  <w:num w:numId="370" w16cid:durableId="490877386">
    <w:abstractNumId w:val="167"/>
  </w:num>
  <w:num w:numId="371" w16cid:durableId="1770269892">
    <w:abstractNumId w:val="768"/>
  </w:num>
  <w:num w:numId="372" w16cid:durableId="2015186425">
    <w:abstractNumId w:val="156"/>
  </w:num>
  <w:num w:numId="373" w16cid:durableId="847256897">
    <w:abstractNumId w:val="146"/>
  </w:num>
  <w:num w:numId="374" w16cid:durableId="1720786977">
    <w:abstractNumId w:val="126"/>
  </w:num>
  <w:num w:numId="375" w16cid:durableId="1065958312">
    <w:abstractNumId w:val="515"/>
  </w:num>
  <w:num w:numId="376" w16cid:durableId="981889163">
    <w:abstractNumId w:val="790"/>
  </w:num>
  <w:num w:numId="377" w16cid:durableId="794106899">
    <w:abstractNumId w:val="722"/>
  </w:num>
  <w:num w:numId="378" w16cid:durableId="464739185">
    <w:abstractNumId w:val="292"/>
  </w:num>
  <w:num w:numId="379" w16cid:durableId="279190777">
    <w:abstractNumId w:val="422"/>
  </w:num>
  <w:num w:numId="380" w16cid:durableId="241066719">
    <w:abstractNumId w:val="286"/>
  </w:num>
  <w:num w:numId="381" w16cid:durableId="810368957">
    <w:abstractNumId w:val="509"/>
  </w:num>
  <w:num w:numId="382" w16cid:durableId="401829254">
    <w:abstractNumId w:val="302"/>
  </w:num>
  <w:num w:numId="383" w16cid:durableId="1026176613">
    <w:abstractNumId w:val="343"/>
  </w:num>
  <w:num w:numId="384" w16cid:durableId="1599362065">
    <w:abstractNumId w:val="215"/>
  </w:num>
  <w:num w:numId="385" w16cid:durableId="323289135">
    <w:abstractNumId w:val="782"/>
  </w:num>
  <w:num w:numId="386" w16cid:durableId="721369757">
    <w:abstractNumId w:val="622"/>
  </w:num>
  <w:num w:numId="387" w16cid:durableId="545919846">
    <w:abstractNumId w:val="745"/>
  </w:num>
  <w:num w:numId="388" w16cid:durableId="703868029">
    <w:abstractNumId w:val="69"/>
  </w:num>
  <w:num w:numId="389" w16cid:durableId="1170681537">
    <w:abstractNumId w:val="19"/>
  </w:num>
  <w:num w:numId="390" w16cid:durableId="1955093841">
    <w:abstractNumId w:val="473"/>
  </w:num>
  <w:num w:numId="391" w16cid:durableId="1453675295">
    <w:abstractNumId w:val="783"/>
  </w:num>
  <w:num w:numId="392" w16cid:durableId="987444036">
    <w:abstractNumId w:val="810"/>
  </w:num>
  <w:num w:numId="393" w16cid:durableId="309675271">
    <w:abstractNumId w:val="471"/>
  </w:num>
  <w:num w:numId="394" w16cid:durableId="1649746409">
    <w:abstractNumId w:val="809"/>
  </w:num>
  <w:num w:numId="395" w16cid:durableId="1720086535">
    <w:abstractNumId w:val="379"/>
  </w:num>
  <w:num w:numId="396" w16cid:durableId="1033117139">
    <w:abstractNumId w:val="181"/>
  </w:num>
  <w:num w:numId="397" w16cid:durableId="465970938">
    <w:abstractNumId w:val="21"/>
  </w:num>
  <w:num w:numId="398" w16cid:durableId="1317805970">
    <w:abstractNumId w:val="451"/>
  </w:num>
  <w:num w:numId="399" w16cid:durableId="1351685322">
    <w:abstractNumId w:val="49"/>
  </w:num>
  <w:num w:numId="400" w16cid:durableId="982080856">
    <w:abstractNumId w:val="423"/>
  </w:num>
  <w:num w:numId="401" w16cid:durableId="1672027117">
    <w:abstractNumId w:val="160"/>
  </w:num>
  <w:num w:numId="402" w16cid:durableId="1294751759">
    <w:abstractNumId w:val="101"/>
  </w:num>
  <w:num w:numId="403" w16cid:durableId="519392752">
    <w:abstractNumId w:val="431"/>
  </w:num>
  <w:num w:numId="404" w16cid:durableId="671681508">
    <w:abstractNumId w:val="428"/>
  </w:num>
  <w:num w:numId="405" w16cid:durableId="607011903">
    <w:abstractNumId w:val="803"/>
  </w:num>
  <w:num w:numId="406" w16cid:durableId="413402259">
    <w:abstractNumId w:val="212"/>
  </w:num>
  <w:num w:numId="407" w16cid:durableId="209610555">
    <w:abstractNumId w:val="577"/>
  </w:num>
  <w:num w:numId="408" w16cid:durableId="1440838279">
    <w:abstractNumId w:val="489"/>
  </w:num>
  <w:num w:numId="409" w16cid:durableId="1385563977">
    <w:abstractNumId w:val="143"/>
  </w:num>
  <w:num w:numId="410" w16cid:durableId="1832477959">
    <w:abstractNumId w:val="130"/>
  </w:num>
  <w:num w:numId="411" w16cid:durableId="1472752374">
    <w:abstractNumId w:val="544"/>
  </w:num>
  <w:num w:numId="412" w16cid:durableId="1519077925">
    <w:abstractNumId w:val="654"/>
  </w:num>
  <w:num w:numId="413" w16cid:durableId="1037046773">
    <w:abstractNumId w:val="487"/>
  </w:num>
  <w:num w:numId="414" w16cid:durableId="401221796">
    <w:abstractNumId w:val="1"/>
  </w:num>
  <w:num w:numId="415" w16cid:durableId="289013897">
    <w:abstractNumId w:val="602"/>
  </w:num>
  <w:num w:numId="416" w16cid:durableId="936058689">
    <w:abstractNumId w:val="625"/>
  </w:num>
  <w:num w:numId="417" w16cid:durableId="1512254634">
    <w:abstractNumId w:val="680"/>
  </w:num>
  <w:num w:numId="418" w16cid:durableId="1151797385">
    <w:abstractNumId w:val="14"/>
  </w:num>
  <w:num w:numId="419" w16cid:durableId="1587299527">
    <w:abstractNumId w:val="233"/>
  </w:num>
  <w:num w:numId="420" w16cid:durableId="1212113343">
    <w:abstractNumId w:val="4"/>
  </w:num>
  <w:num w:numId="421" w16cid:durableId="92828368">
    <w:abstractNumId w:val="631"/>
  </w:num>
  <w:num w:numId="422" w16cid:durableId="1483883473">
    <w:abstractNumId w:val="52"/>
  </w:num>
  <w:num w:numId="423" w16cid:durableId="367267898">
    <w:abstractNumId w:val="190"/>
  </w:num>
  <w:num w:numId="424" w16cid:durableId="888997851">
    <w:abstractNumId w:val="773"/>
  </w:num>
  <w:num w:numId="425" w16cid:durableId="513616562">
    <w:abstractNumId w:val="216"/>
  </w:num>
  <w:num w:numId="426" w16cid:durableId="1237281785">
    <w:abstractNumId w:val="538"/>
  </w:num>
  <w:num w:numId="427" w16cid:durableId="106199696">
    <w:abstractNumId w:val="272"/>
  </w:num>
  <w:num w:numId="428" w16cid:durableId="1708023150">
    <w:abstractNumId w:val="128"/>
  </w:num>
  <w:num w:numId="429" w16cid:durableId="133371208">
    <w:abstractNumId w:val="266"/>
  </w:num>
  <w:num w:numId="430" w16cid:durableId="1415206160">
    <w:abstractNumId w:val="421"/>
  </w:num>
  <w:num w:numId="431" w16cid:durableId="2109806266">
    <w:abstractNumId w:val="510"/>
  </w:num>
  <w:num w:numId="432" w16cid:durableId="121269187">
    <w:abstractNumId w:val="565"/>
  </w:num>
  <w:num w:numId="433" w16cid:durableId="1788962425">
    <w:abstractNumId w:val="647"/>
  </w:num>
  <w:num w:numId="434" w16cid:durableId="2090420040">
    <w:abstractNumId w:val="157"/>
  </w:num>
  <w:num w:numId="435" w16cid:durableId="1043142701">
    <w:abstractNumId w:val="211"/>
  </w:num>
  <w:num w:numId="436" w16cid:durableId="1131555734">
    <w:abstractNumId w:val="440"/>
  </w:num>
  <w:num w:numId="437" w16cid:durableId="677124060">
    <w:abstractNumId w:val="356"/>
  </w:num>
  <w:num w:numId="438" w16cid:durableId="1950428957">
    <w:abstractNumId w:val="152"/>
  </w:num>
  <w:num w:numId="439" w16cid:durableId="276303292">
    <w:abstractNumId w:val="702"/>
  </w:num>
  <w:num w:numId="440" w16cid:durableId="1111822389">
    <w:abstractNumId w:val="27"/>
  </w:num>
  <w:num w:numId="441" w16cid:durableId="478231074">
    <w:abstractNumId w:val="144"/>
  </w:num>
  <w:num w:numId="442" w16cid:durableId="867454197">
    <w:abstractNumId w:val="435"/>
  </w:num>
  <w:num w:numId="443" w16cid:durableId="1520508655">
    <w:abstractNumId w:val="76"/>
  </w:num>
  <w:num w:numId="444" w16cid:durableId="1886403096">
    <w:abstractNumId w:val="528"/>
  </w:num>
  <w:num w:numId="445" w16cid:durableId="698094254">
    <w:abstractNumId w:val="136"/>
  </w:num>
  <w:num w:numId="446" w16cid:durableId="2120559655">
    <w:abstractNumId w:val="582"/>
  </w:num>
  <w:num w:numId="447" w16cid:durableId="1350639393">
    <w:abstractNumId w:val="740"/>
  </w:num>
  <w:num w:numId="448" w16cid:durableId="1254515715">
    <w:abstractNumId w:val="558"/>
  </w:num>
  <w:num w:numId="449" w16cid:durableId="1029993736">
    <w:abstractNumId w:val="691"/>
  </w:num>
  <w:num w:numId="450" w16cid:durableId="488057215">
    <w:abstractNumId w:val="25"/>
  </w:num>
  <w:num w:numId="451" w16cid:durableId="1317299253">
    <w:abstractNumId w:val="242"/>
  </w:num>
  <w:num w:numId="452" w16cid:durableId="618223833">
    <w:abstractNumId w:val="480"/>
  </w:num>
  <w:num w:numId="453" w16cid:durableId="1081413540">
    <w:abstractNumId w:val="770"/>
  </w:num>
  <w:num w:numId="454" w16cid:durableId="1030885577">
    <w:abstractNumId w:val="116"/>
  </w:num>
  <w:num w:numId="455" w16cid:durableId="222834833">
    <w:abstractNumId w:val="7"/>
  </w:num>
  <w:num w:numId="456" w16cid:durableId="345983995">
    <w:abstractNumId w:val="642"/>
  </w:num>
  <w:num w:numId="457" w16cid:durableId="1129519863">
    <w:abstractNumId w:val="288"/>
  </w:num>
  <w:num w:numId="458" w16cid:durableId="1861238018">
    <w:abstractNumId w:val="268"/>
  </w:num>
  <w:num w:numId="459" w16cid:durableId="906499987">
    <w:abstractNumId w:val="80"/>
  </w:num>
  <w:num w:numId="460" w16cid:durableId="1099135260">
    <w:abstractNumId w:val="483"/>
  </w:num>
  <w:num w:numId="461" w16cid:durableId="1170174842">
    <w:abstractNumId w:val="626"/>
  </w:num>
  <w:num w:numId="462" w16cid:durableId="1721901574">
    <w:abstractNumId w:val="786"/>
  </w:num>
  <w:num w:numId="463" w16cid:durableId="358622592">
    <w:abstractNumId w:val="692"/>
  </w:num>
  <w:num w:numId="464" w16cid:durableId="1659066794">
    <w:abstractNumId w:val="643"/>
  </w:num>
  <w:num w:numId="465" w16cid:durableId="1006250121">
    <w:abstractNumId w:val="43"/>
  </w:num>
  <w:num w:numId="466" w16cid:durableId="821890241">
    <w:abstractNumId w:val="455"/>
  </w:num>
  <w:num w:numId="467" w16cid:durableId="630482834">
    <w:abstractNumId w:val="365"/>
  </w:num>
  <w:num w:numId="468" w16cid:durableId="1930574194">
    <w:abstractNumId w:val="338"/>
  </w:num>
  <w:num w:numId="469" w16cid:durableId="1869444068">
    <w:abstractNumId w:val="466"/>
  </w:num>
  <w:num w:numId="470" w16cid:durableId="217866063">
    <w:abstractNumId w:val="665"/>
  </w:num>
  <w:num w:numId="471" w16cid:durableId="545678579">
    <w:abstractNumId w:val="177"/>
  </w:num>
  <w:num w:numId="472" w16cid:durableId="354770391">
    <w:abstractNumId w:val="579"/>
  </w:num>
  <w:num w:numId="473" w16cid:durableId="61294100">
    <w:abstractNumId w:val="560"/>
  </w:num>
  <w:num w:numId="474" w16cid:durableId="1897735149">
    <w:abstractNumId w:val="755"/>
  </w:num>
  <w:num w:numId="475" w16cid:durableId="1143079362">
    <w:abstractNumId w:val="362"/>
  </w:num>
  <w:num w:numId="476" w16cid:durableId="2114938999">
    <w:abstractNumId w:val="90"/>
  </w:num>
  <w:num w:numId="477" w16cid:durableId="502939134">
    <w:abstractNumId w:val="763"/>
  </w:num>
  <w:num w:numId="478" w16cid:durableId="2084057829">
    <w:abstractNumId w:val="481"/>
  </w:num>
  <w:num w:numId="479" w16cid:durableId="914899970">
    <w:abstractNumId w:val="389"/>
  </w:num>
  <w:num w:numId="480" w16cid:durableId="1955938208">
    <w:abstractNumId w:val="502"/>
  </w:num>
  <w:num w:numId="481" w16cid:durableId="1848402272">
    <w:abstractNumId w:val="486"/>
  </w:num>
  <w:num w:numId="482" w16cid:durableId="888958015">
    <w:abstractNumId w:val="321"/>
  </w:num>
  <w:num w:numId="483" w16cid:durableId="1205413399">
    <w:abstractNumId w:val="527"/>
  </w:num>
  <w:num w:numId="484" w16cid:durableId="467431925">
    <w:abstractNumId w:val="201"/>
  </w:num>
  <w:num w:numId="485" w16cid:durableId="974529387">
    <w:abstractNumId w:val="644"/>
  </w:num>
  <w:num w:numId="486" w16cid:durableId="564074756">
    <w:abstractNumId w:val="310"/>
  </w:num>
  <w:num w:numId="487" w16cid:durableId="381253435">
    <w:abstractNumId w:val="325"/>
  </w:num>
  <w:num w:numId="488" w16cid:durableId="2100104213">
    <w:abstractNumId w:val="269"/>
  </w:num>
  <w:num w:numId="489" w16cid:durableId="1713504715">
    <w:abstractNumId w:val="79"/>
  </w:num>
  <w:num w:numId="490" w16cid:durableId="448816672">
    <w:abstractNumId w:val="663"/>
  </w:num>
  <w:num w:numId="491" w16cid:durableId="677460285">
    <w:abstractNumId w:val="798"/>
  </w:num>
  <w:num w:numId="492" w16cid:durableId="791630264">
    <w:abstractNumId w:val="174"/>
  </w:num>
  <w:num w:numId="493" w16cid:durableId="466822319">
    <w:abstractNumId w:val="668"/>
  </w:num>
  <w:num w:numId="494" w16cid:durableId="744835023">
    <w:abstractNumId w:val="627"/>
  </w:num>
  <w:num w:numId="495" w16cid:durableId="1771467747">
    <w:abstractNumId w:val="394"/>
  </w:num>
  <w:num w:numId="496" w16cid:durableId="1079327157">
    <w:abstractNumId w:val="329"/>
  </w:num>
  <w:num w:numId="497" w16cid:durableId="88157595">
    <w:abstractNumId w:val="482"/>
  </w:num>
  <w:num w:numId="498" w16cid:durableId="1146625021">
    <w:abstractNumId w:val="259"/>
  </w:num>
  <w:num w:numId="499" w16cid:durableId="1017344417">
    <w:abstractNumId w:val="603"/>
  </w:num>
  <w:num w:numId="500" w16cid:durableId="1468358076">
    <w:abstractNumId w:val="413"/>
  </w:num>
  <w:num w:numId="501" w16cid:durableId="758719315">
    <w:abstractNumId w:val="484"/>
  </w:num>
  <w:num w:numId="502" w16cid:durableId="1749384763">
    <w:abstractNumId w:val="263"/>
  </w:num>
  <w:num w:numId="503" w16cid:durableId="1567303422">
    <w:abstractNumId w:val="523"/>
  </w:num>
  <w:num w:numId="504" w16cid:durableId="361249292">
    <w:abstractNumId w:val="169"/>
  </w:num>
  <w:num w:numId="505" w16cid:durableId="1032340712">
    <w:abstractNumId w:val="218"/>
  </w:num>
  <w:num w:numId="506" w16cid:durableId="527720390">
    <w:abstractNumId w:val="224"/>
  </w:num>
  <w:num w:numId="507" w16cid:durableId="474641620">
    <w:abstractNumId w:val="669"/>
  </w:num>
  <w:num w:numId="508" w16cid:durableId="1252811210">
    <w:abstractNumId w:val="339"/>
  </w:num>
  <w:num w:numId="509" w16cid:durableId="1249997875">
    <w:abstractNumId w:val="456"/>
  </w:num>
  <w:num w:numId="510" w16cid:durableId="1266421176">
    <w:abstractNumId w:val="723"/>
  </w:num>
  <w:num w:numId="511" w16cid:durableId="724185667">
    <w:abstractNumId w:val="648"/>
  </w:num>
  <w:num w:numId="512" w16cid:durableId="672221631">
    <w:abstractNumId w:val="301"/>
  </w:num>
  <w:num w:numId="513" w16cid:durableId="235749437">
    <w:abstractNumId w:val="490"/>
  </w:num>
  <w:num w:numId="514" w16cid:durableId="1160074987">
    <w:abstractNumId w:val="757"/>
  </w:num>
  <w:num w:numId="515" w16cid:durableId="267465507">
    <w:abstractNumId w:val="161"/>
  </w:num>
  <w:num w:numId="516" w16cid:durableId="1431706687">
    <w:abstractNumId w:val="804"/>
  </w:num>
  <w:num w:numId="517" w16cid:durableId="738985224">
    <w:abstractNumId w:val="234"/>
  </w:num>
  <w:num w:numId="518" w16cid:durableId="249391641">
    <w:abstractNumId w:val="710"/>
  </w:num>
  <w:num w:numId="519" w16cid:durableId="814223426">
    <w:abstractNumId w:val="248"/>
  </w:num>
  <w:num w:numId="520" w16cid:durableId="1490170454">
    <w:abstractNumId w:val="736"/>
  </w:num>
  <w:num w:numId="521" w16cid:durableId="956528660">
    <w:abstractNumId w:val="277"/>
  </w:num>
  <w:num w:numId="522" w16cid:durableId="117573349">
    <w:abstractNumId w:val="331"/>
  </w:num>
  <w:num w:numId="523" w16cid:durableId="1929657675">
    <w:abstractNumId w:val="287"/>
  </w:num>
  <w:num w:numId="524" w16cid:durableId="164829730">
    <w:abstractNumId w:val="545"/>
  </w:num>
  <w:num w:numId="525" w16cid:durableId="1127579440">
    <w:abstractNumId w:val="279"/>
  </w:num>
  <w:num w:numId="526" w16cid:durableId="1592615920">
    <w:abstractNumId w:val="235"/>
  </w:num>
  <w:num w:numId="527" w16cid:durableId="2126346961">
    <w:abstractNumId w:val="436"/>
  </w:num>
  <w:num w:numId="528" w16cid:durableId="271712748">
    <w:abstractNumId w:val="607"/>
  </w:num>
  <w:num w:numId="529" w16cid:durableId="1205562074">
    <w:abstractNumId w:val="728"/>
  </w:num>
  <w:num w:numId="530" w16cid:durableId="95253077">
    <w:abstractNumId w:val="131"/>
  </w:num>
  <w:num w:numId="531" w16cid:durableId="198056362">
    <w:abstractNumId w:val="479"/>
  </w:num>
  <w:num w:numId="532" w16cid:durableId="821585573">
    <w:abstractNumId w:val="676"/>
  </w:num>
  <w:num w:numId="533" w16cid:durableId="189535830">
    <w:abstractNumId w:val="524"/>
  </w:num>
  <w:num w:numId="534" w16cid:durableId="1464495918">
    <w:abstractNumId w:val="184"/>
  </w:num>
  <w:num w:numId="535" w16cid:durableId="2134979122">
    <w:abstractNumId w:val="106"/>
  </w:num>
  <w:num w:numId="536" w16cid:durableId="660735305">
    <w:abstractNumId w:val="304"/>
  </w:num>
  <w:num w:numId="537" w16cid:durableId="602417970">
    <w:abstractNumId w:val="779"/>
  </w:num>
  <w:num w:numId="538" w16cid:durableId="1644698191">
    <w:abstractNumId w:val="650"/>
  </w:num>
  <w:num w:numId="539" w16cid:durableId="628559114">
    <w:abstractNumId w:val="443"/>
  </w:num>
  <w:num w:numId="540" w16cid:durableId="922107109">
    <w:abstractNumId w:val="252"/>
  </w:num>
  <w:num w:numId="541" w16cid:durableId="1854414467">
    <w:abstractNumId w:val="159"/>
  </w:num>
  <w:num w:numId="542" w16cid:durableId="800227121">
    <w:abstractNumId w:val="232"/>
  </w:num>
  <w:num w:numId="543" w16cid:durableId="1246956137">
    <w:abstractNumId w:val="9"/>
  </w:num>
  <w:num w:numId="544" w16cid:durableId="286593053">
    <w:abstractNumId w:val="681"/>
  </w:num>
  <w:num w:numId="545" w16cid:durableId="1311442701">
    <w:abstractNumId w:val="382"/>
  </w:num>
  <w:num w:numId="546" w16cid:durableId="1534607697">
    <w:abstractNumId w:val="506"/>
  </w:num>
  <w:num w:numId="547" w16cid:durableId="496069253">
    <w:abstractNumId w:val="257"/>
  </w:num>
  <w:num w:numId="548" w16cid:durableId="223032382">
    <w:abstractNumId w:val="386"/>
  </w:num>
  <w:num w:numId="549" w16cid:durableId="1248609301">
    <w:abstractNumId w:val="83"/>
  </w:num>
  <w:num w:numId="550" w16cid:durableId="415590122">
    <w:abstractNumId w:val="104"/>
  </w:num>
  <w:num w:numId="551" w16cid:durableId="813763925">
    <w:abstractNumId w:val="275"/>
  </w:num>
  <w:num w:numId="552" w16cid:durableId="426922969">
    <w:abstractNumId w:val="349"/>
  </w:num>
  <w:num w:numId="553" w16cid:durableId="1802649320">
    <w:abstractNumId w:val="520"/>
  </w:num>
  <w:num w:numId="554" w16cid:durableId="1397047452">
    <w:abstractNumId w:val="591"/>
  </w:num>
  <w:num w:numId="555" w16cid:durableId="1121261327">
    <w:abstractNumId w:val="653"/>
  </w:num>
  <w:num w:numId="556" w16cid:durableId="1980956681">
    <w:abstractNumId w:val="118"/>
  </w:num>
  <w:num w:numId="557" w16cid:durableId="1947153424">
    <w:abstractNumId w:val="572"/>
  </w:num>
  <w:num w:numId="558" w16cid:durableId="1018234984">
    <w:abstractNumId w:val="678"/>
  </w:num>
  <w:num w:numId="559" w16cid:durableId="2019430527">
    <w:abstractNumId w:val="769"/>
  </w:num>
  <w:num w:numId="560" w16cid:durableId="186913236">
    <w:abstractNumId w:val="504"/>
  </w:num>
  <w:num w:numId="561" w16cid:durableId="1228809573">
    <w:abstractNumId w:val="576"/>
  </w:num>
  <w:num w:numId="562" w16cid:durableId="2125610651">
    <w:abstractNumId w:val="265"/>
  </w:num>
  <w:num w:numId="563" w16cid:durableId="1953854519">
    <w:abstractNumId w:val="583"/>
  </w:num>
  <w:num w:numId="564" w16cid:durableId="1205752350">
    <w:abstractNumId w:val="40"/>
  </w:num>
  <w:num w:numId="565" w16cid:durableId="1824854989">
    <w:abstractNumId w:val="72"/>
  </w:num>
  <w:num w:numId="566" w16cid:durableId="553666513">
    <w:abstractNumId w:val="388"/>
  </w:num>
  <w:num w:numId="567" w16cid:durableId="686322606">
    <w:abstractNumId w:val="10"/>
  </w:num>
  <w:num w:numId="568" w16cid:durableId="1613441041">
    <w:abstractNumId w:val="147"/>
  </w:num>
  <w:num w:numId="569" w16cid:durableId="1942568895">
    <w:abstractNumId w:val="609"/>
  </w:num>
  <w:num w:numId="570" w16cid:durableId="893396387">
    <w:abstractNumId w:val="791"/>
  </w:num>
  <w:num w:numId="571" w16cid:durableId="2127501730">
    <w:abstractNumId w:val="324"/>
  </w:num>
  <w:num w:numId="572" w16cid:durableId="7415868">
    <w:abstractNumId w:val="751"/>
  </w:num>
  <w:num w:numId="573" w16cid:durableId="2123960351">
    <w:abstractNumId w:val="573"/>
  </w:num>
  <w:num w:numId="574" w16cid:durableId="2010255866">
    <w:abstractNumId w:val="137"/>
  </w:num>
  <w:num w:numId="575" w16cid:durableId="161700508">
    <w:abstractNumId w:val="121"/>
  </w:num>
  <w:num w:numId="576" w16cid:durableId="310136050">
    <w:abstractNumId w:val="453"/>
  </w:num>
  <w:num w:numId="577" w16cid:durableId="1124687893">
    <w:abstractNumId w:val="154"/>
  </w:num>
  <w:num w:numId="578" w16cid:durableId="1515459741">
    <w:abstractNumId w:val="801"/>
  </w:num>
  <w:num w:numId="579" w16cid:durableId="1306397398">
    <w:abstractNumId w:val="247"/>
  </w:num>
  <w:num w:numId="580" w16cid:durableId="635524802">
    <w:abstractNumId w:val="8"/>
  </w:num>
  <w:num w:numId="581" w16cid:durableId="1330863200">
    <w:abstractNumId w:val="500"/>
  </w:num>
  <w:num w:numId="582" w16cid:durableId="1776364997">
    <w:abstractNumId w:val="761"/>
  </w:num>
  <w:num w:numId="583" w16cid:durableId="1685744811">
    <w:abstractNumId w:val="630"/>
  </w:num>
  <w:num w:numId="584" w16cid:durableId="1360938204">
    <w:abstractNumId w:val="557"/>
  </w:num>
  <w:num w:numId="585" w16cid:durableId="1265649821">
    <w:abstractNumId w:val="512"/>
  </w:num>
  <w:num w:numId="586" w16cid:durableId="2070112813">
    <w:abstractNumId w:val="395"/>
  </w:num>
  <w:num w:numId="587" w16cid:durableId="899368175">
    <w:abstractNumId w:val="493"/>
  </w:num>
  <w:num w:numId="588" w16cid:durableId="382869559">
    <w:abstractNumId w:val="412"/>
  </w:num>
  <w:num w:numId="589" w16cid:durableId="1819036213">
    <w:abstractNumId w:val="33"/>
  </w:num>
  <w:num w:numId="590" w16cid:durableId="2046589682">
    <w:abstractNumId w:val="553"/>
  </w:num>
  <w:num w:numId="591" w16cid:durableId="1220169017">
    <w:abstractNumId w:val="124"/>
  </w:num>
  <w:num w:numId="592" w16cid:durableId="1240752224">
    <w:abstractNumId w:val="635"/>
  </w:num>
  <w:num w:numId="593" w16cid:durableId="610742280">
    <w:abstractNumId w:val="280"/>
  </w:num>
  <w:num w:numId="594" w16cid:durableId="68620243">
    <w:abstractNumId w:val="535"/>
  </w:num>
  <w:num w:numId="595" w16cid:durableId="101851347">
    <w:abstractNumId w:val="683"/>
  </w:num>
  <w:num w:numId="596" w16cid:durableId="478229931">
    <w:abstractNumId w:val="598"/>
  </w:num>
  <w:num w:numId="597" w16cid:durableId="1343358256">
    <w:abstractNumId w:val="352"/>
  </w:num>
  <w:num w:numId="598" w16cid:durableId="2075857703">
    <w:abstractNumId w:val="698"/>
  </w:num>
  <w:num w:numId="599" w16cid:durableId="767968634">
    <w:abstractNumId w:val="111"/>
  </w:num>
  <w:num w:numId="600" w16cid:durableId="350109669">
    <w:abstractNumId w:val="243"/>
  </w:num>
  <w:num w:numId="601" w16cid:durableId="67196459">
    <w:abstractNumId w:val="18"/>
  </w:num>
  <w:num w:numId="602" w16cid:durableId="842276875">
    <w:abstractNumId w:val="61"/>
  </w:num>
  <w:num w:numId="603" w16cid:durableId="795177758">
    <w:abstractNumId w:val="742"/>
  </w:num>
  <w:num w:numId="604" w16cid:durableId="1181973814">
    <w:abstractNumId w:val="355"/>
  </w:num>
  <w:num w:numId="605" w16cid:durableId="2083521882">
    <w:abstractNumId w:val="690"/>
  </w:num>
  <w:num w:numId="606" w16cid:durableId="1195920561">
    <w:abstractNumId w:val="374"/>
  </w:num>
  <w:num w:numId="607" w16cid:durableId="604004390">
    <w:abstractNumId w:val="563"/>
  </w:num>
  <w:num w:numId="608" w16cid:durableId="435373496">
    <w:abstractNumId w:val="237"/>
  </w:num>
  <w:num w:numId="609" w16cid:durableId="1265335304">
    <w:abstractNumId w:val="330"/>
  </w:num>
  <w:num w:numId="610" w16cid:durableId="1715887611">
    <w:abstractNumId w:val="192"/>
  </w:num>
  <w:num w:numId="611" w16cid:durableId="1597708794">
    <w:abstractNumId w:val="139"/>
  </w:num>
  <w:num w:numId="612" w16cid:durableId="1289820558">
    <w:abstractNumId w:val="226"/>
  </w:num>
  <w:num w:numId="613" w16cid:durableId="1512571094">
    <w:abstractNumId w:val="318"/>
  </w:num>
  <w:num w:numId="614" w16cid:durableId="1037390790">
    <w:abstractNumId w:val="204"/>
  </w:num>
  <w:num w:numId="615" w16cid:durableId="1317220752">
    <w:abstractNumId w:val="735"/>
  </w:num>
  <w:num w:numId="616" w16cid:durableId="1422138958">
    <w:abstractNumId w:val="752"/>
  </w:num>
  <w:num w:numId="617" w16cid:durableId="1052267705">
    <w:abstractNumId w:val="672"/>
  </w:num>
  <w:num w:numId="618" w16cid:durableId="1678654842">
    <w:abstractNumId w:val="384"/>
  </w:num>
  <w:num w:numId="619" w16cid:durableId="616956974">
    <w:abstractNumId w:val="476"/>
  </w:num>
  <w:num w:numId="620" w16cid:durableId="890573775">
    <w:abstractNumId w:val="667"/>
  </w:num>
  <w:num w:numId="621" w16cid:durableId="773325120">
    <w:abstractNumId w:val="733"/>
  </w:num>
  <w:num w:numId="622" w16cid:durableId="1528447704">
    <w:abstractNumId w:val="45"/>
  </w:num>
  <w:num w:numId="623" w16cid:durableId="813641831">
    <w:abstractNumId w:val="537"/>
  </w:num>
  <w:num w:numId="624" w16cid:durableId="314996081">
    <w:abstractNumId w:val="165"/>
  </w:num>
  <w:num w:numId="625" w16cid:durableId="80564200">
    <w:abstractNumId w:val="171"/>
  </w:num>
  <w:num w:numId="626" w16cid:durableId="1063217959">
    <w:abstractNumId w:val="746"/>
  </w:num>
  <w:num w:numId="627" w16cid:durableId="853228533">
    <w:abstractNumId w:val="586"/>
  </w:num>
  <w:num w:numId="628" w16cid:durableId="1557548467">
    <w:abstractNumId w:val="575"/>
  </w:num>
  <w:num w:numId="629" w16cid:durableId="997340387">
    <w:abstractNumId w:val="541"/>
  </w:num>
  <w:num w:numId="630" w16cid:durableId="1276520931">
    <w:abstractNumId w:val="322"/>
  </w:num>
  <w:num w:numId="631" w16cid:durableId="396056950">
    <w:abstractNumId w:val="199"/>
  </w:num>
  <w:num w:numId="632" w16cid:durableId="1923298622">
    <w:abstractNumId w:val="732"/>
  </w:num>
  <w:num w:numId="633" w16cid:durableId="214977405">
    <w:abstractNumId w:val="726"/>
  </w:num>
  <w:num w:numId="634" w16cid:durableId="1044254239">
    <w:abstractNumId w:val="540"/>
  </w:num>
  <w:num w:numId="635" w16cid:durableId="520245057">
    <w:abstractNumId w:val="306"/>
  </w:num>
  <w:num w:numId="636" w16cid:durableId="1797943368">
    <w:abstractNumId w:val="363"/>
  </w:num>
  <w:num w:numId="637" w16cid:durableId="1248348012">
    <w:abstractNumId w:val="372"/>
  </w:num>
  <w:num w:numId="638" w16cid:durableId="1498879860">
    <w:abstractNumId w:val="694"/>
  </w:num>
  <w:num w:numId="639" w16cid:durableId="690303934">
    <w:abstractNumId w:val="675"/>
  </w:num>
  <w:num w:numId="640" w16cid:durableId="470249022">
    <w:abstractNumId w:val="134"/>
  </w:num>
  <w:num w:numId="641" w16cid:durableId="1889604712">
    <w:abstractNumId w:val="183"/>
  </w:num>
  <w:num w:numId="642" w16cid:durableId="1157768760">
    <w:abstractNumId w:val="503"/>
  </w:num>
  <w:num w:numId="643" w16cid:durableId="1786385240">
    <w:abstractNumId w:val="100"/>
  </w:num>
  <w:num w:numId="644" w16cid:durableId="898054196">
    <w:abstractNumId w:val="425"/>
  </w:num>
  <w:num w:numId="645" w16cid:durableId="147940635">
    <w:abstractNumId w:val="376"/>
  </w:num>
  <w:num w:numId="646" w16cid:durableId="953442661">
    <w:abstractNumId w:val="703"/>
  </w:num>
  <w:num w:numId="647" w16cid:durableId="744182736">
    <w:abstractNumId w:val="797"/>
  </w:num>
  <w:num w:numId="648" w16cid:durableId="1539244338">
    <w:abstractNumId w:val="210"/>
  </w:num>
  <w:num w:numId="649" w16cid:durableId="2018341297">
    <w:abstractNumId w:val="611"/>
  </w:num>
  <w:num w:numId="650" w16cid:durableId="1482039191">
    <w:abstractNumId w:val="599"/>
  </w:num>
  <w:num w:numId="651" w16cid:durableId="1239052705">
    <w:abstractNumId w:val="578"/>
  </w:num>
  <w:num w:numId="652" w16cid:durableId="1943219884">
    <w:abstractNumId w:val="133"/>
  </w:num>
  <w:num w:numId="653" w16cid:durableId="1498618848">
    <w:abstractNumId w:val="246"/>
  </w:num>
  <w:num w:numId="654" w16cid:durableId="303391275">
    <w:abstractNumId w:val="430"/>
  </w:num>
  <w:num w:numId="655" w16cid:durableId="1288321384">
    <w:abstractNumId w:val="737"/>
  </w:num>
  <w:num w:numId="656" w16cid:durableId="1771050196">
    <w:abstractNumId w:val="418"/>
  </w:num>
  <w:num w:numId="657" w16cid:durableId="1125924181">
    <w:abstractNumId w:val="721"/>
  </w:num>
  <w:num w:numId="658" w16cid:durableId="1645504832">
    <w:abstractNumId w:val="526"/>
  </w:num>
  <w:num w:numId="659" w16cid:durableId="31928384">
    <w:abstractNumId w:val="87"/>
  </w:num>
  <w:num w:numId="660" w16cid:durableId="1464343772">
    <w:abstractNumId w:val="542"/>
  </w:num>
  <w:num w:numId="661" w16cid:durableId="1721510629">
    <w:abstractNumId w:val="766"/>
  </w:num>
  <w:num w:numId="662" w16cid:durableId="656420791">
    <w:abstractNumId w:val="462"/>
  </w:num>
  <w:num w:numId="663" w16cid:durableId="998264576">
    <w:abstractNumId w:val="556"/>
  </w:num>
  <w:num w:numId="664" w16cid:durableId="1007905890">
    <w:abstractNumId w:val="180"/>
  </w:num>
  <w:num w:numId="665" w16cid:durableId="1982884171">
    <w:abstractNumId w:val="350"/>
  </w:num>
  <w:num w:numId="666" w16cid:durableId="2023706447">
    <w:abstractNumId w:val="765"/>
  </w:num>
  <w:num w:numId="667" w16cid:durableId="1817792432">
    <w:abstractNumId w:val="68"/>
  </w:num>
  <w:num w:numId="668" w16cid:durableId="1721175699">
    <w:abstractNumId w:val="75"/>
  </w:num>
  <w:num w:numId="669" w16cid:durableId="149443433">
    <w:abstractNumId w:val="44"/>
  </w:num>
  <w:num w:numId="670" w16cid:durableId="164519788">
    <w:abstractNumId w:val="254"/>
  </w:num>
  <w:num w:numId="671" w16cid:durableId="340548370">
    <w:abstractNumId w:val="437"/>
  </w:num>
  <w:num w:numId="672" w16cid:durableId="1195269254">
    <w:abstractNumId w:val="29"/>
  </w:num>
  <w:num w:numId="673" w16cid:durableId="1857190067">
    <w:abstractNumId w:val="416"/>
  </w:num>
  <w:num w:numId="674" w16cid:durableId="1062486152">
    <w:abstractNumId w:val="709"/>
  </w:num>
  <w:num w:numId="675" w16cid:durableId="747849814">
    <w:abstractNumId w:val="662"/>
  </w:num>
  <w:num w:numId="676" w16cid:durableId="1429814112">
    <w:abstractNumId w:val="170"/>
  </w:num>
  <w:num w:numId="677" w16cid:durableId="676999035">
    <w:abstractNumId w:val="175"/>
  </w:num>
  <w:num w:numId="678" w16cid:durableId="264308886">
    <w:abstractNumId w:val="200"/>
  </w:num>
  <w:num w:numId="679" w16cid:durableId="1170827702">
    <w:abstractNumId w:val="60"/>
  </w:num>
  <w:num w:numId="680" w16cid:durableId="1389453518">
    <w:abstractNumId w:val="808"/>
  </w:num>
  <w:num w:numId="681" w16cid:durableId="1048337775">
    <w:abstractNumId w:val="402"/>
  </w:num>
  <w:num w:numId="682" w16cid:durableId="1706563755">
    <w:abstractNumId w:val="150"/>
  </w:num>
  <w:num w:numId="683" w16cid:durableId="1304197060">
    <w:abstractNumId w:val="464"/>
  </w:num>
  <w:num w:numId="684" w16cid:durableId="443117326">
    <w:abstractNumId w:val="687"/>
  </w:num>
  <w:num w:numId="685" w16cid:durableId="1045643330">
    <w:abstractNumId w:val="580"/>
  </w:num>
  <w:num w:numId="686" w16cid:durableId="84352460">
    <w:abstractNumId w:val="461"/>
  </w:num>
  <w:num w:numId="687" w16cid:durableId="565997360">
    <w:abstractNumId w:val="593"/>
  </w:num>
  <w:num w:numId="688" w16cid:durableId="605313749">
    <w:abstractNumId w:val="619"/>
  </w:num>
  <w:num w:numId="689" w16cid:durableId="1307004664">
    <w:abstractNumId w:val="468"/>
  </w:num>
  <w:num w:numId="690" w16cid:durableId="771974989">
    <w:abstractNumId w:val="521"/>
  </w:num>
  <w:num w:numId="691" w16cid:durableId="829948696">
    <w:abstractNumId w:val="354"/>
  </w:num>
  <w:num w:numId="692" w16cid:durableId="1022587350">
    <w:abstractNumId w:val="82"/>
  </w:num>
  <w:num w:numId="693" w16cid:durableId="1176382113">
    <w:abstractNumId w:val="264"/>
  </w:num>
  <w:num w:numId="694" w16cid:durableId="795833633">
    <w:abstractNumId w:val="273"/>
  </w:num>
  <w:num w:numId="695" w16cid:durableId="2122873417">
    <w:abstractNumId w:val="276"/>
  </w:num>
  <w:num w:numId="696" w16cid:durableId="1617709330">
    <w:abstractNumId w:val="42"/>
  </w:num>
  <w:num w:numId="697" w16cid:durableId="1987122528">
    <w:abstractNumId w:val="295"/>
  </w:num>
  <w:num w:numId="698" w16cid:durableId="420025066">
    <w:abstractNumId w:val="323"/>
  </w:num>
  <w:num w:numId="699" w16cid:durableId="529992938">
    <w:abstractNumId w:val="317"/>
  </w:num>
  <w:num w:numId="700" w16cid:durableId="2117868124">
    <w:abstractNumId w:val="701"/>
  </w:num>
  <w:num w:numId="701" w16cid:durableId="776219726">
    <w:abstractNumId w:val="378"/>
  </w:num>
  <w:num w:numId="702" w16cid:durableId="444426863">
    <w:abstractNumId w:val="103"/>
  </w:num>
  <w:num w:numId="703" w16cid:durableId="583495010">
    <w:abstractNumId w:val="714"/>
  </w:num>
  <w:num w:numId="704" w16cid:durableId="1235435996">
    <w:abstractNumId w:val="155"/>
  </w:num>
  <w:num w:numId="705" w16cid:durableId="330835798">
    <w:abstractNumId w:val="711"/>
  </w:num>
  <w:num w:numId="706" w16cid:durableId="1979649141">
    <w:abstractNumId w:val="54"/>
  </w:num>
  <w:num w:numId="707" w16cid:durableId="867832675">
    <w:abstractNumId w:val="656"/>
  </w:num>
  <w:num w:numId="708" w16cid:durableId="833644397">
    <w:abstractNumId w:val="465"/>
  </w:num>
  <w:num w:numId="709" w16cid:durableId="1302425544">
    <w:abstractNumId w:val="429"/>
  </w:num>
  <w:num w:numId="710" w16cid:durableId="2029329805">
    <w:abstractNumId w:val="406"/>
  </w:num>
  <w:num w:numId="711" w16cid:durableId="697125956">
    <w:abstractNumId w:val="65"/>
  </w:num>
  <w:num w:numId="712" w16cid:durableId="100878363">
    <w:abstractNumId w:val="335"/>
  </w:num>
  <w:num w:numId="713" w16cid:durableId="432484048">
    <w:abstractNumId w:val="497"/>
  </w:num>
  <w:num w:numId="714" w16cid:durableId="1203833202">
    <w:abstractNumId w:val="391"/>
  </w:num>
  <w:num w:numId="715" w16cid:durableId="1956061926">
    <w:abstractNumId w:val="452"/>
  </w:num>
  <w:num w:numId="716" w16cid:durableId="862943253">
    <w:abstractNumId w:val="793"/>
  </w:num>
  <w:num w:numId="717" w16cid:durableId="1129517440">
    <w:abstractNumId w:val="189"/>
  </w:num>
  <w:num w:numId="718" w16cid:durableId="964849635">
    <w:abstractNumId w:val="26"/>
  </w:num>
  <w:num w:numId="719" w16cid:durableId="1604845989">
    <w:abstractNumId w:val="788"/>
  </w:num>
  <w:num w:numId="720" w16cid:durableId="1303732742">
    <w:abstractNumId w:val="601"/>
  </w:num>
  <w:num w:numId="721" w16cid:durableId="1991595397">
    <w:abstractNumId w:val="117"/>
  </w:num>
  <w:num w:numId="722" w16cid:durableId="540090786">
    <w:abstractNumId w:val="491"/>
  </w:num>
  <w:num w:numId="723" w16cid:durableId="485826660">
    <w:abstractNumId w:val="754"/>
  </w:num>
  <w:num w:numId="724" w16cid:durableId="1020231576">
    <w:abstractNumId w:val="366"/>
  </w:num>
  <w:num w:numId="725" w16cid:durableId="833106733">
    <w:abstractNumId w:val="367"/>
  </w:num>
  <w:num w:numId="726" w16cid:durableId="1290866123">
    <w:abstractNumId w:val="119"/>
  </w:num>
  <w:num w:numId="727" w16cid:durableId="1216434621">
    <w:abstractNumId w:val="539"/>
  </w:num>
  <w:num w:numId="728" w16cid:durableId="533806779">
    <w:abstractNumId w:val="458"/>
  </w:num>
  <w:num w:numId="729" w16cid:durableId="1097598436">
    <w:abstractNumId w:val="671"/>
  </w:num>
  <w:num w:numId="730" w16cid:durableId="1741250940">
    <w:abstractNumId w:val="657"/>
  </w:num>
  <w:num w:numId="731" w16cid:durableId="564528691">
    <w:abstractNumId w:val="749"/>
  </w:num>
  <w:num w:numId="732" w16cid:durableId="366950056">
    <w:abstractNumId w:val="258"/>
  </w:num>
  <w:num w:numId="733" w16cid:durableId="1741636642">
    <w:abstractNumId w:val="333"/>
  </w:num>
  <w:num w:numId="734" w16cid:durableId="987170278">
    <w:abstractNumId w:val="477"/>
  </w:num>
  <w:num w:numId="735" w16cid:durableId="1449351665">
    <w:abstractNumId w:val="219"/>
  </w:num>
  <w:num w:numId="736" w16cid:durableId="260114268">
    <w:abstractNumId w:val="505"/>
  </w:num>
  <w:num w:numId="737" w16cid:durableId="1674994437">
    <w:abstractNumId w:val="296"/>
  </w:num>
  <w:num w:numId="738" w16cid:durableId="1249846654">
    <w:abstractNumId w:val="67"/>
  </w:num>
  <w:num w:numId="739" w16cid:durableId="1949391918">
    <w:abstractNumId w:val="53"/>
  </w:num>
  <w:num w:numId="740" w16cid:durableId="329329716">
    <w:abstractNumId w:val="571"/>
  </w:num>
  <w:num w:numId="741" w16cid:durableId="232353580">
    <w:abstractNumId w:val="457"/>
  </w:num>
  <w:num w:numId="742" w16cid:durableId="1111244770">
    <w:abstractNumId w:val="326"/>
  </w:num>
  <w:num w:numId="743" w16cid:durableId="456606665">
    <w:abstractNumId w:val="222"/>
  </w:num>
  <w:num w:numId="744" w16cid:durableId="87777694">
    <w:abstractNumId w:val="507"/>
  </w:num>
  <w:num w:numId="745" w16cid:durableId="1146236337">
    <w:abstractNumId w:val="501"/>
  </w:num>
  <w:num w:numId="746" w16cid:durableId="488521078">
    <w:abstractNumId w:val="686"/>
  </w:num>
  <w:num w:numId="747" w16cid:durableId="958683439">
    <w:abstractNumId w:val="305"/>
  </w:num>
  <w:num w:numId="748" w16cid:durableId="1917546114">
    <w:abstractNumId w:val="725"/>
  </w:num>
  <w:num w:numId="749" w16cid:durableId="846142627">
    <w:abstractNumId w:val="564"/>
  </w:num>
  <w:num w:numId="750" w16cid:durableId="2041784921">
    <w:abstractNumId w:val="398"/>
  </w:num>
  <w:num w:numId="751" w16cid:durableId="39981209">
    <w:abstractNumId w:val="336"/>
  </w:num>
  <w:num w:numId="752" w16cid:durableId="262960979">
    <w:abstractNumId w:val="434"/>
  </w:num>
  <w:num w:numId="753" w16cid:durableId="1338539292">
    <w:abstractNumId w:val="760"/>
  </w:num>
  <w:num w:numId="754" w16cid:durableId="1202205444">
    <w:abstractNumId w:val="319"/>
  </w:num>
  <w:num w:numId="755" w16cid:durableId="896402466">
    <w:abstractNumId w:val="0"/>
  </w:num>
  <w:num w:numId="756" w16cid:durableId="197592594">
    <w:abstractNumId w:val="771"/>
  </w:num>
  <w:num w:numId="757" w16cid:durableId="1940259002">
    <w:abstractNumId w:val="807"/>
  </w:num>
  <w:num w:numId="758" w16cid:durableId="967319411">
    <w:abstractNumId w:val="369"/>
  </w:num>
  <w:num w:numId="759" w16cid:durableId="2020159537">
    <w:abstractNumId w:val="731"/>
  </w:num>
  <w:num w:numId="760" w16cid:durableId="48460889">
    <w:abstractNumId w:val="774"/>
  </w:num>
  <w:num w:numId="761" w16cid:durableId="1861776997">
    <w:abstractNumId w:val="794"/>
  </w:num>
  <w:num w:numId="762" w16cid:durableId="1347637365">
    <w:abstractNumId w:val="300"/>
  </w:num>
  <w:num w:numId="763" w16cid:durableId="1545025106">
    <w:abstractNumId w:val="182"/>
  </w:num>
  <w:num w:numId="764" w16cid:durableId="1012996348">
    <w:abstractNumId w:val="41"/>
  </w:num>
  <w:num w:numId="765" w16cid:durableId="1954702155">
    <w:abstractNumId w:val="408"/>
  </w:num>
  <w:num w:numId="766" w16cid:durableId="1730959390">
    <w:abstractNumId w:val="605"/>
  </w:num>
  <w:num w:numId="767" w16cid:durableId="953515421">
    <w:abstractNumId w:val="780"/>
  </w:num>
  <w:num w:numId="768" w16cid:durableId="870263393">
    <w:abstractNumId w:val="716"/>
  </w:num>
  <w:num w:numId="769" w16cid:durableId="2142113382">
    <w:abstractNumId w:val="20"/>
  </w:num>
  <w:num w:numId="770" w16cid:durableId="287203398">
    <w:abstractNumId w:val="358"/>
  </w:num>
  <w:num w:numId="771" w16cid:durableId="1164859764">
    <w:abstractNumId w:val="213"/>
  </w:num>
  <w:num w:numId="772" w16cid:durableId="954213128">
    <w:abstractNumId w:val="494"/>
  </w:num>
  <w:num w:numId="773" w16cid:durableId="1417168132">
    <w:abstractNumId w:val="531"/>
  </w:num>
  <w:num w:numId="774" w16cid:durableId="593325290">
    <w:abstractNumId w:val="704"/>
  </w:num>
  <w:num w:numId="775" w16cid:durableId="600335524">
    <w:abstractNumId w:val="108"/>
  </w:num>
  <w:num w:numId="776" w16cid:durableId="1292441047">
    <w:abstractNumId w:val="543"/>
  </w:num>
  <w:num w:numId="777" w16cid:durableId="1115170379">
    <w:abstractNumId w:val="677"/>
  </w:num>
  <w:num w:numId="778" w16cid:durableId="1874924899">
    <w:abstractNumId w:val="64"/>
  </w:num>
  <w:num w:numId="779" w16cid:durableId="761804321">
    <w:abstractNumId w:val="110"/>
  </w:num>
  <w:num w:numId="780" w16cid:durableId="812063317">
    <w:abstractNumId w:val="802"/>
  </w:num>
  <w:num w:numId="781" w16cid:durableId="1134178554">
    <w:abstractNumId w:val="597"/>
  </w:num>
  <w:num w:numId="782" w16cid:durableId="1723096137">
    <w:abstractNumId w:val="513"/>
  </w:num>
  <w:num w:numId="783" w16cid:durableId="2021348530">
    <w:abstractNumId w:val="639"/>
  </w:num>
  <w:num w:numId="784" w16cid:durableId="496460609">
    <w:abstractNumId w:val="359"/>
  </w:num>
  <w:num w:numId="785" w16cid:durableId="2120484965">
    <w:abstractNumId w:val="405"/>
  </w:num>
  <w:num w:numId="786" w16cid:durableId="1781027270">
    <w:abstractNumId w:val="772"/>
  </w:num>
  <w:num w:numId="787" w16cid:durableId="562372635">
    <w:abstractNumId w:val="283"/>
  </w:num>
  <w:num w:numId="788" w16cid:durableId="1988853011">
    <w:abstractNumId w:val="38"/>
  </w:num>
  <w:num w:numId="789" w16cid:durableId="1855730131">
    <w:abstractNumId w:val="341"/>
  </w:num>
  <w:num w:numId="790" w16cid:durableId="2132242257">
    <w:abstractNumId w:val="800"/>
  </w:num>
  <w:num w:numId="791" w16cid:durableId="1334919950">
    <w:abstractNumId w:val="610"/>
  </w:num>
  <w:num w:numId="792" w16cid:durableId="1986427942">
    <w:abstractNumId w:val="24"/>
  </w:num>
  <w:num w:numId="793" w16cid:durableId="107314018">
    <w:abstractNumId w:val="353"/>
  </w:num>
  <w:num w:numId="794" w16cid:durableId="1008559981">
    <w:abstractNumId w:val="532"/>
  </w:num>
  <w:num w:numId="795" w16cid:durableId="1901651">
    <w:abstractNumId w:val="92"/>
  </w:num>
  <w:num w:numId="796" w16cid:durableId="451706671">
    <w:abstractNumId w:val="308"/>
  </w:num>
  <w:num w:numId="797" w16cid:durableId="1684041935">
    <w:abstractNumId w:val="778"/>
  </w:num>
  <w:num w:numId="798" w16cid:durableId="866992970">
    <w:abstractNumId w:val="153"/>
  </w:num>
  <w:num w:numId="799" w16cid:durableId="1826317349">
    <w:abstractNumId w:val="589"/>
  </w:num>
  <w:num w:numId="800" w16cid:durableId="1900632372">
    <w:abstractNumId w:val="717"/>
  </w:num>
  <w:num w:numId="801" w16cid:durableId="953443594">
    <w:abstractNumId w:val="715"/>
  </w:num>
  <w:num w:numId="802" w16cid:durableId="1497574982">
    <w:abstractNumId w:val="253"/>
  </w:num>
  <w:num w:numId="803" w16cid:durableId="784350350">
    <w:abstractNumId w:val="393"/>
  </w:num>
  <w:num w:numId="804" w16cid:durableId="265231027">
    <w:abstractNumId w:val="207"/>
  </w:num>
  <w:num w:numId="805" w16cid:durableId="60716493">
    <w:abstractNumId w:val="120"/>
  </w:num>
  <w:num w:numId="806" w16cid:durableId="833227139">
    <w:abstractNumId w:val="718"/>
  </w:num>
  <w:num w:numId="807" w16cid:durableId="236790334">
    <w:abstractNumId w:val="105"/>
  </w:num>
  <w:num w:numId="808" w16cid:durableId="1599562739">
    <w:abstractNumId w:val="614"/>
  </w:num>
  <w:num w:numId="809" w16cid:durableId="1974099195">
    <w:abstractNumId w:val="470"/>
  </w:num>
  <w:num w:numId="810" w16cid:durableId="944729706">
    <w:abstractNumId w:val="514"/>
  </w:num>
  <w:num w:numId="811" w16cid:durableId="2037121877">
    <w:abstractNumId w:val="554"/>
  </w:num>
  <w:num w:numId="812" w16cid:durableId="1382710012">
    <w:abstractNumId w:val="6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71"/>
    <w:rsid w:val="00091BEE"/>
    <w:rsid w:val="00133BD4"/>
    <w:rsid w:val="001B6DAC"/>
    <w:rsid w:val="001F16DC"/>
    <w:rsid w:val="003E6CAD"/>
    <w:rsid w:val="00504839"/>
    <w:rsid w:val="00550407"/>
    <w:rsid w:val="005B341E"/>
    <w:rsid w:val="00611472"/>
    <w:rsid w:val="00633469"/>
    <w:rsid w:val="006C2B62"/>
    <w:rsid w:val="007564D2"/>
    <w:rsid w:val="00856AC4"/>
    <w:rsid w:val="008B0745"/>
    <w:rsid w:val="008B3FB6"/>
    <w:rsid w:val="008D599F"/>
    <w:rsid w:val="008D77A3"/>
    <w:rsid w:val="00963B8A"/>
    <w:rsid w:val="009A6EAD"/>
    <w:rsid w:val="009C170A"/>
    <w:rsid w:val="009E112C"/>
    <w:rsid w:val="00A126C2"/>
    <w:rsid w:val="00A53A4E"/>
    <w:rsid w:val="00A64BD4"/>
    <w:rsid w:val="00A75417"/>
    <w:rsid w:val="00BA0D5B"/>
    <w:rsid w:val="00BB3671"/>
    <w:rsid w:val="00C73AC5"/>
    <w:rsid w:val="00D0097A"/>
    <w:rsid w:val="00E14958"/>
    <w:rsid w:val="00E40919"/>
    <w:rsid w:val="00E54109"/>
    <w:rsid w:val="00EA5E52"/>
    <w:rsid w:val="00EF6443"/>
    <w:rsid w:val="00F01684"/>
    <w:rsid w:val="00F1068A"/>
    <w:rsid w:val="00F24A59"/>
    <w:rsid w:val="00F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8256"/>
  <w15:chartTrackingRefBased/>
  <w15:docId w15:val="{29A12FCE-E727-5C41-8C86-F0DE3B1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5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599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3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3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6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lative">
    <w:name w:val="relative"/>
    <w:basedOn w:val="DefaultParagraphFont"/>
    <w:rsid w:val="00F87E49"/>
  </w:style>
  <w:style w:type="character" w:customStyle="1" w:styleId="ms-1">
    <w:name w:val="ms-1"/>
    <w:basedOn w:val="DefaultParagraphFont"/>
    <w:rsid w:val="00F87E49"/>
  </w:style>
  <w:style w:type="character" w:customStyle="1" w:styleId="max-w-full">
    <w:name w:val="max-w-full"/>
    <w:basedOn w:val="DefaultParagraphFont"/>
    <w:rsid w:val="00F87E49"/>
  </w:style>
  <w:style w:type="character" w:customStyle="1" w:styleId="-me-1">
    <w:name w:val="-me-1"/>
    <w:basedOn w:val="DefaultParagraphFont"/>
    <w:rsid w:val="00F87E49"/>
  </w:style>
  <w:style w:type="character" w:styleId="Emphasis">
    <w:name w:val="Emphasis"/>
    <w:basedOn w:val="DefaultParagraphFont"/>
    <w:uiPriority w:val="20"/>
    <w:qFormat/>
    <w:rsid w:val="00BA0D5B"/>
    <w:rPr>
      <w:i/>
      <w:iCs/>
    </w:rPr>
  </w:style>
  <w:style w:type="table" w:customStyle="1" w:styleId="TableNormal0">
    <w:name w:val="TableNormal"/>
    <w:rsid w:val="00F24A5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24A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A59"/>
    <w:rPr>
      <w:rFonts w:ascii="Arial" w:eastAsia="Arial" w:hAnsi="Arial" w:cs="Arial"/>
      <w:kern w:val="0"/>
      <w:sz w:val="20"/>
      <w:szCs w:val="20"/>
      <w:lang w:val="en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24A59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24A59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A59"/>
    <w:rPr>
      <w:color w:val="1155CC"/>
      <w:u w:val="single"/>
    </w:rPr>
  </w:style>
  <w:style w:type="paragraph" w:customStyle="1" w:styleId="msonormal0">
    <w:name w:val="msonormal"/>
    <w:basedOn w:val="Normal"/>
    <w:rsid w:val="00F2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65">
    <w:name w:val="xl65"/>
    <w:basedOn w:val="Normal"/>
    <w:rsid w:val="00F24A5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DM Sans" w:eastAsia="Times New Roman" w:hAnsi="DM Sans" w:cs="Times New Roman"/>
      <w:b/>
      <w:bCs/>
      <w:color w:val="000000"/>
      <w:sz w:val="28"/>
      <w:szCs w:val="28"/>
      <w:lang w:val="en-IN"/>
    </w:rPr>
  </w:style>
  <w:style w:type="paragraph" w:customStyle="1" w:styleId="xl66">
    <w:name w:val="xl66"/>
    <w:basedOn w:val="Normal"/>
    <w:rsid w:val="00F24A5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DM Sans" w:eastAsia="Times New Roman" w:hAnsi="DM Sans" w:cs="Times New Roman"/>
      <w:color w:val="000000"/>
      <w:sz w:val="24"/>
      <w:szCs w:val="24"/>
      <w:lang w:val="en-IN"/>
    </w:rPr>
  </w:style>
  <w:style w:type="paragraph" w:customStyle="1" w:styleId="xl67">
    <w:name w:val="xl67"/>
    <w:basedOn w:val="Normal"/>
    <w:rsid w:val="00F24A5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DM Sans" w:eastAsia="Times New Roman" w:hAnsi="DM Sans" w:cs="Times New Roman"/>
      <w:color w:val="000000"/>
      <w:sz w:val="24"/>
      <w:szCs w:val="24"/>
      <w:lang w:val="en-IN"/>
    </w:rPr>
  </w:style>
  <w:style w:type="paragraph" w:customStyle="1" w:styleId="xl68">
    <w:name w:val="xl68"/>
    <w:basedOn w:val="Normal"/>
    <w:rsid w:val="00F24A5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DM Sans" w:eastAsia="Times New Roman" w:hAnsi="DM Sans" w:cs="Times New Roman"/>
      <w:color w:val="0000FF"/>
      <w:sz w:val="24"/>
      <w:szCs w:val="24"/>
      <w:u w:val="single"/>
      <w:lang w:val="en-IN"/>
    </w:rPr>
  </w:style>
  <w:style w:type="paragraph" w:customStyle="1" w:styleId="xl69">
    <w:name w:val="xl69"/>
    <w:basedOn w:val="Normal"/>
    <w:rsid w:val="00F24A5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DM Sans" w:eastAsia="Times New Roman" w:hAnsi="DM Sans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ps.app.goo.gl/pUzfDquNPUTsVaYZ8" TargetMode="External"/><Relationship Id="rId21" Type="http://schemas.openxmlformats.org/officeDocument/2006/relationships/hyperlink" Target="https://maps.app.goo.gl/ZvoPQbd2P4UzozGr6" TargetMode="External"/><Relationship Id="rId42" Type="http://schemas.openxmlformats.org/officeDocument/2006/relationships/hyperlink" Target="https://maps.app.goo.gl/p3eked6GgDvGTMvU6" TargetMode="External"/><Relationship Id="rId47" Type="http://schemas.openxmlformats.org/officeDocument/2006/relationships/hyperlink" Target="https://maps.app.goo.gl/dHFK2YdmbTFK4GCj6" TargetMode="External"/><Relationship Id="rId63" Type="http://schemas.openxmlformats.org/officeDocument/2006/relationships/hyperlink" Target="https://maps.app.goo.gl/12gcEBjvpBifXa2q6" TargetMode="External"/><Relationship Id="rId68" Type="http://schemas.openxmlformats.org/officeDocument/2006/relationships/hyperlink" Target="https://maps.app.goo.gl/JkDHWoQZg7UeCt5GA" TargetMode="External"/><Relationship Id="rId84" Type="http://schemas.openxmlformats.org/officeDocument/2006/relationships/hyperlink" Target="https://maps.app.goo.gl/UZ9uEmGqy1Gygmxh9" TargetMode="External"/><Relationship Id="rId89" Type="http://schemas.openxmlformats.org/officeDocument/2006/relationships/hyperlink" Target="https://maps.app.goo.gl/oGVEqfkJDkQS6g5x8" TargetMode="External"/><Relationship Id="rId112" Type="http://schemas.openxmlformats.org/officeDocument/2006/relationships/hyperlink" Target="https://maps.app.goo.gl/UcPmNUjLhDGxUb1S8" TargetMode="External"/><Relationship Id="rId16" Type="http://schemas.openxmlformats.org/officeDocument/2006/relationships/hyperlink" Target="https://maps.app.goo.gl/qLVcoWmnFQXrCNVP9" TargetMode="External"/><Relationship Id="rId107" Type="http://schemas.openxmlformats.org/officeDocument/2006/relationships/hyperlink" Target="https://maps.app.goo.gl/LxgwM4juuDwwNYLEA" TargetMode="External"/><Relationship Id="rId11" Type="http://schemas.openxmlformats.org/officeDocument/2006/relationships/hyperlink" Target="https://maps.app.goo.gl/mXbgYMg92mSzG16RA" TargetMode="External"/><Relationship Id="rId32" Type="http://schemas.openxmlformats.org/officeDocument/2006/relationships/hyperlink" Target="https://maps.app.goo.gl/cgbNWjvYFhgfev6C6" TargetMode="External"/><Relationship Id="rId37" Type="http://schemas.openxmlformats.org/officeDocument/2006/relationships/hyperlink" Target="https://maps.app.goo.gl/uwfgc3nGXZ6HQ1vB7" TargetMode="External"/><Relationship Id="rId53" Type="http://schemas.openxmlformats.org/officeDocument/2006/relationships/hyperlink" Target="https://maps.app.goo.gl/ctUXZvyBMmZHoN6B9" TargetMode="External"/><Relationship Id="rId58" Type="http://schemas.openxmlformats.org/officeDocument/2006/relationships/hyperlink" Target="https://maps.app.goo.gl/v6RPCDy6MyhDYaW9A" TargetMode="External"/><Relationship Id="rId74" Type="http://schemas.openxmlformats.org/officeDocument/2006/relationships/hyperlink" Target="https://maps.app.goo.gl/Z5oxGXTkVNsWYHL96" TargetMode="External"/><Relationship Id="rId79" Type="http://schemas.openxmlformats.org/officeDocument/2006/relationships/hyperlink" Target="https://maps.app.goo.gl/yRCCRta4FqZS183R8" TargetMode="External"/><Relationship Id="rId102" Type="http://schemas.openxmlformats.org/officeDocument/2006/relationships/hyperlink" Target="https://maps.app.goo.gl/RfkLKqvj3q5s8CXr7" TargetMode="External"/><Relationship Id="rId123" Type="http://schemas.openxmlformats.org/officeDocument/2006/relationships/hyperlink" Target="https://maps.app.goo.gl/obt56ED8WVPMqWd5A" TargetMode="External"/><Relationship Id="rId128" Type="http://schemas.openxmlformats.org/officeDocument/2006/relationships/fontTable" Target="fontTable.xml"/><Relationship Id="rId5" Type="http://schemas.openxmlformats.org/officeDocument/2006/relationships/comments" Target="comments.xml"/><Relationship Id="rId90" Type="http://schemas.openxmlformats.org/officeDocument/2006/relationships/hyperlink" Target="https://maps.app.goo.gl/YfxhXv46FoUEBPUX6" TargetMode="External"/><Relationship Id="rId95" Type="http://schemas.openxmlformats.org/officeDocument/2006/relationships/hyperlink" Target="https://maps.app.goo.gl/Bz1kF92jbauodDLHA" TargetMode="External"/><Relationship Id="rId22" Type="http://schemas.openxmlformats.org/officeDocument/2006/relationships/hyperlink" Target="https://maps.app.goo.gl/dmCW4fwJ4yCewkDT6" TargetMode="External"/><Relationship Id="rId27" Type="http://schemas.openxmlformats.org/officeDocument/2006/relationships/hyperlink" Target="https://maps.app.goo.gl/erDzYVN64wDEJVjP9" TargetMode="External"/><Relationship Id="rId43" Type="http://schemas.openxmlformats.org/officeDocument/2006/relationships/hyperlink" Target="https://maps.app.goo.gl/MmBD3dNGGDDKRmdaA" TargetMode="External"/><Relationship Id="rId48" Type="http://schemas.openxmlformats.org/officeDocument/2006/relationships/hyperlink" Target="https://maps.app.goo.gl/Zr1V8NXCrydoBnDz9" TargetMode="External"/><Relationship Id="rId64" Type="http://schemas.openxmlformats.org/officeDocument/2006/relationships/hyperlink" Target="https://maps.app.goo.gl/iX84dCi4b7zytRWM6" TargetMode="External"/><Relationship Id="rId69" Type="http://schemas.openxmlformats.org/officeDocument/2006/relationships/hyperlink" Target="https://maps.app.goo.gl/rkS2Wf2prBdVsf1q8" TargetMode="External"/><Relationship Id="rId113" Type="http://schemas.openxmlformats.org/officeDocument/2006/relationships/hyperlink" Target="https://maps.app.goo.gl/KDXP1EQXoksPqdUp8" TargetMode="External"/><Relationship Id="rId118" Type="http://schemas.openxmlformats.org/officeDocument/2006/relationships/hyperlink" Target="https://maps.app.goo.gl/HsQ5Wn36hK2JbYqc7" TargetMode="External"/><Relationship Id="rId80" Type="http://schemas.openxmlformats.org/officeDocument/2006/relationships/hyperlink" Target="https://maps.app.goo.gl/xTcpUcj8bdAmF1TW8" TargetMode="External"/><Relationship Id="rId85" Type="http://schemas.openxmlformats.org/officeDocument/2006/relationships/hyperlink" Target="https://maps.app.goo.gl/hFKQhPbB8PBSsJVg8" TargetMode="External"/><Relationship Id="rId12" Type="http://schemas.openxmlformats.org/officeDocument/2006/relationships/hyperlink" Target="https://maps.app.goo.gl/CfNgyfC6rAdpBuZc7" TargetMode="External"/><Relationship Id="rId17" Type="http://schemas.openxmlformats.org/officeDocument/2006/relationships/hyperlink" Target="https://maps.app.goo.gl/ESr3WjbD4YWae3Pa9" TargetMode="External"/><Relationship Id="rId33" Type="http://schemas.openxmlformats.org/officeDocument/2006/relationships/hyperlink" Target="https://maps.app.goo.gl/N2Jw7t4UiXRChS4p8" TargetMode="External"/><Relationship Id="rId38" Type="http://schemas.openxmlformats.org/officeDocument/2006/relationships/hyperlink" Target="https://maps.app.goo.gl/ng18PUez752txEuV6" TargetMode="External"/><Relationship Id="rId59" Type="http://schemas.openxmlformats.org/officeDocument/2006/relationships/hyperlink" Target="https://maps.app.goo.gl/2RH96iJQMvMmYUudA" TargetMode="External"/><Relationship Id="rId103" Type="http://schemas.openxmlformats.org/officeDocument/2006/relationships/hyperlink" Target="https://maps.app.goo.gl/HcNZnSC7p9VsFq367" TargetMode="External"/><Relationship Id="rId108" Type="http://schemas.openxmlformats.org/officeDocument/2006/relationships/hyperlink" Target="https://maps.app.goo.gl/145A7JXkqyJj4cnJ7" TargetMode="External"/><Relationship Id="rId124" Type="http://schemas.openxmlformats.org/officeDocument/2006/relationships/hyperlink" Target="https://maps.app.goo.gl/QeRn3UTaJkohH2Dg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maps.app.goo.gl/Fc2BhLRoHVtzG6ky5" TargetMode="External"/><Relationship Id="rId70" Type="http://schemas.openxmlformats.org/officeDocument/2006/relationships/hyperlink" Target="https://maps.app.goo.gl/wL4eRvULaAG4zwUZ7" TargetMode="External"/><Relationship Id="rId75" Type="http://schemas.openxmlformats.org/officeDocument/2006/relationships/hyperlink" Target="https://maps.app.goo.gl/oiteUpxnHczB2thJA" TargetMode="External"/><Relationship Id="rId91" Type="http://schemas.openxmlformats.org/officeDocument/2006/relationships/hyperlink" Target="https://maps.app.goo.gl/xy6DoGk56QktzCj4A" TargetMode="External"/><Relationship Id="rId96" Type="http://schemas.openxmlformats.org/officeDocument/2006/relationships/hyperlink" Target="https://maps.app.goo.gl/MDZdK3QpdJZQXmJR8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23" Type="http://schemas.openxmlformats.org/officeDocument/2006/relationships/hyperlink" Target="https://maps.app.goo.gl/NtmbPk3J9bRj8yHw5" TargetMode="External"/><Relationship Id="rId28" Type="http://schemas.openxmlformats.org/officeDocument/2006/relationships/hyperlink" Target="https://maps.app.goo.gl/tWT5MGBUMBjycJWt9" TargetMode="External"/><Relationship Id="rId49" Type="http://schemas.openxmlformats.org/officeDocument/2006/relationships/hyperlink" Target="https://maps.app.goo.gl/PEAxFmNpjzCmgtbJ9" TargetMode="External"/><Relationship Id="rId114" Type="http://schemas.openxmlformats.org/officeDocument/2006/relationships/hyperlink" Target="https://g.co/kgs/4ygTt8R" TargetMode="External"/><Relationship Id="rId119" Type="http://schemas.openxmlformats.org/officeDocument/2006/relationships/hyperlink" Target="https://maps.app.goo.gl/MBoyastUQSBKqvrV9" TargetMode="External"/><Relationship Id="rId44" Type="http://schemas.openxmlformats.org/officeDocument/2006/relationships/hyperlink" Target="https://maps.app.goo.gl/2JPYydmkCY2fP1xi7" TargetMode="External"/><Relationship Id="rId60" Type="http://schemas.openxmlformats.org/officeDocument/2006/relationships/hyperlink" Target="https://maps.app.goo.gl/CRa6ufLV4zWfUg569" TargetMode="External"/><Relationship Id="rId65" Type="http://schemas.openxmlformats.org/officeDocument/2006/relationships/hyperlink" Target="https://maps.app.goo.gl/a5G3wGLqjMJRstQ58" TargetMode="External"/><Relationship Id="rId81" Type="http://schemas.openxmlformats.org/officeDocument/2006/relationships/hyperlink" Target="https://maps.app.goo.gl/hwhq3LC49gsruv3D7" TargetMode="External"/><Relationship Id="rId86" Type="http://schemas.openxmlformats.org/officeDocument/2006/relationships/hyperlink" Target="https://maps.app.goo.gl/eegsAomhES8VJuGE7" TargetMode="External"/><Relationship Id="rId13" Type="http://schemas.openxmlformats.org/officeDocument/2006/relationships/hyperlink" Target="https://maps.app.goo.gl/HTXP9UkFghVdSCR57" TargetMode="External"/><Relationship Id="rId18" Type="http://schemas.openxmlformats.org/officeDocument/2006/relationships/hyperlink" Target="https://maps.app.goo.gl/Q1UBAkgPvqZ1Pg5VA" TargetMode="External"/><Relationship Id="rId39" Type="http://schemas.openxmlformats.org/officeDocument/2006/relationships/hyperlink" Target="https://maps.app.goo.gl/23VzfCQjYVSQ3qq29" TargetMode="External"/><Relationship Id="rId109" Type="http://schemas.openxmlformats.org/officeDocument/2006/relationships/hyperlink" Target="https://maps.app.goo.gl/4ZNmkiKwtHDBGz2V8" TargetMode="External"/><Relationship Id="rId34" Type="http://schemas.openxmlformats.org/officeDocument/2006/relationships/hyperlink" Target="https://maps.app.goo.gl/FLrsfYcE1GvNzpEM9" TargetMode="External"/><Relationship Id="rId50" Type="http://schemas.openxmlformats.org/officeDocument/2006/relationships/hyperlink" Target="https://maps.app.goo.gl/vzZ7ozSo8ibvGpK5A" TargetMode="External"/><Relationship Id="rId55" Type="http://schemas.openxmlformats.org/officeDocument/2006/relationships/hyperlink" Target="https://maps.app.goo.gl/9obSB1qUgmYkiRgL8" TargetMode="External"/><Relationship Id="rId76" Type="http://schemas.openxmlformats.org/officeDocument/2006/relationships/hyperlink" Target="https://maps.app.goo.gl/gvYQxkwGTfkVyTTo7" TargetMode="External"/><Relationship Id="rId97" Type="http://schemas.openxmlformats.org/officeDocument/2006/relationships/hyperlink" Target="https://maps.app.goo.gl/iW7KXBhFTZ9KvU1L9" TargetMode="External"/><Relationship Id="rId104" Type="http://schemas.openxmlformats.org/officeDocument/2006/relationships/hyperlink" Target="https://maps.app.goo.gl/HrwyTRmMMqh4wU2P6" TargetMode="External"/><Relationship Id="rId120" Type="http://schemas.openxmlformats.org/officeDocument/2006/relationships/hyperlink" Target="https://maps.app.goo.gl/uPMy3zWwfDryHDNE9" TargetMode="External"/><Relationship Id="rId125" Type="http://schemas.openxmlformats.org/officeDocument/2006/relationships/hyperlink" Target="https://maps.app.goo.gl/oYtsW5joDoCzU1h58" TargetMode="External"/><Relationship Id="rId7" Type="http://schemas.microsoft.com/office/2016/09/relationships/commentsIds" Target="commentsIds.xml"/><Relationship Id="rId71" Type="http://schemas.openxmlformats.org/officeDocument/2006/relationships/hyperlink" Target="https://maps.app.goo.gl/spi8NJjMNZcE5yqT7" TargetMode="External"/><Relationship Id="rId92" Type="http://schemas.openxmlformats.org/officeDocument/2006/relationships/hyperlink" Target="https://maps.app.goo.gl/V3z1BV9r83ZUi5Rz5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ps.app.goo.gl/ySAatLYKDyhQNxkP7" TargetMode="External"/><Relationship Id="rId24" Type="http://schemas.openxmlformats.org/officeDocument/2006/relationships/hyperlink" Target="https://maps.app.goo.gl/Emsv2UtL39M2TCg9A" TargetMode="External"/><Relationship Id="rId40" Type="http://schemas.openxmlformats.org/officeDocument/2006/relationships/hyperlink" Target="https://maps.app.goo.gl/UBqreZwpYRuTHf1g8" TargetMode="External"/><Relationship Id="rId45" Type="http://schemas.openxmlformats.org/officeDocument/2006/relationships/hyperlink" Target="https://maps.app.goo.gl/9jAZRSSsxawSMKd78" TargetMode="External"/><Relationship Id="rId66" Type="http://schemas.openxmlformats.org/officeDocument/2006/relationships/hyperlink" Target="https://maps.app.goo.gl/sTiHAKgZd3hxVijK7" TargetMode="External"/><Relationship Id="rId87" Type="http://schemas.openxmlformats.org/officeDocument/2006/relationships/hyperlink" Target="https://maps.app.goo.gl/gRzNPSYt1yLdTi5DA" TargetMode="External"/><Relationship Id="rId110" Type="http://schemas.openxmlformats.org/officeDocument/2006/relationships/hyperlink" Target="https://maps.app.goo.gl/ToqyJkVsUDH6uPHQA" TargetMode="External"/><Relationship Id="rId115" Type="http://schemas.openxmlformats.org/officeDocument/2006/relationships/hyperlink" Target="https://maps.app.goo.gl/AX7iDGhhFs2smP7h9" TargetMode="External"/><Relationship Id="rId61" Type="http://schemas.openxmlformats.org/officeDocument/2006/relationships/hyperlink" Target="https://maps.app.goo.gl/B6QjgEfzDcXX51Ji8" TargetMode="External"/><Relationship Id="rId82" Type="http://schemas.openxmlformats.org/officeDocument/2006/relationships/hyperlink" Target="https://maps.app.goo.gl/ywRCQXnk1nYhLaSv8" TargetMode="External"/><Relationship Id="rId19" Type="http://schemas.openxmlformats.org/officeDocument/2006/relationships/hyperlink" Target="https://maps.app.goo.gl/EPw7zqbsEqpgPMcFA" TargetMode="External"/><Relationship Id="rId14" Type="http://schemas.openxmlformats.org/officeDocument/2006/relationships/hyperlink" Target="https://maps.app.goo.gl/GremxAvuB4CMYQzk7" TargetMode="External"/><Relationship Id="rId30" Type="http://schemas.openxmlformats.org/officeDocument/2006/relationships/hyperlink" Target="https://maps.app.goo.gl/7e6QK5q62brea25YA" TargetMode="External"/><Relationship Id="rId35" Type="http://schemas.openxmlformats.org/officeDocument/2006/relationships/hyperlink" Target="https://maps.app.goo.gl/EwHnF8WtLuRotKeE7" TargetMode="External"/><Relationship Id="rId56" Type="http://schemas.openxmlformats.org/officeDocument/2006/relationships/hyperlink" Target="https://maps.app.goo.gl/MMbfraXmhCg3zFTt5" TargetMode="External"/><Relationship Id="rId77" Type="http://schemas.openxmlformats.org/officeDocument/2006/relationships/hyperlink" Target="https://maps.app.goo.gl/Qrf9XBFYBDYei8PQ8" TargetMode="External"/><Relationship Id="rId100" Type="http://schemas.openxmlformats.org/officeDocument/2006/relationships/hyperlink" Target="https://maps.app.goo.gl/5FLeiNsjn8hMNaDAA" TargetMode="External"/><Relationship Id="rId105" Type="http://schemas.openxmlformats.org/officeDocument/2006/relationships/hyperlink" Target="https://maps.app.goo.gl/9mAhMyQPLdKKanY4A" TargetMode="External"/><Relationship Id="rId126" Type="http://schemas.openxmlformats.org/officeDocument/2006/relationships/hyperlink" Target="https://maps.app.goo.gl/fw56j9MGh5TBc1sa9" TargetMode="External"/><Relationship Id="rId8" Type="http://schemas.openxmlformats.org/officeDocument/2006/relationships/hyperlink" Target="https://maps.app.goo.gl/x1wD26fqDTXxzrGD8" TargetMode="External"/><Relationship Id="rId51" Type="http://schemas.openxmlformats.org/officeDocument/2006/relationships/hyperlink" Target="https://maps.app.goo.gl/4nFarwBrSCaFyS7c9" TargetMode="External"/><Relationship Id="rId72" Type="http://schemas.openxmlformats.org/officeDocument/2006/relationships/hyperlink" Target="https://maps.app.goo.gl/5PSpuJLdvZWsFXrt8" TargetMode="External"/><Relationship Id="rId93" Type="http://schemas.openxmlformats.org/officeDocument/2006/relationships/hyperlink" Target="https://maps.app.goo.gl/4Jn14AiLYCLkayKp8" TargetMode="External"/><Relationship Id="rId98" Type="http://schemas.openxmlformats.org/officeDocument/2006/relationships/hyperlink" Target="https://maps.app.goo.gl/xEAdvEavtwkto5G39" TargetMode="External"/><Relationship Id="rId121" Type="http://schemas.openxmlformats.org/officeDocument/2006/relationships/hyperlink" Target="https://g.co/kgs/9GnbqL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ps.app.goo.gl/sm3GJynvcdUJHkAc6" TargetMode="External"/><Relationship Id="rId46" Type="http://schemas.openxmlformats.org/officeDocument/2006/relationships/hyperlink" Target="https://maps.app.goo.gl/hceR3APsrJu18Vtb7" TargetMode="External"/><Relationship Id="rId67" Type="http://schemas.openxmlformats.org/officeDocument/2006/relationships/hyperlink" Target="https://maps.app.goo.gl/MNewc9HNzBqdUHWz5" TargetMode="External"/><Relationship Id="rId116" Type="http://schemas.openxmlformats.org/officeDocument/2006/relationships/hyperlink" Target="https://maps.app.goo.gl/BXSMkx1gYtjuygdT6" TargetMode="External"/><Relationship Id="rId20" Type="http://schemas.openxmlformats.org/officeDocument/2006/relationships/hyperlink" Target="https://maps.app.goo.gl/AoXDtReKeYiUhPmC6" TargetMode="External"/><Relationship Id="rId41" Type="http://schemas.openxmlformats.org/officeDocument/2006/relationships/hyperlink" Target="https://maps.app.goo.gl/34WyfCBknfh2uz9Y6" TargetMode="External"/><Relationship Id="rId62" Type="http://schemas.openxmlformats.org/officeDocument/2006/relationships/hyperlink" Target="https://maps.app.goo.gl/7N6a74S9F4pXk15J7" TargetMode="External"/><Relationship Id="rId83" Type="http://schemas.openxmlformats.org/officeDocument/2006/relationships/hyperlink" Target="https://maps.app.goo.gl/fEtZvNcdFaXpT86n7" TargetMode="External"/><Relationship Id="rId88" Type="http://schemas.openxmlformats.org/officeDocument/2006/relationships/hyperlink" Target="https://maps.app.goo.gl/4arywnCMSzQn3AqT9" TargetMode="External"/><Relationship Id="rId111" Type="http://schemas.openxmlformats.org/officeDocument/2006/relationships/hyperlink" Target="https://maps.app.goo.gl/XpDC2xvYMq2gKyUY8" TargetMode="External"/><Relationship Id="rId15" Type="http://schemas.openxmlformats.org/officeDocument/2006/relationships/hyperlink" Target="https://maps.app.goo.gl/LmHX3GGV2gn1U6Av5" TargetMode="External"/><Relationship Id="rId36" Type="http://schemas.openxmlformats.org/officeDocument/2006/relationships/hyperlink" Target="https://maps.app.goo.gl/7LpfqYcEBJ655jrD8" TargetMode="External"/><Relationship Id="rId57" Type="http://schemas.openxmlformats.org/officeDocument/2006/relationships/hyperlink" Target="https://maps.app.goo.gl/4Zk9n1t9G1AaNQnH6" TargetMode="External"/><Relationship Id="rId106" Type="http://schemas.openxmlformats.org/officeDocument/2006/relationships/hyperlink" Target="https://maps.app.goo.gl/BkBmJHhVwdohhm4m9" TargetMode="External"/><Relationship Id="rId127" Type="http://schemas.openxmlformats.org/officeDocument/2006/relationships/hyperlink" Target="https://maps.app.goo.gl/DJ1NxetqqvfvYXCo8" TargetMode="External"/><Relationship Id="rId10" Type="http://schemas.openxmlformats.org/officeDocument/2006/relationships/hyperlink" Target="https://maps.app.goo.gl/45kWaRXA2dNxzQgr8" TargetMode="External"/><Relationship Id="rId31" Type="http://schemas.openxmlformats.org/officeDocument/2006/relationships/hyperlink" Target="https://maps.app.goo.gl/L8GaPikwkQEDMVRr6" TargetMode="External"/><Relationship Id="rId52" Type="http://schemas.openxmlformats.org/officeDocument/2006/relationships/hyperlink" Target="https://maps.app.goo.gl/R4TtTxPhf48GVYPY6" TargetMode="External"/><Relationship Id="rId73" Type="http://schemas.openxmlformats.org/officeDocument/2006/relationships/hyperlink" Target="https://maps.app.goo.gl/cnSY11tQoekfqzdy8" TargetMode="External"/><Relationship Id="rId78" Type="http://schemas.openxmlformats.org/officeDocument/2006/relationships/hyperlink" Target="https://maps.app.goo.gl/pt3NeuM8ynVDoGT66" TargetMode="External"/><Relationship Id="rId94" Type="http://schemas.openxmlformats.org/officeDocument/2006/relationships/hyperlink" Target="https://maps.app.goo.gl/beMdymtDghynBqTdA" TargetMode="External"/><Relationship Id="rId99" Type="http://schemas.openxmlformats.org/officeDocument/2006/relationships/hyperlink" Target="https://maps.app.goo.gl/yyao9kWEyDkyyTmA8" TargetMode="External"/><Relationship Id="rId101" Type="http://schemas.openxmlformats.org/officeDocument/2006/relationships/hyperlink" Target="https://maps.app.goo.gl/tshH9f5HmBPbPn757" TargetMode="External"/><Relationship Id="rId122" Type="http://schemas.openxmlformats.org/officeDocument/2006/relationships/hyperlink" Target="https://maps.app.goo.gl/7cPQdDNVVXQ4Ezy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app.goo.gl/PPB31Z5tuHTweiBZ7" TargetMode="External"/><Relationship Id="rId26" Type="http://schemas.openxmlformats.org/officeDocument/2006/relationships/hyperlink" Target="https://maps.app.goo.gl/5omdN3V8KHrW2a4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222</Pages>
  <Words>39096</Words>
  <Characters>222851</Characters>
  <Application>Microsoft Office Word</Application>
  <DocSecurity>0</DocSecurity>
  <Lines>1857</Lines>
  <Paragraphs>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 Singh Kahlon</dc:creator>
  <cp:keywords/>
  <dc:description/>
  <cp:lastModifiedBy>Jaspal Singh Kahlon</cp:lastModifiedBy>
  <cp:revision>19</cp:revision>
  <dcterms:created xsi:type="dcterms:W3CDTF">2025-05-18T08:24:00Z</dcterms:created>
  <dcterms:modified xsi:type="dcterms:W3CDTF">2025-08-05T08:20:00Z</dcterms:modified>
</cp:coreProperties>
</file>